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6D" w:rsidRPr="00604D35" w:rsidRDefault="00D87D6D" w:rsidP="00E71BF8">
      <w:pPr>
        <w:pStyle w:val="toc"/>
        <w:jc w:val="center"/>
      </w:pPr>
    </w:p>
    <w:p w:rsidR="00D87D6D" w:rsidRPr="00604D35" w:rsidRDefault="00D87D6D" w:rsidP="00E71BF8">
      <w:pPr>
        <w:pStyle w:val="TableCaption"/>
        <w:keepNext w:val="0"/>
        <w:widowControl/>
        <w:spacing w:before="0" w:after="240"/>
      </w:pPr>
      <w:bookmarkStart w:id="0" w:name="_Ref426281284"/>
      <w:bookmarkEnd w:id="0"/>
    </w:p>
    <w:p w:rsidR="00D87D6D" w:rsidRPr="00604D35" w:rsidRDefault="00D87D6D" w:rsidP="00E71BF8">
      <w:pPr>
        <w:jc w:val="center"/>
        <w:rPr>
          <w:b/>
          <w:sz w:val="20"/>
        </w:rPr>
      </w:pPr>
    </w:p>
    <w:p w:rsidR="00D87D6D" w:rsidRPr="00604D35" w:rsidRDefault="00D87D6D" w:rsidP="00E71BF8">
      <w:pPr>
        <w:jc w:val="center"/>
        <w:rPr>
          <w:b/>
        </w:rPr>
      </w:pPr>
    </w:p>
    <w:p w:rsidR="00D87D6D" w:rsidRPr="00604D35" w:rsidRDefault="00D87D6D" w:rsidP="00E71BF8">
      <w:pPr>
        <w:jc w:val="center"/>
        <w:rPr>
          <w:b/>
        </w:rPr>
      </w:pPr>
    </w:p>
    <w:p w:rsidR="00D87D6D" w:rsidRPr="00604D35" w:rsidRDefault="00D87D6D" w:rsidP="00E71BF8">
      <w:pPr>
        <w:jc w:val="center"/>
        <w:rPr>
          <w:b/>
        </w:rPr>
      </w:pPr>
    </w:p>
    <w:p w:rsidR="00D87D6D" w:rsidRPr="00604D35" w:rsidRDefault="00D87D6D" w:rsidP="00E71BF8">
      <w:pPr>
        <w:pStyle w:val="TH"/>
        <w:keepNext w:val="0"/>
        <w:spacing w:before="0"/>
      </w:pPr>
    </w:p>
    <w:p w:rsidR="00D87D6D" w:rsidRDefault="003925A2" w:rsidP="00E71BF8">
      <w:pPr>
        <w:pStyle w:val="TH"/>
        <w:keepNext w:val="0"/>
        <w:spacing w:before="0"/>
      </w:pPr>
      <w:r>
        <w:rPr>
          <w:noProof/>
          <w:lang w:eastAsia="en-GB"/>
        </w:rPr>
        <w:drawing>
          <wp:inline distT="0" distB="0" distL="0" distR="0">
            <wp:extent cx="4984750" cy="533400"/>
            <wp:effectExtent l="19050" t="0" r="6350" b="0"/>
            <wp:docPr id="1" name="Picture 6" descr="GD_Broadband_2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D_Broadband_2col.jpg"/>
                    <pic:cNvPicPr>
                      <a:picLocks noChangeAspect="1" noChangeArrowheads="1"/>
                    </pic:cNvPicPr>
                  </pic:nvPicPr>
                  <pic:blipFill>
                    <a:blip r:embed="rId7"/>
                    <a:srcRect/>
                    <a:stretch>
                      <a:fillRect/>
                    </a:stretch>
                  </pic:blipFill>
                  <pic:spPr bwMode="auto">
                    <a:xfrm>
                      <a:off x="0" y="0"/>
                      <a:ext cx="4984750" cy="533400"/>
                    </a:xfrm>
                    <a:prstGeom prst="rect">
                      <a:avLst/>
                    </a:prstGeom>
                    <a:noFill/>
                    <a:ln w="9525">
                      <a:noFill/>
                      <a:miter lim="800000"/>
                      <a:headEnd/>
                      <a:tailEnd/>
                    </a:ln>
                  </pic:spPr>
                </pic:pic>
              </a:graphicData>
            </a:graphic>
          </wp:inline>
        </w:drawing>
      </w:r>
    </w:p>
    <w:p w:rsidR="00D87D6D" w:rsidRPr="00604D35" w:rsidRDefault="00D87D6D" w:rsidP="00E71BF8">
      <w:pPr>
        <w:pStyle w:val="TH"/>
        <w:keepNext w:val="0"/>
        <w:spacing w:before="0"/>
        <w:rPr>
          <w:noProof/>
        </w:rPr>
      </w:pPr>
    </w:p>
    <w:p w:rsidR="00D87D6D" w:rsidRPr="00BE70E6" w:rsidRDefault="00D87D6D" w:rsidP="00CA1588">
      <w:pPr>
        <w:jc w:val="center"/>
        <w:rPr>
          <w:sz w:val="40"/>
          <w:szCs w:val="40"/>
        </w:rPr>
      </w:pPr>
      <w:r>
        <w:rPr>
          <w:sz w:val="40"/>
          <w:szCs w:val="40"/>
        </w:rPr>
        <w:t>Task 4 - Channel Estimation</w:t>
      </w:r>
    </w:p>
    <w:p w:rsidR="00D87D6D" w:rsidRPr="0074161B" w:rsidRDefault="00D87D6D" w:rsidP="0067518E">
      <w:pPr>
        <w:pStyle w:val="Headingnocontents"/>
      </w:pPr>
      <w:r w:rsidRPr="00604D35">
        <w:br w:type="page"/>
      </w:r>
      <w:bookmarkStart w:id="1" w:name="_Toc347927240"/>
      <w:r w:rsidRPr="0074161B">
        <w:lastRenderedPageBreak/>
        <w:t>Contents</w:t>
      </w:r>
      <w:bookmarkEnd w:id="1"/>
    </w:p>
    <w:p w:rsidR="00D87D6D" w:rsidRDefault="00D91F16">
      <w:pPr>
        <w:pStyle w:val="TOC1"/>
        <w:tabs>
          <w:tab w:val="right" w:leader="dot" w:pos="9350"/>
        </w:tabs>
        <w:rPr>
          <w:rFonts w:ascii="Calibri" w:hAnsi="Calibri"/>
          <w:noProof/>
          <w:szCs w:val="22"/>
          <w:lang w:eastAsia="en-GB"/>
        </w:rPr>
      </w:pPr>
      <w:r w:rsidRPr="00604D35">
        <w:fldChar w:fldCharType="begin"/>
      </w:r>
      <w:r w:rsidR="00D87D6D" w:rsidRPr="00604D35">
        <w:instrText xml:space="preserve"> TOC \o "1-3" \h \z \u </w:instrText>
      </w:r>
      <w:r w:rsidRPr="00604D35">
        <w:fldChar w:fldCharType="separate"/>
      </w:r>
      <w:hyperlink w:anchor="_Toc347927240" w:history="1">
        <w:r w:rsidR="00D87D6D" w:rsidRPr="00A5160F">
          <w:rPr>
            <w:rStyle w:val="Hyperlink"/>
            <w:noProof/>
          </w:rPr>
          <w:t>Contents</w:t>
        </w:r>
        <w:r w:rsidR="00D87D6D">
          <w:rPr>
            <w:noProof/>
            <w:webHidden/>
          </w:rPr>
          <w:tab/>
        </w:r>
        <w:r>
          <w:rPr>
            <w:noProof/>
            <w:webHidden/>
          </w:rPr>
          <w:fldChar w:fldCharType="begin"/>
        </w:r>
        <w:r w:rsidR="00D87D6D">
          <w:rPr>
            <w:noProof/>
            <w:webHidden/>
          </w:rPr>
          <w:instrText xml:space="preserve"> PAGEREF _Toc347927240 \h </w:instrText>
        </w:r>
        <w:r>
          <w:rPr>
            <w:noProof/>
            <w:webHidden/>
          </w:rPr>
        </w:r>
        <w:r>
          <w:rPr>
            <w:noProof/>
            <w:webHidden/>
          </w:rPr>
          <w:fldChar w:fldCharType="separate"/>
        </w:r>
        <w:r w:rsidR="00D87D6D">
          <w:rPr>
            <w:noProof/>
            <w:webHidden/>
          </w:rPr>
          <w:t>2</w:t>
        </w:r>
        <w:r>
          <w:rPr>
            <w:noProof/>
            <w:webHidden/>
          </w:rPr>
          <w:fldChar w:fldCharType="end"/>
        </w:r>
      </w:hyperlink>
    </w:p>
    <w:p w:rsidR="00D87D6D" w:rsidRDefault="00D91F16">
      <w:pPr>
        <w:pStyle w:val="TOC1"/>
        <w:tabs>
          <w:tab w:val="right" w:leader="dot" w:pos="9350"/>
        </w:tabs>
        <w:rPr>
          <w:rFonts w:ascii="Calibri" w:hAnsi="Calibri"/>
          <w:noProof/>
          <w:szCs w:val="22"/>
          <w:lang w:eastAsia="en-GB"/>
        </w:rPr>
      </w:pPr>
      <w:hyperlink w:anchor="_Toc347927241" w:history="1">
        <w:r w:rsidR="00D87D6D" w:rsidRPr="00A5160F">
          <w:rPr>
            <w:rStyle w:val="Hyperlink"/>
            <w:noProof/>
          </w:rPr>
          <w:t>List of Figures</w:t>
        </w:r>
        <w:r w:rsidR="00D87D6D">
          <w:rPr>
            <w:noProof/>
            <w:webHidden/>
          </w:rPr>
          <w:tab/>
        </w:r>
        <w:r>
          <w:rPr>
            <w:noProof/>
            <w:webHidden/>
          </w:rPr>
          <w:fldChar w:fldCharType="begin"/>
        </w:r>
        <w:r w:rsidR="00D87D6D">
          <w:rPr>
            <w:noProof/>
            <w:webHidden/>
          </w:rPr>
          <w:instrText xml:space="preserve"> PAGEREF _Toc347927241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1"/>
        <w:tabs>
          <w:tab w:val="right" w:leader="dot" w:pos="9350"/>
        </w:tabs>
        <w:rPr>
          <w:rFonts w:ascii="Calibri" w:hAnsi="Calibri"/>
          <w:noProof/>
          <w:szCs w:val="22"/>
          <w:lang w:eastAsia="en-GB"/>
        </w:rPr>
      </w:pPr>
      <w:hyperlink w:anchor="_Toc347927242" w:history="1">
        <w:r w:rsidR="00D87D6D" w:rsidRPr="00A5160F">
          <w:rPr>
            <w:rStyle w:val="Hyperlink"/>
            <w:noProof/>
          </w:rPr>
          <w:t>List of Tables</w:t>
        </w:r>
        <w:r w:rsidR="00D87D6D">
          <w:rPr>
            <w:noProof/>
            <w:webHidden/>
          </w:rPr>
          <w:tab/>
        </w:r>
        <w:r>
          <w:rPr>
            <w:noProof/>
            <w:webHidden/>
          </w:rPr>
          <w:fldChar w:fldCharType="begin"/>
        </w:r>
        <w:r w:rsidR="00D87D6D">
          <w:rPr>
            <w:noProof/>
            <w:webHidden/>
          </w:rPr>
          <w:instrText xml:space="preserve"> PAGEREF _Toc347927242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1"/>
        <w:tabs>
          <w:tab w:val="left" w:pos="440"/>
          <w:tab w:val="right" w:leader="dot" w:pos="9350"/>
        </w:tabs>
        <w:rPr>
          <w:rFonts w:ascii="Calibri" w:hAnsi="Calibri"/>
          <w:noProof/>
          <w:szCs w:val="22"/>
          <w:lang w:eastAsia="en-GB"/>
        </w:rPr>
      </w:pPr>
      <w:hyperlink w:anchor="_Toc347927243" w:history="1">
        <w:r w:rsidR="00D87D6D" w:rsidRPr="00A5160F">
          <w:rPr>
            <w:rStyle w:val="Hyperlink"/>
            <w:noProof/>
          </w:rPr>
          <w:t>1</w:t>
        </w:r>
        <w:r w:rsidR="00D87D6D">
          <w:rPr>
            <w:rFonts w:ascii="Calibri" w:hAnsi="Calibri"/>
            <w:noProof/>
            <w:szCs w:val="22"/>
            <w:lang w:eastAsia="en-GB"/>
          </w:rPr>
          <w:tab/>
        </w:r>
        <w:r w:rsidR="00D87D6D" w:rsidRPr="00A5160F">
          <w:rPr>
            <w:rStyle w:val="Hyperlink"/>
            <w:noProof/>
          </w:rPr>
          <w:t>General</w:t>
        </w:r>
        <w:r w:rsidR="00D87D6D">
          <w:rPr>
            <w:noProof/>
            <w:webHidden/>
          </w:rPr>
          <w:tab/>
        </w:r>
        <w:r>
          <w:rPr>
            <w:noProof/>
            <w:webHidden/>
          </w:rPr>
          <w:fldChar w:fldCharType="begin"/>
        </w:r>
        <w:r w:rsidR="00D87D6D">
          <w:rPr>
            <w:noProof/>
            <w:webHidden/>
          </w:rPr>
          <w:instrText xml:space="preserve"> PAGEREF _Toc347927243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44" w:history="1">
        <w:r w:rsidR="00D87D6D" w:rsidRPr="00A5160F">
          <w:rPr>
            <w:rStyle w:val="Hyperlink"/>
            <w:noProof/>
          </w:rPr>
          <w:t>1.1</w:t>
        </w:r>
        <w:r w:rsidR="00D87D6D">
          <w:rPr>
            <w:rFonts w:ascii="Calibri" w:hAnsi="Calibri"/>
            <w:noProof/>
            <w:szCs w:val="22"/>
            <w:lang w:eastAsia="en-GB"/>
          </w:rPr>
          <w:tab/>
        </w:r>
        <w:r w:rsidR="00D87D6D" w:rsidRPr="00A5160F">
          <w:rPr>
            <w:rStyle w:val="Hyperlink"/>
            <w:noProof/>
          </w:rPr>
          <w:t>Approvals and Dates</w:t>
        </w:r>
        <w:r w:rsidR="00D87D6D">
          <w:rPr>
            <w:noProof/>
            <w:webHidden/>
          </w:rPr>
          <w:tab/>
        </w:r>
        <w:r>
          <w:rPr>
            <w:noProof/>
            <w:webHidden/>
          </w:rPr>
          <w:fldChar w:fldCharType="begin"/>
        </w:r>
        <w:r w:rsidR="00D87D6D">
          <w:rPr>
            <w:noProof/>
            <w:webHidden/>
          </w:rPr>
          <w:instrText xml:space="preserve"> PAGEREF _Toc347927244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45" w:history="1">
        <w:r w:rsidR="00D87D6D" w:rsidRPr="00A5160F">
          <w:rPr>
            <w:rStyle w:val="Hyperlink"/>
            <w:noProof/>
          </w:rPr>
          <w:t>1.2</w:t>
        </w:r>
        <w:r w:rsidR="00D87D6D">
          <w:rPr>
            <w:rFonts w:ascii="Calibri" w:hAnsi="Calibri"/>
            <w:noProof/>
            <w:szCs w:val="22"/>
            <w:lang w:eastAsia="en-GB"/>
          </w:rPr>
          <w:tab/>
        </w:r>
        <w:r w:rsidR="00D87D6D" w:rsidRPr="00A5160F">
          <w:rPr>
            <w:rStyle w:val="Hyperlink"/>
            <w:noProof/>
          </w:rPr>
          <w:t>Change Record</w:t>
        </w:r>
        <w:r w:rsidR="00D87D6D">
          <w:rPr>
            <w:noProof/>
            <w:webHidden/>
          </w:rPr>
          <w:tab/>
        </w:r>
        <w:r>
          <w:rPr>
            <w:noProof/>
            <w:webHidden/>
          </w:rPr>
          <w:fldChar w:fldCharType="begin"/>
        </w:r>
        <w:r w:rsidR="00D87D6D">
          <w:rPr>
            <w:noProof/>
            <w:webHidden/>
          </w:rPr>
          <w:instrText xml:space="preserve"> PAGEREF _Toc347927245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46" w:history="1">
        <w:r w:rsidR="00D87D6D" w:rsidRPr="00A5160F">
          <w:rPr>
            <w:rStyle w:val="Hyperlink"/>
            <w:noProof/>
          </w:rPr>
          <w:t>1.3</w:t>
        </w:r>
        <w:r w:rsidR="00D87D6D">
          <w:rPr>
            <w:rFonts w:ascii="Calibri" w:hAnsi="Calibri"/>
            <w:noProof/>
            <w:szCs w:val="22"/>
            <w:lang w:eastAsia="en-GB"/>
          </w:rPr>
          <w:tab/>
        </w:r>
        <w:r w:rsidR="00D87D6D" w:rsidRPr="00A5160F">
          <w:rPr>
            <w:rStyle w:val="Hyperlink"/>
            <w:noProof/>
          </w:rPr>
          <w:t>Acronyms</w:t>
        </w:r>
        <w:r w:rsidR="00D87D6D">
          <w:rPr>
            <w:noProof/>
            <w:webHidden/>
          </w:rPr>
          <w:tab/>
        </w:r>
        <w:r>
          <w:rPr>
            <w:noProof/>
            <w:webHidden/>
          </w:rPr>
          <w:fldChar w:fldCharType="begin"/>
        </w:r>
        <w:r w:rsidR="00D87D6D">
          <w:rPr>
            <w:noProof/>
            <w:webHidden/>
          </w:rPr>
          <w:instrText xml:space="preserve"> PAGEREF _Toc347927246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47" w:history="1">
        <w:r w:rsidR="00D87D6D" w:rsidRPr="00A5160F">
          <w:rPr>
            <w:rStyle w:val="Hyperlink"/>
            <w:noProof/>
          </w:rPr>
          <w:t>1.4</w:t>
        </w:r>
        <w:r w:rsidR="00D87D6D">
          <w:rPr>
            <w:rFonts w:ascii="Calibri" w:hAnsi="Calibri"/>
            <w:noProof/>
            <w:szCs w:val="22"/>
            <w:lang w:eastAsia="en-GB"/>
          </w:rPr>
          <w:tab/>
        </w:r>
        <w:r w:rsidR="00D87D6D" w:rsidRPr="00A5160F">
          <w:rPr>
            <w:rStyle w:val="Hyperlink"/>
            <w:noProof/>
          </w:rPr>
          <w:t>References</w:t>
        </w:r>
        <w:r w:rsidR="00D87D6D">
          <w:rPr>
            <w:noProof/>
            <w:webHidden/>
          </w:rPr>
          <w:tab/>
        </w:r>
        <w:r>
          <w:rPr>
            <w:noProof/>
            <w:webHidden/>
          </w:rPr>
          <w:fldChar w:fldCharType="begin"/>
        </w:r>
        <w:r w:rsidR="00D87D6D">
          <w:rPr>
            <w:noProof/>
            <w:webHidden/>
          </w:rPr>
          <w:instrText xml:space="preserve"> PAGEREF _Toc347927247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1"/>
        <w:tabs>
          <w:tab w:val="left" w:pos="440"/>
          <w:tab w:val="right" w:leader="dot" w:pos="9350"/>
        </w:tabs>
        <w:rPr>
          <w:rFonts w:ascii="Calibri" w:hAnsi="Calibri"/>
          <w:noProof/>
          <w:szCs w:val="22"/>
          <w:lang w:eastAsia="en-GB"/>
        </w:rPr>
      </w:pPr>
      <w:hyperlink w:anchor="_Toc347927248" w:history="1">
        <w:r w:rsidR="00D87D6D" w:rsidRPr="00A5160F">
          <w:rPr>
            <w:rStyle w:val="Hyperlink"/>
            <w:noProof/>
          </w:rPr>
          <w:t>2</w:t>
        </w:r>
        <w:r w:rsidR="00D87D6D">
          <w:rPr>
            <w:rFonts w:ascii="Calibri" w:hAnsi="Calibri"/>
            <w:noProof/>
            <w:szCs w:val="22"/>
            <w:lang w:eastAsia="en-GB"/>
          </w:rPr>
          <w:tab/>
        </w:r>
        <w:r w:rsidR="00D87D6D" w:rsidRPr="00A5160F">
          <w:rPr>
            <w:rStyle w:val="Hyperlink"/>
            <w:noProof/>
          </w:rPr>
          <w:t>Introduction</w:t>
        </w:r>
        <w:r w:rsidR="00D87D6D">
          <w:rPr>
            <w:noProof/>
            <w:webHidden/>
          </w:rPr>
          <w:tab/>
        </w:r>
        <w:r>
          <w:rPr>
            <w:noProof/>
            <w:webHidden/>
          </w:rPr>
          <w:fldChar w:fldCharType="begin"/>
        </w:r>
        <w:r w:rsidR="00D87D6D">
          <w:rPr>
            <w:noProof/>
            <w:webHidden/>
          </w:rPr>
          <w:instrText xml:space="preserve"> PAGEREF _Toc347927248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1"/>
        <w:tabs>
          <w:tab w:val="left" w:pos="440"/>
          <w:tab w:val="right" w:leader="dot" w:pos="9350"/>
        </w:tabs>
        <w:rPr>
          <w:rFonts w:ascii="Calibri" w:hAnsi="Calibri"/>
          <w:noProof/>
          <w:szCs w:val="22"/>
          <w:lang w:eastAsia="en-GB"/>
        </w:rPr>
      </w:pPr>
      <w:hyperlink w:anchor="_Toc347927249" w:history="1">
        <w:r w:rsidR="00D87D6D" w:rsidRPr="00A5160F">
          <w:rPr>
            <w:rStyle w:val="Hyperlink"/>
            <w:noProof/>
          </w:rPr>
          <w:t>3</w:t>
        </w:r>
        <w:r w:rsidR="00D87D6D">
          <w:rPr>
            <w:rFonts w:ascii="Calibri" w:hAnsi="Calibri"/>
            <w:noProof/>
            <w:szCs w:val="22"/>
            <w:lang w:eastAsia="en-GB"/>
          </w:rPr>
          <w:tab/>
        </w:r>
        <w:r w:rsidR="00D87D6D" w:rsidRPr="00A5160F">
          <w:rPr>
            <w:rStyle w:val="Hyperlink"/>
            <w:noProof/>
          </w:rPr>
          <w:t>Reference Signal</w:t>
        </w:r>
        <w:r w:rsidR="00D87D6D">
          <w:rPr>
            <w:noProof/>
            <w:webHidden/>
          </w:rPr>
          <w:tab/>
        </w:r>
        <w:r>
          <w:rPr>
            <w:noProof/>
            <w:webHidden/>
          </w:rPr>
          <w:fldChar w:fldCharType="begin"/>
        </w:r>
        <w:r w:rsidR="00D87D6D">
          <w:rPr>
            <w:noProof/>
            <w:webHidden/>
          </w:rPr>
          <w:instrText xml:space="preserve"> PAGEREF _Toc347927249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50" w:history="1">
        <w:r w:rsidR="00D87D6D" w:rsidRPr="00A5160F">
          <w:rPr>
            <w:rStyle w:val="Hyperlink"/>
            <w:noProof/>
          </w:rPr>
          <w:t>3.1</w:t>
        </w:r>
        <w:r w:rsidR="00D87D6D">
          <w:rPr>
            <w:rFonts w:ascii="Calibri" w:hAnsi="Calibri"/>
            <w:noProof/>
            <w:szCs w:val="22"/>
            <w:lang w:eastAsia="en-GB"/>
          </w:rPr>
          <w:tab/>
        </w:r>
        <w:r w:rsidR="00D87D6D" w:rsidRPr="00A5160F">
          <w:rPr>
            <w:rStyle w:val="Hyperlink"/>
            <w:noProof/>
          </w:rPr>
          <w:t>Maximal Length Sequence</w:t>
        </w:r>
        <w:r w:rsidR="00D87D6D">
          <w:rPr>
            <w:noProof/>
            <w:webHidden/>
          </w:rPr>
          <w:tab/>
        </w:r>
        <w:r>
          <w:rPr>
            <w:noProof/>
            <w:webHidden/>
          </w:rPr>
          <w:fldChar w:fldCharType="begin"/>
        </w:r>
        <w:r w:rsidR="00D87D6D">
          <w:rPr>
            <w:noProof/>
            <w:webHidden/>
          </w:rPr>
          <w:instrText xml:space="preserve"> PAGEREF _Toc347927250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51" w:history="1">
        <w:r w:rsidR="00D87D6D" w:rsidRPr="00A5160F">
          <w:rPr>
            <w:rStyle w:val="Hyperlink"/>
            <w:noProof/>
          </w:rPr>
          <w:t>3.2</w:t>
        </w:r>
        <w:r w:rsidR="00D87D6D">
          <w:rPr>
            <w:rFonts w:ascii="Calibri" w:hAnsi="Calibri"/>
            <w:noProof/>
            <w:szCs w:val="22"/>
            <w:lang w:eastAsia="en-GB"/>
          </w:rPr>
          <w:tab/>
        </w:r>
        <w:r w:rsidR="00D87D6D" w:rsidRPr="00A5160F">
          <w:rPr>
            <w:rStyle w:val="Hyperlink"/>
            <w:noProof/>
          </w:rPr>
          <w:t>Linear Correlation</w:t>
        </w:r>
        <w:r w:rsidR="00D87D6D">
          <w:rPr>
            <w:noProof/>
            <w:webHidden/>
          </w:rPr>
          <w:tab/>
        </w:r>
        <w:r>
          <w:rPr>
            <w:noProof/>
            <w:webHidden/>
          </w:rPr>
          <w:fldChar w:fldCharType="begin"/>
        </w:r>
        <w:r w:rsidR="00D87D6D">
          <w:rPr>
            <w:noProof/>
            <w:webHidden/>
          </w:rPr>
          <w:instrText xml:space="preserve"> PAGEREF _Toc347927251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52" w:history="1">
        <w:r w:rsidR="00D87D6D" w:rsidRPr="00A5160F">
          <w:rPr>
            <w:rStyle w:val="Hyperlink"/>
            <w:noProof/>
          </w:rPr>
          <w:t>3.3</w:t>
        </w:r>
        <w:r w:rsidR="00D87D6D">
          <w:rPr>
            <w:rFonts w:ascii="Calibri" w:hAnsi="Calibri"/>
            <w:noProof/>
            <w:szCs w:val="22"/>
            <w:lang w:eastAsia="en-GB"/>
          </w:rPr>
          <w:tab/>
        </w:r>
        <w:r w:rsidR="00D87D6D" w:rsidRPr="00A5160F">
          <w:rPr>
            <w:rStyle w:val="Hyperlink"/>
            <w:noProof/>
          </w:rPr>
          <w:t>Circular Correlation</w:t>
        </w:r>
        <w:r w:rsidR="00D87D6D">
          <w:rPr>
            <w:noProof/>
            <w:webHidden/>
          </w:rPr>
          <w:tab/>
        </w:r>
        <w:r>
          <w:rPr>
            <w:noProof/>
            <w:webHidden/>
          </w:rPr>
          <w:fldChar w:fldCharType="begin"/>
        </w:r>
        <w:r w:rsidR="00D87D6D">
          <w:rPr>
            <w:noProof/>
            <w:webHidden/>
          </w:rPr>
          <w:instrText xml:space="preserve"> PAGEREF _Toc347927252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1"/>
        <w:tabs>
          <w:tab w:val="left" w:pos="440"/>
          <w:tab w:val="right" w:leader="dot" w:pos="9350"/>
        </w:tabs>
        <w:rPr>
          <w:rFonts w:ascii="Calibri" w:hAnsi="Calibri"/>
          <w:noProof/>
          <w:szCs w:val="22"/>
          <w:lang w:eastAsia="en-GB"/>
        </w:rPr>
      </w:pPr>
      <w:hyperlink w:anchor="_Toc347927253" w:history="1">
        <w:r w:rsidR="00D87D6D" w:rsidRPr="00A5160F">
          <w:rPr>
            <w:rStyle w:val="Hyperlink"/>
            <w:noProof/>
          </w:rPr>
          <w:t>4</w:t>
        </w:r>
        <w:r w:rsidR="00D87D6D">
          <w:rPr>
            <w:rFonts w:ascii="Calibri" w:hAnsi="Calibri"/>
            <w:noProof/>
            <w:szCs w:val="22"/>
            <w:lang w:eastAsia="en-GB"/>
          </w:rPr>
          <w:tab/>
        </w:r>
        <w:r w:rsidR="00D87D6D" w:rsidRPr="00A5160F">
          <w:rPr>
            <w:rStyle w:val="Hyperlink"/>
            <w:noProof/>
          </w:rPr>
          <w:t>System Model</w:t>
        </w:r>
        <w:r w:rsidR="00D87D6D">
          <w:rPr>
            <w:noProof/>
            <w:webHidden/>
          </w:rPr>
          <w:tab/>
        </w:r>
        <w:r>
          <w:rPr>
            <w:noProof/>
            <w:webHidden/>
          </w:rPr>
          <w:fldChar w:fldCharType="begin"/>
        </w:r>
        <w:r w:rsidR="00D87D6D">
          <w:rPr>
            <w:noProof/>
            <w:webHidden/>
          </w:rPr>
          <w:instrText xml:space="preserve"> PAGEREF _Toc347927253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54" w:history="1">
        <w:r w:rsidR="00D87D6D" w:rsidRPr="00A5160F">
          <w:rPr>
            <w:rStyle w:val="Hyperlink"/>
            <w:noProof/>
          </w:rPr>
          <w:t>4.1</w:t>
        </w:r>
        <w:r w:rsidR="00D87D6D">
          <w:rPr>
            <w:rFonts w:ascii="Calibri" w:hAnsi="Calibri"/>
            <w:noProof/>
            <w:szCs w:val="22"/>
            <w:lang w:eastAsia="en-GB"/>
          </w:rPr>
          <w:tab/>
        </w:r>
        <w:r w:rsidR="00D87D6D" w:rsidRPr="00A5160F">
          <w:rPr>
            <w:rStyle w:val="Hyperlink"/>
            <w:noProof/>
          </w:rPr>
          <w:t>Pilot Signal</w:t>
        </w:r>
        <w:r w:rsidR="00D87D6D">
          <w:rPr>
            <w:noProof/>
            <w:webHidden/>
          </w:rPr>
          <w:tab/>
        </w:r>
        <w:r>
          <w:rPr>
            <w:noProof/>
            <w:webHidden/>
          </w:rPr>
          <w:fldChar w:fldCharType="begin"/>
        </w:r>
        <w:r w:rsidR="00D87D6D">
          <w:rPr>
            <w:noProof/>
            <w:webHidden/>
          </w:rPr>
          <w:instrText xml:space="preserve"> PAGEREF _Toc347927254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55" w:history="1">
        <w:r w:rsidR="00D87D6D" w:rsidRPr="00A5160F">
          <w:rPr>
            <w:rStyle w:val="Hyperlink"/>
            <w:noProof/>
          </w:rPr>
          <w:t>4.2</w:t>
        </w:r>
        <w:r w:rsidR="00D87D6D">
          <w:rPr>
            <w:rFonts w:ascii="Calibri" w:hAnsi="Calibri"/>
            <w:noProof/>
            <w:szCs w:val="22"/>
            <w:lang w:eastAsia="en-GB"/>
          </w:rPr>
          <w:tab/>
        </w:r>
        <w:r w:rsidR="00D87D6D" w:rsidRPr="00A5160F">
          <w:rPr>
            <w:rStyle w:val="Hyperlink"/>
            <w:noProof/>
          </w:rPr>
          <w:t>Channel Delay</w:t>
        </w:r>
        <w:r w:rsidR="00D87D6D">
          <w:rPr>
            <w:noProof/>
            <w:webHidden/>
          </w:rPr>
          <w:tab/>
        </w:r>
        <w:r>
          <w:rPr>
            <w:noProof/>
            <w:webHidden/>
          </w:rPr>
          <w:fldChar w:fldCharType="begin"/>
        </w:r>
        <w:r w:rsidR="00D87D6D">
          <w:rPr>
            <w:noProof/>
            <w:webHidden/>
          </w:rPr>
          <w:instrText xml:space="preserve"> PAGEREF _Toc347927255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56" w:history="1">
        <w:r w:rsidR="00D87D6D" w:rsidRPr="00A5160F">
          <w:rPr>
            <w:rStyle w:val="Hyperlink"/>
            <w:noProof/>
          </w:rPr>
          <w:t>4.3</w:t>
        </w:r>
        <w:r w:rsidR="00D87D6D">
          <w:rPr>
            <w:rFonts w:ascii="Calibri" w:hAnsi="Calibri"/>
            <w:noProof/>
            <w:szCs w:val="22"/>
            <w:lang w:eastAsia="en-GB"/>
          </w:rPr>
          <w:tab/>
        </w:r>
        <w:r w:rsidR="00D87D6D" w:rsidRPr="00A5160F">
          <w:rPr>
            <w:rStyle w:val="Hyperlink"/>
            <w:noProof/>
          </w:rPr>
          <w:t>Channel Estimate</w:t>
        </w:r>
        <w:r w:rsidR="00D87D6D">
          <w:rPr>
            <w:noProof/>
            <w:webHidden/>
          </w:rPr>
          <w:tab/>
        </w:r>
        <w:r>
          <w:rPr>
            <w:noProof/>
            <w:webHidden/>
          </w:rPr>
          <w:fldChar w:fldCharType="begin"/>
        </w:r>
        <w:r w:rsidR="00D87D6D">
          <w:rPr>
            <w:noProof/>
            <w:webHidden/>
          </w:rPr>
          <w:instrText xml:space="preserve"> PAGEREF _Toc347927256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3"/>
        <w:tabs>
          <w:tab w:val="left" w:pos="1320"/>
          <w:tab w:val="right" w:leader="dot" w:pos="9350"/>
        </w:tabs>
        <w:rPr>
          <w:rFonts w:ascii="Calibri" w:hAnsi="Calibri"/>
          <w:noProof/>
          <w:szCs w:val="22"/>
          <w:lang w:eastAsia="en-GB"/>
        </w:rPr>
      </w:pPr>
      <w:hyperlink w:anchor="_Toc347927257" w:history="1">
        <w:r w:rsidR="00D87D6D" w:rsidRPr="00A5160F">
          <w:rPr>
            <w:rStyle w:val="Hyperlink"/>
            <w:noProof/>
          </w:rPr>
          <w:t>4.3.1</w:t>
        </w:r>
        <w:r w:rsidR="00D87D6D">
          <w:rPr>
            <w:rFonts w:ascii="Calibri" w:hAnsi="Calibri"/>
            <w:noProof/>
            <w:szCs w:val="22"/>
            <w:lang w:eastAsia="en-GB"/>
          </w:rPr>
          <w:tab/>
        </w:r>
        <w:r w:rsidR="00D87D6D" w:rsidRPr="00A5160F">
          <w:rPr>
            <w:rStyle w:val="Hyperlink"/>
            <w:noProof/>
          </w:rPr>
          <w:t>Normalisation</w:t>
        </w:r>
        <w:r w:rsidR="00D87D6D">
          <w:rPr>
            <w:noProof/>
            <w:webHidden/>
          </w:rPr>
          <w:tab/>
        </w:r>
        <w:r>
          <w:rPr>
            <w:noProof/>
            <w:webHidden/>
          </w:rPr>
          <w:fldChar w:fldCharType="begin"/>
        </w:r>
        <w:r w:rsidR="00D87D6D">
          <w:rPr>
            <w:noProof/>
            <w:webHidden/>
          </w:rPr>
          <w:instrText xml:space="preserve"> PAGEREF _Toc347927257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3"/>
        <w:tabs>
          <w:tab w:val="left" w:pos="1320"/>
          <w:tab w:val="right" w:leader="dot" w:pos="9350"/>
        </w:tabs>
        <w:rPr>
          <w:rFonts w:ascii="Calibri" w:hAnsi="Calibri"/>
          <w:noProof/>
          <w:szCs w:val="22"/>
          <w:lang w:eastAsia="en-GB"/>
        </w:rPr>
      </w:pPr>
      <w:hyperlink w:anchor="_Toc347927258" w:history="1">
        <w:r w:rsidR="00D87D6D" w:rsidRPr="00A5160F">
          <w:rPr>
            <w:rStyle w:val="Hyperlink"/>
            <w:noProof/>
          </w:rPr>
          <w:t>4.3.2</w:t>
        </w:r>
        <w:r w:rsidR="00D87D6D">
          <w:rPr>
            <w:rFonts w:ascii="Calibri" w:hAnsi="Calibri"/>
            <w:noProof/>
            <w:szCs w:val="22"/>
            <w:lang w:eastAsia="en-GB"/>
          </w:rPr>
          <w:tab/>
        </w:r>
        <w:r w:rsidR="00D87D6D" w:rsidRPr="00A5160F">
          <w:rPr>
            <w:rStyle w:val="Hyperlink"/>
            <w:noProof/>
          </w:rPr>
          <w:t>Noise Estimate</w:t>
        </w:r>
        <w:r w:rsidR="00D87D6D">
          <w:rPr>
            <w:noProof/>
            <w:webHidden/>
          </w:rPr>
          <w:tab/>
        </w:r>
        <w:r>
          <w:rPr>
            <w:noProof/>
            <w:webHidden/>
          </w:rPr>
          <w:fldChar w:fldCharType="begin"/>
        </w:r>
        <w:r w:rsidR="00D87D6D">
          <w:rPr>
            <w:noProof/>
            <w:webHidden/>
          </w:rPr>
          <w:instrText xml:space="preserve"> PAGEREF _Toc347927258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59" w:history="1">
        <w:r w:rsidR="00D87D6D" w:rsidRPr="00A5160F">
          <w:rPr>
            <w:rStyle w:val="Hyperlink"/>
            <w:noProof/>
          </w:rPr>
          <w:t>4.4</w:t>
        </w:r>
        <w:r w:rsidR="00D87D6D">
          <w:rPr>
            <w:rFonts w:ascii="Calibri" w:hAnsi="Calibri"/>
            <w:noProof/>
            <w:szCs w:val="22"/>
            <w:lang w:eastAsia="en-GB"/>
          </w:rPr>
          <w:tab/>
        </w:r>
        <w:r w:rsidR="00D87D6D" w:rsidRPr="00A5160F">
          <w:rPr>
            <w:rStyle w:val="Hyperlink"/>
            <w:noProof/>
          </w:rPr>
          <w:t>Bit Error and Block Error performance in Channel Estimated Simulation</w:t>
        </w:r>
        <w:r w:rsidR="00D87D6D">
          <w:rPr>
            <w:noProof/>
            <w:webHidden/>
          </w:rPr>
          <w:tab/>
        </w:r>
        <w:r>
          <w:rPr>
            <w:noProof/>
            <w:webHidden/>
          </w:rPr>
          <w:fldChar w:fldCharType="begin"/>
        </w:r>
        <w:r w:rsidR="00D87D6D">
          <w:rPr>
            <w:noProof/>
            <w:webHidden/>
          </w:rPr>
          <w:instrText xml:space="preserve"> PAGEREF _Toc347927259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1"/>
        <w:tabs>
          <w:tab w:val="left" w:pos="440"/>
          <w:tab w:val="right" w:leader="dot" w:pos="9350"/>
        </w:tabs>
        <w:rPr>
          <w:rFonts w:ascii="Calibri" w:hAnsi="Calibri"/>
          <w:noProof/>
          <w:szCs w:val="22"/>
          <w:lang w:eastAsia="en-GB"/>
        </w:rPr>
      </w:pPr>
      <w:hyperlink w:anchor="_Toc347927260" w:history="1">
        <w:r w:rsidR="00D87D6D" w:rsidRPr="00A5160F">
          <w:rPr>
            <w:rStyle w:val="Hyperlink"/>
            <w:noProof/>
          </w:rPr>
          <w:t>5</w:t>
        </w:r>
        <w:r w:rsidR="00D87D6D">
          <w:rPr>
            <w:rFonts w:ascii="Calibri" w:hAnsi="Calibri"/>
            <w:noProof/>
            <w:szCs w:val="22"/>
            <w:lang w:eastAsia="en-GB"/>
          </w:rPr>
          <w:tab/>
        </w:r>
        <w:r w:rsidR="00D87D6D" w:rsidRPr="00A5160F">
          <w:rPr>
            <w:rStyle w:val="Hyperlink"/>
            <w:noProof/>
          </w:rPr>
          <w:t>Rayleigh Fading</w:t>
        </w:r>
        <w:r w:rsidR="00D87D6D">
          <w:rPr>
            <w:noProof/>
            <w:webHidden/>
          </w:rPr>
          <w:tab/>
        </w:r>
        <w:r>
          <w:rPr>
            <w:noProof/>
            <w:webHidden/>
          </w:rPr>
          <w:fldChar w:fldCharType="begin"/>
        </w:r>
        <w:r w:rsidR="00D87D6D">
          <w:rPr>
            <w:noProof/>
            <w:webHidden/>
          </w:rPr>
          <w:instrText xml:space="preserve"> PAGEREF _Toc347927260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2"/>
        <w:tabs>
          <w:tab w:val="left" w:pos="880"/>
          <w:tab w:val="right" w:leader="dot" w:pos="9350"/>
        </w:tabs>
        <w:rPr>
          <w:rFonts w:ascii="Calibri" w:hAnsi="Calibri"/>
          <w:noProof/>
          <w:szCs w:val="22"/>
          <w:lang w:eastAsia="en-GB"/>
        </w:rPr>
      </w:pPr>
      <w:hyperlink w:anchor="_Toc347927261" w:history="1">
        <w:r w:rsidR="00D87D6D" w:rsidRPr="00A5160F">
          <w:rPr>
            <w:rStyle w:val="Hyperlink"/>
            <w:noProof/>
          </w:rPr>
          <w:t>5.1</w:t>
        </w:r>
        <w:r w:rsidR="00D87D6D">
          <w:rPr>
            <w:rFonts w:ascii="Calibri" w:hAnsi="Calibri"/>
            <w:noProof/>
            <w:szCs w:val="22"/>
            <w:lang w:eastAsia="en-GB"/>
          </w:rPr>
          <w:tab/>
        </w:r>
        <w:r w:rsidR="00D87D6D" w:rsidRPr="00A5160F">
          <w:rPr>
            <w:rStyle w:val="Hyperlink"/>
            <w:noProof/>
          </w:rPr>
          <w:t>Channel Model</w:t>
        </w:r>
        <w:r w:rsidR="00D87D6D">
          <w:rPr>
            <w:noProof/>
            <w:webHidden/>
          </w:rPr>
          <w:tab/>
        </w:r>
        <w:r>
          <w:rPr>
            <w:noProof/>
            <w:webHidden/>
          </w:rPr>
          <w:fldChar w:fldCharType="begin"/>
        </w:r>
        <w:r w:rsidR="00D87D6D">
          <w:rPr>
            <w:noProof/>
            <w:webHidden/>
          </w:rPr>
          <w:instrText xml:space="preserve"> PAGEREF _Toc347927261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1"/>
        <w:tabs>
          <w:tab w:val="left" w:pos="440"/>
          <w:tab w:val="right" w:leader="dot" w:pos="9350"/>
        </w:tabs>
        <w:rPr>
          <w:rFonts w:ascii="Calibri" w:hAnsi="Calibri"/>
          <w:noProof/>
          <w:szCs w:val="22"/>
          <w:lang w:eastAsia="en-GB"/>
        </w:rPr>
      </w:pPr>
      <w:hyperlink w:anchor="_Toc347927262" w:history="1">
        <w:r w:rsidR="00D87D6D" w:rsidRPr="00A5160F">
          <w:rPr>
            <w:rStyle w:val="Hyperlink"/>
            <w:noProof/>
          </w:rPr>
          <w:t>6</w:t>
        </w:r>
        <w:r w:rsidR="00D87D6D">
          <w:rPr>
            <w:rFonts w:ascii="Calibri" w:hAnsi="Calibri"/>
            <w:noProof/>
            <w:szCs w:val="22"/>
            <w:lang w:eastAsia="en-GB"/>
          </w:rPr>
          <w:tab/>
        </w:r>
        <w:r w:rsidR="00D87D6D" w:rsidRPr="00A5160F">
          <w:rPr>
            <w:rStyle w:val="Hyperlink"/>
            <w:noProof/>
          </w:rPr>
          <w:t>Diversity Reception</w:t>
        </w:r>
        <w:r w:rsidR="00D87D6D">
          <w:rPr>
            <w:noProof/>
            <w:webHidden/>
          </w:rPr>
          <w:tab/>
        </w:r>
        <w:r>
          <w:rPr>
            <w:noProof/>
            <w:webHidden/>
          </w:rPr>
          <w:fldChar w:fldCharType="begin"/>
        </w:r>
        <w:r w:rsidR="00D87D6D">
          <w:rPr>
            <w:noProof/>
            <w:webHidden/>
          </w:rPr>
          <w:instrText xml:space="preserve"> PAGEREF _Toc347927262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OC1"/>
        <w:tabs>
          <w:tab w:val="left" w:pos="440"/>
          <w:tab w:val="right" w:leader="dot" w:pos="9350"/>
        </w:tabs>
        <w:rPr>
          <w:rFonts w:ascii="Calibri" w:hAnsi="Calibri"/>
          <w:noProof/>
          <w:szCs w:val="22"/>
          <w:lang w:eastAsia="en-GB"/>
        </w:rPr>
      </w:pPr>
      <w:hyperlink w:anchor="_Toc347927263" w:history="1">
        <w:r w:rsidR="00D87D6D" w:rsidRPr="00A5160F">
          <w:rPr>
            <w:rStyle w:val="Hyperlink"/>
            <w:noProof/>
          </w:rPr>
          <w:t>7</w:t>
        </w:r>
        <w:r w:rsidR="00D87D6D">
          <w:rPr>
            <w:rFonts w:ascii="Calibri" w:hAnsi="Calibri"/>
            <w:noProof/>
            <w:szCs w:val="22"/>
            <w:lang w:eastAsia="en-GB"/>
          </w:rPr>
          <w:tab/>
        </w:r>
        <w:r w:rsidR="00D87D6D" w:rsidRPr="00A5160F">
          <w:rPr>
            <w:rStyle w:val="Hyperlink"/>
            <w:noProof/>
          </w:rPr>
          <w:t>Appendix</w:t>
        </w:r>
        <w:r w:rsidR="00D87D6D">
          <w:rPr>
            <w:noProof/>
            <w:webHidden/>
          </w:rPr>
          <w:tab/>
        </w:r>
        <w:r>
          <w:rPr>
            <w:noProof/>
            <w:webHidden/>
          </w:rPr>
          <w:fldChar w:fldCharType="begin"/>
        </w:r>
        <w:r w:rsidR="00D87D6D">
          <w:rPr>
            <w:noProof/>
            <w:webHidden/>
          </w:rPr>
          <w:instrText xml:space="preserve"> PAGEREF _Toc347927263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rsidP="00E71BF8">
      <w:r w:rsidRPr="00604D35">
        <w:fldChar w:fldCharType="end"/>
      </w:r>
      <w:bookmarkStart w:id="2" w:name="_Toc142984011"/>
      <w:bookmarkStart w:id="3" w:name="_Toc42685232"/>
      <w:bookmarkStart w:id="4" w:name="_Toc78701362"/>
      <w:bookmarkStart w:id="5" w:name="_Toc142984012"/>
      <w:bookmarkStart w:id="6" w:name="_Toc142384718"/>
    </w:p>
    <w:p w:rsidR="00D87D6D" w:rsidRDefault="00D87D6D" w:rsidP="00E71BF8">
      <w:pPr>
        <w:pStyle w:val="Headingnocontents"/>
      </w:pPr>
      <w:r>
        <w:br w:type="page"/>
      </w:r>
      <w:bookmarkStart w:id="7" w:name="_Toc347927241"/>
      <w:r>
        <w:lastRenderedPageBreak/>
        <w:t>List of Figures</w:t>
      </w:r>
      <w:bookmarkEnd w:id="7"/>
    </w:p>
    <w:p w:rsidR="00D87D6D" w:rsidRDefault="00D91F16">
      <w:pPr>
        <w:pStyle w:val="TableofFigures"/>
        <w:tabs>
          <w:tab w:val="right" w:leader="dot" w:pos="9350"/>
        </w:tabs>
        <w:rPr>
          <w:rFonts w:ascii="Calibri" w:hAnsi="Calibri"/>
          <w:noProof/>
          <w:szCs w:val="22"/>
          <w:lang w:eastAsia="en-GB"/>
        </w:rPr>
      </w:pPr>
      <w:r w:rsidRPr="00D91F16">
        <w:fldChar w:fldCharType="begin"/>
      </w:r>
      <w:r w:rsidR="00D87D6D">
        <w:instrText xml:space="preserve"> TOC \h \z \c "Figure" </w:instrText>
      </w:r>
      <w:r w:rsidRPr="00D91F16">
        <w:fldChar w:fldCharType="separate"/>
      </w:r>
      <w:hyperlink w:anchor="_Toc347927264" w:history="1">
        <w:r w:rsidR="00D87D6D" w:rsidRPr="00B70180">
          <w:rPr>
            <w:rStyle w:val="Hyperlink"/>
            <w:noProof/>
          </w:rPr>
          <w:t>Figure 1- M-sequence</w:t>
        </w:r>
        <w:r w:rsidR="00D87D6D">
          <w:rPr>
            <w:noProof/>
            <w:webHidden/>
          </w:rPr>
          <w:tab/>
        </w:r>
        <w:r>
          <w:rPr>
            <w:noProof/>
            <w:webHidden/>
          </w:rPr>
          <w:fldChar w:fldCharType="begin"/>
        </w:r>
        <w:r w:rsidR="00D87D6D">
          <w:rPr>
            <w:noProof/>
            <w:webHidden/>
          </w:rPr>
          <w:instrText xml:space="preserve"> PAGEREF _Toc347927264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65" w:history="1">
        <w:r w:rsidR="00D87D6D" w:rsidRPr="00B70180">
          <w:rPr>
            <w:rStyle w:val="Hyperlink"/>
            <w:noProof/>
          </w:rPr>
          <w:t>Figure 2-Linear Correlation</w:t>
        </w:r>
        <w:r w:rsidR="00D87D6D">
          <w:rPr>
            <w:noProof/>
            <w:webHidden/>
          </w:rPr>
          <w:tab/>
        </w:r>
        <w:r>
          <w:rPr>
            <w:noProof/>
            <w:webHidden/>
          </w:rPr>
          <w:fldChar w:fldCharType="begin"/>
        </w:r>
        <w:r w:rsidR="00D87D6D">
          <w:rPr>
            <w:noProof/>
            <w:webHidden/>
          </w:rPr>
          <w:instrText xml:space="preserve"> PAGEREF _Toc347927265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66" w:history="1">
        <w:r w:rsidR="00D87D6D" w:rsidRPr="00B70180">
          <w:rPr>
            <w:rStyle w:val="Hyperlink"/>
            <w:noProof/>
          </w:rPr>
          <w:t>Figure 3 - Linear Correlation of Pseudo Random Reference Signal</w:t>
        </w:r>
        <w:r w:rsidR="00D87D6D">
          <w:rPr>
            <w:noProof/>
            <w:webHidden/>
          </w:rPr>
          <w:tab/>
        </w:r>
        <w:r>
          <w:rPr>
            <w:noProof/>
            <w:webHidden/>
          </w:rPr>
          <w:fldChar w:fldCharType="begin"/>
        </w:r>
        <w:r w:rsidR="00D87D6D">
          <w:rPr>
            <w:noProof/>
            <w:webHidden/>
          </w:rPr>
          <w:instrText xml:space="preserve"> PAGEREF _Toc347927266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67" w:history="1">
        <w:r w:rsidR="00D87D6D" w:rsidRPr="00B70180">
          <w:rPr>
            <w:rStyle w:val="Hyperlink"/>
            <w:noProof/>
          </w:rPr>
          <w:t>Figure 4 - Circular Correlation</w:t>
        </w:r>
        <w:r w:rsidR="00D87D6D">
          <w:rPr>
            <w:noProof/>
            <w:webHidden/>
          </w:rPr>
          <w:tab/>
        </w:r>
        <w:r>
          <w:rPr>
            <w:noProof/>
            <w:webHidden/>
          </w:rPr>
          <w:fldChar w:fldCharType="begin"/>
        </w:r>
        <w:r w:rsidR="00D87D6D">
          <w:rPr>
            <w:noProof/>
            <w:webHidden/>
          </w:rPr>
          <w:instrText xml:space="preserve"> PAGEREF _Toc347927267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68" w:history="1">
        <w:r w:rsidR="00D87D6D" w:rsidRPr="00B70180">
          <w:rPr>
            <w:rStyle w:val="Hyperlink"/>
            <w:noProof/>
          </w:rPr>
          <w:t>Figure 5 - Circular Correlation of Pseudo Random Reference Signal</w:t>
        </w:r>
        <w:r w:rsidR="00D87D6D">
          <w:rPr>
            <w:noProof/>
            <w:webHidden/>
          </w:rPr>
          <w:tab/>
        </w:r>
        <w:r>
          <w:rPr>
            <w:noProof/>
            <w:webHidden/>
          </w:rPr>
          <w:fldChar w:fldCharType="begin"/>
        </w:r>
        <w:r w:rsidR="00D87D6D">
          <w:rPr>
            <w:noProof/>
            <w:webHidden/>
          </w:rPr>
          <w:instrText xml:space="preserve"> PAGEREF _Toc347927268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69" w:history="1">
        <w:r w:rsidR="00D87D6D" w:rsidRPr="00B70180">
          <w:rPr>
            <w:rStyle w:val="Hyperlink"/>
            <w:noProof/>
          </w:rPr>
          <w:t>Figure 6- System Model</w:t>
        </w:r>
        <w:r w:rsidR="00D87D6D">
          <w:rPr>
            <w:noProof/>
            <w:webHidden/>
          </w:rPr>
          <w:tab/>
        </w:r>
        <w:r>
          <w:rPr>
            <w:noProof/>
            <w:webHidden/>
          </w:rPr>
          <w:fldChar w:fldCharType="begin"/>
        </w:r>
        <w:r w:rsidR="00D87D6D">
          <w:rPr>
            <w:noProof/>
            <w:webHidden/>
          </w:rPr>
          <w:instrText xml:space="preserve"> PAGEREF _Toc347927269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0" w:history="1">
        <w:r w:rsidR="00D87D6D" w:rsidRPr="00B70180">
          <w:rPr>
            <w:rStyle w:val="Hyperlink"/>
            <w:noProof/>
          </w:rPr>
          <w:t>Figure 7-Circular Correlation with Channel Delay</w:t>
        </w:r>
        <w:r w:rsidR="00D87D6D">
          <w:rPr>
            <w:noProof/>
            <w:webHidden/>
          </w:rPr>
          <w:tab/>
        </w:r>
        <w:r>
          <w:rPr>
            <w:noProof/>
            <w:webHidden/>
          </w:rPr>
          <w:fldChar w:fldCharType="begin"/>
        </w:r>
        <w:r w:rsidR="00D87D6D">
          <w:rPr>
            <w:noProof/>
            <w:webHidden/>
          </w:rPr>
          <w:instrText xml:space="preserve"> PAGEREF _Toc347927270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1" w:history="1">
        <w:r w:rsidR="00D87D6D" w:rsidRPr="00B70180">
          <w:rPr>
            <w:rStyle w:val="Hyperlink"/>
            <w:noProof/>
          </w:rPr>
          <w:t>Figure 8-Oversampled Signal with Channel Delay</w:t>
        </w:r>
        <w:r w:rsidR="00D87D6D">
          <w:rPr>
            <w:noProof/>
            <w:webHidden/>
          </w:rPr>
          <w:tab/>
        </w:r>
        <w:r>
          <w:rPr>
            <w:noProof/>
            <w:webHidden/>
          </w:rPr>
          <w:fldChar w:fldCharType="begin"/>
        </w:r>
        <w:r w:rsidR="00D87D6D">
          <w:rPr>
            <w:noProof/>
            <w:webHidden/>
          </w:rPr>
          <w:instrText xml:space="preserve"> PAGEREF _Toc347927271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2" w:history="1">
        <w:r w:rsidR="00D87D6D" w:rsidRPr="00B70180">
          <w:rPr>
            <w:rStyle w:val="Hyperlink"/>
            <w:noProof/>
          </w:rPr>
          <w:t>Figure 9- Channel Estimate where the signal is time varying and AWGN in added at the receiver</w:t>
        </w:r>
        <w:r w:rsidR="00D87D6D">
          <w:rPr>
            <w:noProof/>
            <w:webHidden/>
          </w:rPr>
          <w:tab/>
        </w:r>
        <w:r>
          <w:rPr>
            <w:noProof/>
            <w:webHidden/>
          </w:rPr>
          <w:fldChar w:fldCharType="begin"/>
        </w:r>
        <w:r w:rsidR="00D87D6D">
          <w:rPr>
            <w:noProof/>
            <w:webHidden/>
          </w:rPr>
          <w:instrText xml:space="preserve"> PAGEREF _Toc347927272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3" w:history="1">
        <w:r w:rsidR="00D87D6D" w:rsidRPr="00B70180">
          <w:rPr>
            <w:rStyle w:val="Hyperlink"/>
            <w:noProof/>
          </w:rPr>
          <w:t>Figure 10- Received Signal Properties</w:t>
        </w:r>
        <w:r w:rsidR="00D87D6D">
          <w:rPr>
            <w:noProof/>
            <w:webHidden/>
          </w:rPr>
          <w:tab/>
        </w:r>
        <w:r>
          <w:rPr>
            <w:noProof/>
            <w:webHidden/>
          </w:rPr>
          <w:fldChar w:fldCharType="begin"/>
        </w:r>
        <w:r w:rsidR="00D87D6D">
          <w:rPr>
            <w:noProof/>
            <w:webHidden/>
          </w:rPr>
          <w:instrText xml:space="preserve"> PAGEREF _Toc347927273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4" w:history="1">
        <w:r w:rsidR="00D87D6D" w:rsidRPr="00B70180">
          <w:rPr>
            <w:rStyle w:val="Hyperlink"/>
            <w:noProof/>
          </w:rPr>
          <w:t>Figure 11-Noise Variance vs. Noise Variance Estimate</w:t>
        </w:r>
        <w:r w:rsidR="00D87D6D">
          <w:rPr>
            <w:noProof/>
            <w:webHidden/>
          </w:rPr>
          <w:tab/>
        </w:r>
        <w:r>
          <w:rPr>
            <w:noProof/>
            <w:webHidden/>
          </w:rPr>
          <w:fldChar w:fldCharType="begin"/>
        </w:r>
        <w:r w:rsidR="00D87D6D">
          <w:rPr>
            <w:noProof/>
            <w:webHidden/>
          </w:rPr>
          <w:instrText xml:space="preserve"> PAGEREF _Toc347927274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5" w:history="1">
        <w:r w:rsidR="00D87D6D" w:rsidRPr="00B70180">
          <w:rPr>
            <w:rStyle w:val="Hyperlink"/>
            <w:noProof/>
          </w:rPr>
          <w:t>Figure 12 - 4 Times oversampled System, Noise Analysis</w:t>
        </w:r>
        <w:r w:rsidR="00D87D6D">
          <w:rPr>
            <w:noProof/>
            <w:webHidden/>
          </w:rPr>
          <w:tab/>
        </w:r>
        <w:r>
          <w:rPr>
            <w:noProof/>
            <w:webHidden/>
          </w:rPr>
          <w:fldChar w:fldCharType="begin"/>
        </w:r>
        <w:r w:rsidR="00D87D6D">
          <w:rPr>
            <w:noProof/>
            <w:webHidden/>
          </w:rPr>
          <w:instrText xml:space="preserve"> PAGEREF _Toc347927275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6" w:history="1">
        <w:r w:rsidR="00D87D6D" w:rsidRPr="00B70180">
          <w:rPr>
            <w:rStyle w:val="Hyperlink"/>
            <w:noProof/>
          </w:rPr>
          <w:t>Figure 13-Theoretical and simulated performance in a time varying channel</w:t>
        </w:r>
        <w:r w:rsidR="00D87D6D">
          <w:rPr>
            <w:noProof/>
            <w:webHidden/>
          </w:rPr>
          <w:tab/>
        </w:r>
        <w:r>
          <w:rPr>
            <w:noProof/>
            <w:webHidden/>
          </w:rPr>
          <w:fldChar w:fldCharType="begin"/>
        </w:r>
        <w:r w:rsidR="00D87D6D">
          <w:rPr>
            <w:noProof/>
            <w:webHidden/>
          </w:rPr>
          <w:instrText xml:space="preserve"> PAGEREF _Toc347927276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7" w:history="1">
        <w:r w:rsidR="00D87D6D" w:rsidRPr="00B70180">
          <w:rPr>
            <w:rStyle w:val="Hyperlink"/>
            <w:noProof/>
          </w:rPr>
          <w:t>Figure 14</w:t>
        </w:r>
        <w:r w:rsidR="00D87D6D" w:rsidRPr="00B70180">
          <w:rPr>
            <w:rStyle w:val="Hyperlink"/>
            <w:noProof/>
            <w:lang w:val="en-US"/>
          </w:rPr>
          <w:t>- PDF for Rayleigh Fading Variable</w:t>
        </w:r>
        <w:r w:rsidR="00D87D6D">
          <w:rPr>
            <w:noProof/>
            <w:webHidden/>
          </w:rPr>
          <w:tab/>
        </w:r>
        <w:r>
          <w:rPr>
            <w:noProof/>
            <w:webHidden/>
          </w:rPr>
          <w:fldChar w:fldCharType="begin"/>
        </w:r>
        <w:r w:rsidR="00D87D6D">
          <w:rPr>
            <w:noProof/>
            <w:webHidden/>
          </w:rPr>
          <w:instrText xml:space="preserve"> PAGEREF _Toc347927277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8" w:history="1">
        <w:r w:rsidR="00D87D6D" w:rsidRPr="00B70180">
          <w:rPr>
            <w:rStyle w:val="Hyperlink"/>
            <w:noProof/>
          </w:rPr>
          <w:t>Figure 15- Constructive Interference</w:t>
        </w:r>
        <w:r w:rsidR="00D87D6D">
          <w:rPr>
            <w:noProof/>
            <w:webHidden/>
          </w:rPr>
          <w:tab/>
        </w:r>
        <w:r>
          <w:rPr>
            <w:noProof/>
            <w:webHidden/>
          </w:rPr>
          <w:fldChar w:fldCharType="begin"/>
        </w:r>
        <w:r w:rsidR="00D87D6D">
          <w:rPr>
            <w:noProof/>
            <w:webHidden/>
          </w:rPr>
          <w:instrText xml:space="preserve"> PAGEREF _Toc347927278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79" w:history="1">
        <w:r w:rsidR="00D87D6D" w:rsidRPr="00B70180">
          <w:rPr>
            <w:rStyle w:val="Hyperlink"/>
            <w:noProof/>
          </w:rPr>
          <w:t>Figure 16</w:t>
        </w:r>
        <w:r w:rsidR="00D87D6D">
          <w:rPr>
            <w:noProof/>
            <w:webHidden/>
          </w:rPr>
          <w:tab/>
        </w:r>
        <w:r>
          <w:rPr>
            <w:noProof/>
            <w:webHidden/>
          </w:rPr>
          <w:fldChar w:fldCharType="begin"/>
        </w:r>
        <w:r w:rsidR="00D87D6D">
          <w:rPr>
            <w:noProof/>
            <w:webHidden/>
          </w:rPr>
          <w:instrText xml:space="preserve"> PAGEREF _Toc347927279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80" w:history="1">
        <w:r w:rsidR="00D87D6D" w:rsidRPr="00B70180">
          <w:rPr>
            <w:rStyle w:val="Hyperlink"/>
            <w:noProof/>
          </w:rPr>
          <w:t>Figure 17- Bit Error and BLER for Rayleigh Fading Channel</w:t>
        </w:r>
        <w:r w:rsidR="00D87D6D">
          <w:rPr>
            <w:noProof/>
            <w:webHidden/>
          </w:rPr>
          <w:tab/>
        </w:r>
        <w:r>
          <w:rPr>
            <w:noProof/>
            <w:webHidden/>
          </w:rPr>
          <w:fldChar w:fldCharType="begin"/>
        </w:r>
        <w:r w:rsidR="00D87D6D">
          <w:rPr>
            <w:noProof/>
            <w:webHidden/>
          </w:rPr>
          <w:instrText xml:space="preserve"> PAGEREF _Toc347927280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pPr>
        <w:pStyle w:val="TableofFigures"/>
        <w:tabs>
          <w:tab w:val="right" w:leader="dot" w:pos="9350"/>
        </w:tabs>
        <w:rPr>
          <w:rFonts w:ascii="Calibri" w:hAnsi="Calibri"/>
          <w:noProof/>
          <w:szCs w:val="22"/>
          <w:lang w:eastAsia="en-GB"/>
        </w:rPr>
      </w:pPr>
      <w:hyperlink w:anchor="_Toc347927281" w:history="1">
        <w:r w:rsidR="00D87D6D" w:rsidRPr="00B70180">
          <w:rPr>
            <w:rStyle w:val="Hyperlink"/>
            <w:noProof/>
          </w:rPr>
          <w:t>Figure 18- MRC Block Diagram</w:t>
        </w:r>
        <w:r w:rsidR="00D87D6D">
          <w:rPr>
            <w:noProof/>
            <w:webHidden/>
          </w:rPr>
          <w:tab/>
        </w:r>
        <w:r>
          <w:rPr>
            <w:noProof/>
            <w:webHidden/>
          </w:rPr>
          <w:fldChar w:fldCharType="begin"/>
        </w:r>
        <w:r w:rsidR="00D87D6D">
          <w:rPr>
            <w:noProof/>
            <w:webHidden/>
          </w:rPr>
          <w:instrText xml:space="preserve"> PAGEREF _Toc347927281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rsidP="00E71BF8">
      <w:pPr>
        <w:pStyle w:val="Headingnocontents"/>
      </w:pPr>
      <w:r>
        <w:fldChar w:fldCharType="end"/>
      </w:r>
    </w:p>
    <w:p w:rsidR="00D87D6D" w:rsidRDefault="00D87D6D" w:rsidP="00E71BF8">
      <w:pPr>
        <w:pStyle w:val="Headingnocontents"/>
      </w:pPr>
      <w:r>
        <w:br w:type="page"/>
      </w:r>
      <w:bookmarkStart w:id="8" w:name="_Toc347927242"/>
      <w:r>
        <w:lastRenderedPageBreak/>
        <w:t>List of Tables</w:t>
      </w:r>
      <w:bookmarkEnd w:id="8"/>
    </w:p>
    <w:p w:rsidR="00D87D6D" w:rsidRDefault="00D91F16">
      <w:pPr>
        <w:pStyle w:val="TableofFigures"/>
        <w:tabs>
          <w:tab w:val="right" w:leader="dot" w:pos="9350"/>
        </w:tabs>
        <w:rPr>
          <w:rFonts w:ascii="Calibri" w:hAnsi="Calibri"/>
          <w:noProof/>
          <w:szCs w:val="22"/>
          <w:lang w:eastAsia="en-GB"/>
        </w:rPr>
      </w:pPr>
      <w:r>
        <w:fldChar w:fldCharType="begin"/>
      </w:r>
      <w:r w:rsidR="00D87D6D">
        <w:instrText xml:space="preserve"> TOC \h \z \c "Table" </w:instrText>
      </w:r>
      <w:r>
        <w:fldChar w:fldCharType="separate"/>
      </w:r>
      <w:hyperlink w:anchor="_Toc347926730" w:history="1">
        <w:r w:rsidR="00D87D6D" w:rsidRPr="00F060B9">
          <w:rPr>
            <w:rStyle w:val="Hyperlink"/>
            <w:noProof/>
          </w:rPr>
          <w:t xml:space="preserve">Table 1-Galios Field for </w:t>
        </w:r>
        <m:oMath>
          <m:r>
            <m:rPr>
              <m:sty m:val="bi"/>
            </m:rPr>
            <w:rPr>
              <w:rFonts w:ascii="Cambria Math" w:hAnsi="Cambria Math"/>
              <w:noProof/>
            </w:rPr>
            <m:t>GF</m:t>
          </m:r>
          <m:r>
            <m:rPr>
              <m:sty m:val="bi"/>
            </m:rPr>
            <w:rPr>
              <w:rFonts w:ascii="Cambria Math" w:hAnsi="Cambria Math"/>
              <w:noProof/>
            </w:rPr>
            <m:t>4</m:t>
          </m:r>
        </m:oMath>
        <w:r w:rsidR="00D87D6D">
          <w:rPr>
            <w:noProof/>
            <w:webHidden/>
          </w:rPr>
          <w:tab/>
        </w:r>
        <w:r>
          <w:rPr>
            <w:noProof/>
            <w:webHidden/>
          </w:rPr>
          <w:fldChar w:fldCharType="begin"/>
        </w:r>
        <w:r w:rsidR="00D87D6D">
          <w:rPr>
            <w:noProof/>
            <w:webHidden/>
          </w:rPr>
          <w:instrText xml:space="preserve"> PAGEREF _Toc347926730 \h </w:instrText>
        </w:r>
        <w:r>
          <w:rPr>
            <w:noProof/>
            <w:webHidden/>
          </w:rPr>
        </w:r>
        <w:r>
          <w:rPr>
            <w:noProof/>
            <w:webHidden/>
          </w:rPr>
          <w:fldChar w:fldCharType="separate"/>
        </w:r>
        <w:r w:rsidR="00D87D6D">
          <w:rPr>
            <w:noProof/>
            <w:webHidden/>
          </w:rPr>
          <w:t>3</w:t>
        </w:r>
        <w:r>
          <w:rPr>
            <w:noProof/>
            <w:webHidden/>
          </w:rPr>
          <w:fldChar w:fldCharType="end"/>
        </w:r>
      </w:hyperlink>
    </w:p>
    <w:p w:rsidR="00D87D6D" w:rsidRDefault="00D91F16" w:rsidP="00E71BF8">
      <w:r>
        <w:fldChar w:fldCharType="end"/>
      </w:r>
    </w:p>
    <w:p w:rsidR="00D87D6D" w:rsidRPr="0074161B" w:rsidRDefault="00D87D6D" w:rsidP="00E71BF8">
      <w:pPr>
        <w:pStyle w:val="Heading1"/>
      </w:pPr>
      <w:r>
        <w:br w:type="page"/>
      </w:r>
      <w:bookmarkStart w:id="9" w:name="_Toc347927243"/>
      <w:r w:rsidRPr="0074161B">
        <w:lastRenderedPageBreak/>
        <w:t>General</w:t>
      </w:r>
      <w:bookmarkEnd w:id="2"/>
      <w:bookmarkEnd w:id="3"/>
      <w:bookmarkEnd w:id="4"/>
      <w:bookmarkEnd w:id="5"/>
      <w:bookmarkEnd w:id="6"/>
      <w:bookmarkEnd w:id="9"/>
    </w:p>
    <w:p w:rsidR="00D87D6D" w:rsidRPr="00604D35" w:rsidRDefault="00D87D6D" w:rsidP="00E71BF8">
      <w:pPr>
        <w:pStyle w:val="Heading2"/>
      </w:pPr>
      <w:bookmarkStart w:id="10" w:name="_Toc12164773"/>
      <w:bookmarkStart w:id="11" w:name="_Toc42685233"/>
      <w:bookmarkStart w:id="12" w:name="_Toc78701363"/>
      <w:bookmarkStart w:id="13" w:name="_Toc142984013"/>
      <w:bookmarkStart w:id="14" w:name="_Toc142384719"/>
      <w:bookmarkStart w:id="15" w:name="_Toc347927244"/>
      <w:r w:rsidRPr="00604D35">
        <w:t>Approvals and Dates</w:t>
      </w:r>
      <w:bookmarkEnd w:id="10"/>
      <w:bookmarkEnd w:id="11"/>
      <w:bookmarkEnd w:id="12"/>
      <w:bookmarkEnd w:id="13"/>
      <w:bookmarkEnd w:id="14"/>
      <w:bookmarkEnd w:id="1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2647"/>
        <w:gridCol w:w="4654"/>
      </w:tblGrid>
      <w:tr w:rsidR="00D87D6D" w:rsidRPr="00604D35" w:rsidTr="008240CF">
        <w:trPr>
          <w:cantSplit/>
          <w:jc w:val="center"/>
        </w:trPr>
        <w:tc>
          <w:tcPr>
            <w:tcW w:w="2647" w:type="dxa"/>
            <w:tcBorders>
              <w:top w:val="nil"/>
              <w:left w:val="nil"/>
              <w:bottom w:val="single" w:sz="12" w:space="0" w:color="auto"/>
              <w:right w:val="single" w:sz="12" w:space="0" w:color="auto"/>
            </w:tcBorders>
          </w:tcPr>
          <w:p w:rsidR="00D87D6D" w:rsidRPr="00D07D91" w:rsidRDefault="00D87D6D" w:rsidP="008240CF">
            <w:pPr>
              <w:spacing w:before="120" w:after="120"/>
              <w:jc w:val="center"/>
              <w:rPr>
                <w:rFonts w:cs="Arial"/>
                <w:sz w:val="20"/>
              </w:rPr>
            </w:pPr>
          </w:p>
        </w:tc>
        <w:tc>
          <w:tcPr>
            <w:tcW w:w="4654" w:type="dxa"/>
            <w:tcBorders>
              <w:top w:val="single" w:sz="12" w:space="0" w:color="auto"/>
              <w:left w:val="single" w:sz="12" w:space="0" w:color="auto"/>
              <w:bottom w:val="single" w:sz="12" w:space="0" w:color="auto"/>
            </w:tcBorders>
          </w:tcPr>
          <w:p w:rsidR="00D87D6D" w:rsidRPr="00D07D91" w:rsidRDefault="00D87D6D" w:rsidP="008240CF">
            <w:pPr>
              <w:spacing w:before="120" w:after="120"/>
              <w:jc w:val="center"/>
              <w:rPr>
                <w:rFonts w:cs="Arial"/>
                <w:b/>
                <w:bCs/>
                <w:sz w:val="20"/>
              </w:rPr>
            </w:pPr>
            <w:r w:rsidRPr="00D07D91">
              <w:rPr>
                <w:rFonts w:cs="Arial"/>
                <w:b/>
                <w:bCs/>
                <w:sz w:val="20"/>
              </w:rPr>
              <w:t>Approval Date</w:t>
            </w:r>
          </w:p>
        </w:tc>
      </w:tr>
      <w:tr w:rsidR="00D87D6D" w:rsidRPr="00604D35" w:rsidTr="008240CF">
        <w:trPr>
          <w:cantSplit/>
          <w:jc w:val="center"/>
        </w:trPr>
        <w:tc>
          <w:tcPr>
            <w:tcW w:w="2647" w:type="dxa"/>
            <w:tcBorders>
              <w:top w:val="single" w:sz="12" w:space="0" w:color="auto"/>
              <w:bottom w:val="single" w:sz="12" w:space="0" w:color="auto"/>
              <w:right w:val="single" w:sz="12" w:space="0" w:color="auto"/>
            </w:tcBorders>
          </w:tcPr>
          <w:p w:rsidR="00D87D6D" w:rsidRPr="00D07D91" w:rsidRDefault="00D87D6D" w:rsidP="007A4E84">
            <w:pPr>
              <w:spacing w:before="120" w:after="120"/>
              <w:ind w:left="720"/>
              <w:rPr>
                <w:rFonts w:cs="Arial"/>
                <w:bCs/>
                <w:sz w:val="20"/>
              </w:rPr>
            </w:pPr>
            <w:r>
              <w:rPr>
                <w:rFonts w:cs="Arial"/>
                <w:bCs/>
                <w:sz w:val="20"/>
              </w:rPr>
              <w:t>A. E. Jones</w:t>
            </w:r>
          </w:p>
        </w:tc>
        <w:tc>
          <w:tcPr>
            <w:tcW w:w="4654" w:type="dxa"/>
            <w:tcBorders>
              <w:top w:val="single" w:sz="12" w:space="0" w:color="auto"/>
              <w:left w:val="single" w:sz="12" w:space="0" w:color="auto"/>
              <w:bottom w:val="single" w:sz="12" w:space="0" w:color="auto"/>
            </w:tcBorders>
          </w:tcPr>
          <w:p w:rsidR="00D87D6D" w:rsidRPr="00D07D91" w:rsidRDefault="00D87D6D" w:rsidP="008240CF">
            <w:pPr>
              <w:spacing w:before="120" w:after="120"/>
              <w:jc w:val="center"/>
              <w:rPr>
                <w:rFonts w:cs="Arial"/>
                <w:sz w:val="20"/>
              </w:rPr>
            </w:pPr>
          </w:p>
        </w:tc>
      </w:tr>
    </w:tbl>
    <w:p w:rsidR="00D87D6D" w:rsidRDefault="00D87D6D" w:rsidP="00E71BF8"/>
    <w:p w:rsidR="00D87D6D" w:rsidRPr="00604D35" w:rsidRDefault="00D87D6D" w:rsidP="00E71BF8"/>
    <w:p w:rsidR="00D87D6D" w:rsidRPr="00604D35" w:rsidRDefault="00D87D6D" w:rsidP="00E71BF8">
      <w:pPr>
        <w:pStyle w:val="Heading2"/>
      </w:pPr>
      <w:bookmarkStart w:id="16" w:name="_Toc12164774"/>
      <w:bookmarkStart w:id="17" w:name="_Toc42685234"/>
      <w:bookmarkStart w:id="18" w:name="_Toc78701364"/>
      <w:bookmarkStart w:id="19" w:name="_Toc142984014"/>
      <w:bookmarkStart w:id="20" w:name="_Toc142384720"/>
      <w:bookmarkStart w:id="21" w:name="_Toc347927245"/>
      <w:r w:rsidRPr="00604D35">
        <w:t>Change Record</w:t>
      </w:r>
      <w:bookmarkEnd w:id="16"/>
      <w:bookmarkEnd w:id="17"/>
      <w:bookmarkEnd w:id="18"/>
      <w:bookmarkEnd w:id="19"/>
      <w:bookmarkEnd w:id="20"/>
      <w:bookmarkEnd w:id="21"/>
    </w:p>
    <w:tbl>
      <w:tblPr>
        <w:tblW w:w="87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tblPr>
      <w:tblGrid>
        <w:gridCol w:w="1707"/>
        <w:gridCol w:w="978"/>
        <w:gridCol w:w="14"/>
        <w:gridCol w:w="2112"/>
        <w:gridCol w:w="3965"/>
      </w:tblGrid>
      <w:tr w:rsidR="00D87D6D" w:rsidRPr="00604D35" w:rsidTr="008240CF">
        <w:trPr>
          <w:cantSplit/>
          <w:jc w:val="center"/>
        </w:trPr>
        <w:tc>
          <w:tcPr>
            <w:tcW w:w="1707" w:type="dxa"/>
            <w:tcBorders>
              <w:top w:val="single" w:sz="12" w:space="0" w:color="auto"/>
              <w:bottom w:val="single" w:sz="12" w:space="0" w:color="auto"/>
            </w:tcBorders>
          </w:tcPr>
          <w:p w:rsidR="00D87D6D" w:rsidRPr="00D07D91" w:rsidRDefault="00D87D6D" w:rsidP="008240CF">
            <w:pPr>
              <w:spacing w:before="120" w:after="120"/>
              <w:jc w:val="center"/>
              <w:rPr>
                <w:rFonts w:cs="Arial"/>
                <w:b/>
                <w:bCs/>
                <w:sz w:val="20"/>
              </w:rPr>
            </w:pPr>
            <w:r w:rsidRPr="00D07D91">
              <w:rPr>
                <w:rFonts w:cs="Arial"/>
                <w:b/>
                <w:bCs/>
                <w:sz w:val="20"/>
              </w:rPr>
              <w:t>Date</w:t>
            </w:r>
          </w:p>
        </w:tc>
        <w:tc>
          <w:tcPr>
            <w:tcW w:w="992" w:type="dxa"/>
            <w:gridSpan w:val="2"/>
            <w:tcBorders>
              <w:top w:val="single" w:sz="12" w:space="0" w:color="auto"/>
              <w:bottom w:val="single" w:sz="12" w:space="0" w:color="auto"/>
            </w:tcBorders>
          </w:tcPr>
          <w:p w:rsidR="00D87D6D" w:rsidRPr="00D07D91" w:rsidRDefault="00D87D6D" w:rsidP="008240CF">
            <w:pPr>
              <w:spacing w:before="120" w:after="120"/>
              <w:jc w:val="center"/>
              <w:rPr>
                <w:rFonts w:cs="Arial"/>
                <w:b/>
                <w:bCs/>
                <w:sz w:val="20"/>
              </w:rPr>
            </w:pPr>
            <w:r w:rsidRPr="00D07D91">
              <w:rPr>
                <w:rFonts w:cs="Arial"/>
                <w:b/>
                <w:bCs/>
                <w:sz w:val="20"/>
              </w:rPr>
              <w:t>Version</w:t>
            </w:r>
          </w:p>
        </w:tc>
        <w:tc>
          <w:tcPr>
            <w:tcW w:w="2112" w:type="dxa"/>
            <w:tcBorders>
              <w:top w:val="single" w:sz="12" w:space="0" w:color="auto"/>
              <w:bottom w:val="single" w:sz="12" w:space="0" w:color="auto"/>
            </w:tcBorders>
          </w:tcPr>
          <w:p w:rsidR="00D87D6D" w:rsidRPr="00D07D91" w:rsidRDefault="00D87D6D" w:rsidP="008240CF">
            <w:pPr>
              <w:spacing w:before="120" w:after="120"/>
              <w:jc w:val="center"/>
              <w:rPr>
                <w:rFonts w:cs="Arial"/>
                <w:b/>
                <w:bCs/>
                <w:sz w:val="20"/>
              </w:rPr>
            </w:pPr>
            <w:r w:rsidRPr="00D07D91">
              <w:rPr>
                <w:rFonts w:cs="Arial"/>
                <w:b/>
                <w:bCs/>
                <w:sz w:val="20"/>
              </w:rPr>
              <w:t>Author</w:t>
            </w:r>
          </w:p>
        </w:tc>
        <w:tc>
          <w:tcPr>
            <w:tcW w:w="3965" w:type="dxa"/>
            <w:tcBorders>
              <w:top w:val="single" w:sz="12" w:space="0" w:color="auto"/>
              <w:bottom w:val="single" w:sz="12" w:space="0" w:color="auto"/>
            </w:tcBorders>
          </w:tcPr>
          <w:p w:rsidR="00D87D6D" w:rsidRPr="00D07D91" w:rsidRDefault="00D87D6D" w:rsidP="008240CF">
            <w:pPr>
              <w:spacing w:before="120" w:after="120"/>
              <w:jc w:val="center"/>
              <w:rPr>
                <w:rFonts w:cs="Arial"/>
                <w:b/>
                <w:bCs/>
                <w:sz w:val="20"/>
              </w:rPr>
            </w:pPr>
            <w:r w:rsidRPr="00D07D91">
              <w:rPr>
                <w:rFonts w:cs="Arial"/>
                <w:b/>
                <w:bCs/>
                <w:sz w:val="20"/>
              </w:rPr>
              <w:t>Description of Changes</w:t>
            </w:r>
          </w:p>
        </w:tc>
      </w:tr>
      <w:tr w:rsidR="00D87D6D" w:rsidRPr="00604D35" w:rsidTr="00AA017A">
        <w:trPr>
          <w:cantSplit/>
          <w:jc w:val="center"/>
        </w:trPr>
        <w:tc>
          <w:tcPr>
            <w:tcW w:w="1707" w:type="dxa"/>
            <w:tcBorders>
              <w:top w:val="single" w:sz="12" w:space="0" w:color="auto"/>
            </w:tcBorders>
          </w:tcPr>
          <w:p w:rsidR="00D87D6D" w:rsidRPr="00D07D91" w:rsidRDefault="00D87D6D" w:rsidP="0079701C">
            <w:pPr>
              <w:spacing w:before="120" w:after="120"/>
              <w:jc w:val="center"/>
              <w:rPr>
                <w:rFonts w:cs="Arial"/>
                <w:kern w:val="2"/>
                <w:sz w:val="20"/>
              </w:rPr>
            </w:pPr>
            <w:r>
              <w:rPr>
                <w:rFonts w:cs="Arial"/>
                <w:kern w:val="2"/>
                <w:sz w:val="20"/>
              </w:rPr>
              <w:t>Date</w:t>
            </w:r>
          </w:p>
        </w:tc>
        <w:tc>
          <w:tcPr>
            <w:tcW w:w="992" w:type="dxa"/>
            <w:gridSpan w:val="2"/>
            <w:tcBorders>
              <w:top w:val="single" w:sz="12" w:space="0" w:color="auto"/>
            </w:tcBorders>
          </w:tcPr>
          <w:p w:rsidR="00D87D6D" w:rsidRPr="00D07D91" w:rsidRDefault="00D87D6D" w:rsidP="008240CF">
            <w:pPr>
              <w:spacing w:before="120" w:after="120"/>
              <w:jc w:val="center"/>
              <w:rPr>
                <w:rFonts w:cs="Arial"/>
                <w:kern w:val="2"/>
                <w:sz w:val="20"/>
              </w:rPr>
            </w:pPr>
            <w:r>
              <w:rPr>
                <w:rFonts w:cs="Arial"/>
                <w:kern w:val="2"/>
                <w:sz w:val="20"/>
              </w:rPr>
              <w:t>0.01</w:t>
            </w:r>
          </w:p>
        </w:tc>
        <w:tc>
          <w:tcPr>
            <w:tcW w:w="2112" w:type="dxa"/>
            <w:tcBorders>
              <w:top w:val="single" w:sz="12" w:space="0" w:color="auto"/>
            </w:tcBorders>
            <w:vAlign w:val="center"/>
          </w:tcPr>
          <w:p w:rsidR="00D87D6D" w:rsidRDefault="00D87D6D">
            <w:pPr>
              <w:spacing w:before="120" w:after="120"/>
              <w:jc w:val="center"/>
              <w:rPr>
                <w:rFonts w:cs="Arial"/>
                <w:kern w:val="2"/>
                <w:sz w:val="20"/>
              </w:rPr>
            </w:pPr>
          </w:p>
        </w:tc>
        <w:tc>
          <w:tcPr>
            <w:tcW w:w="3965" w:type="dxa"/>
            <w:tcBorders>
              <w:top w:val="single" w:sz="12" w:space="0" w:color="auto"/>
            </w:tcBorders>
          </w:tcPr>
          <w:p w:rsidR="00D87D6D" w:rsidRPr="00D07D91" w:rsidRDefault="00D87D6D" w:rsidP="007A4E84">
            <w:pPr>
              <w:spacing w:before="120" w:after="120"/>
              <w:rPr>
                <w:rFonts w:cs="Arial"/>
                <w:kern w:val="2"/>
                <w:sz w:val="20"/>
              </w:rPr>
            </w:pPr>
            <w:r>
              <w:rPr>
                <w:rFonts w:cs="Arial"/>
                <w:kern w:val="2"/>
                <w:sz w:val="20"/>
              </w:rPr>
              <w:t>Initial Draft</w:t>
            </w:r>
          </w:p>
        </w:tc>
      </w:tr>
      <w:tr w:rsidR="00D87D6D" w:rsidRPr="00604D35" w:rsidTr="00AA017A">
        <w:trPr>
          <w:cantSplit/>
          <w:jc w:val="center"/>
        </w:trPr>
        <w:tc>
          <w:tcPr>
            <w:tcW w:w="1707" w:type="dxa"/>
            <w:vAlign w:val="center"/>
          </w:tcPr>
          <w:p w:rsidR="00D87D6D" w:rsidRDefault="00D87D6D">
            <w:pPr>
              <w:spacing w:before="120" w:after="120"/>
              <w:jc w:val="center"/>
              <w:rPr>
                <w:rFonts w:cs="Arial"/>
                <w:kern w:val="2"/>
                <w:sz w:val="20"/>
              </w:rPr>
            </w:pPr>
          </w:p>
        </w:tc>
        <w:tc>
          <w:tcPr>
            <w:tcW w:w="978" w:type="dxa"/>
            <w:vAlign w:val="center"/>
          </w:tcPr>
          <w:p w:rsidR="00D87D6D" w:rsidRDefault="00D87D6D">
            <w:pPr>
              <w:spacing w:before="120" w:after="120"/>
              <w:jc w:val="center"/>
              <w:rPr>
                <w:rFonts w:cs="Arial"/>
                <w:kern w:val="2"/>
                <w:sz w:val="20"/>
              </w:rPr>
            </w:pPr>
          </w:p>
        </w:tc>
        <w:tc>
          <w:tcPr>
            <w:tcW w:w="2126" w:type="dxa"/>
            <w:gridSpan w:val="2"/>
            <w:vAlign w:val="center"/>
          </w:tcPr>
          <w:p w:rsidR="00D87D6D" w:rsidRDefault="00D87D6D">
            <w:pPr>
              <w:spacing w:before="120" w:after="120"/>
              <w:jc w:val="center"/>
              <w:rPr>
                <w:rFonts w:cs="Arial"/>
                <w:kern w:val="2"/>
                <w:sz w:val="20"/>
              </w:rPr>
            </w:pPr>
          </w:p>
        </w:tc>
        <w:tc>
          <w:tcPr>
            <w:tcW w:w="3965" w:type="dxa"/>
          </w:tcPr>
          <w:p w:rsidR="00D87D6D" w:rsidRPr="00D07D91" w:rsidRDefault="00D87D6D" w:rsidP="008240CF">
            <w:pPr>
              <w:spacing w:before="120" w:after="120"/>
              <w:jc w:val="left"/>
              <w:rPr>
                <w:rFonts w:cs="Arial"/>
                <w:kern w:val="2"/>
                <w:sz w:val="20"/>
              </w:rPr>
            </w:pPr>
          </w:p>
        </w:tc>
      </w:tr>
      <w:tr w:rsidR="00D87D6D" w:rsidRPr="00604D35" w:rsidTr="008240CF">
        <w:trPr>
          <w:cantSplit/>
          <w:jc w:val="center"/>
        </w:trPr>
        <w:tc>
          <w:tcPr>
            <w:tcW w:w="1707" w:type="dxa"/>
          </w:tcPr>
          <w:p w:rsidR="00D87D6D" w:rsidRPr="00D07D91" w:rsidRDefault="00D87D6D" w:rsidP="0079701C">
            <w:pPr>
              <w:spacing w:before="120" w:after="120"/>
              <w:jc w:val="center"/>
              <w:rPr>
                <w:kern w:val="2"/>
                <w:sz w:val="20"/>
              </w:rPr>
            </w:pPr>
          </w:p>
        </w:tc>
        <w:tc>
          <w:tcPr>
            <w:tcW w:w="978" w:type="dxa"/>
          </w:tcPr>
          <w:p w:rsidR="00D87D6D" w:rsidRPr="00D07D91" w:rsidRDefault="00D87D6D" w:rsidP="0079701C">
            <w:pPr>
              <w:spacing w:before="120" w:after="120"/>
              <w:jc w:val="center"/>
              <w:rPr>
                <w:kern w:val="2"/>
                <w:sz w:val="20"/>
              </w:rPr>
            </w:pPr>
          </w:p>
        </w:tc>
        <w:tc>
          <w:tcPr>
            <w:tcW w:w="2126" w:type="dxa"/>
            <w:gridSpan w:val="2"/>
          </w:tcPr>
          <w:p w:rsidR="00D87D6D" w:rsidRPr="00D07D91" w:rsidRDefault="00D87D6D" w:rsidP="0079701C">
            <w:pPr>
              <w:spacing w:before="120" w:after="120"/>
              <w:jc w:val="center"/>
              <w:rPr>
                <w:kern w:val="2"/>
                <w:sz w:val="20"/>
              </w:rPr>
            </w:pPr>
          </w:p>
        </w:tc>
        <w:tc>
          <w:tcPr>
            <w:tcW w:w="3965" w:type="dxa"/>
          </w:tcPr>
          <w:p w:rsidR="00D87D6D" w:rsidRPr="00D07D91" w:rsidRDefault="00D87D6D" w:rsidP="0079701C">
            <w:pPr>
              <w:spacing w:before="120" w:after="120"/>
              <w:jc w:val="left"/>
              <w:rPr>
                <w:kern w:val="2"/>
                <w:sz w:val="20"/>
              </w:rPr>
            </w:pPr>
          </w:p>
        </w:tc>
      </w:tr>
      <w:tr w:rsidR="00D87D6D" w:rsidRPr="00604D35" w:rsidTr="008240CF">
        <w:trPr>
          <w:cantSplit/>
          <w:jc w:val="center"/>
        </w:trPr>
        <w:tc>
          <w:tcPr>
            <w:tcW w:w="1707" w:type="dxa"/>
          </w:tcPr>
          <w:p w:rsidR="00D87D6D" w:rsidRPr="00D07D91" w:rsidRDefault="00D87D6D" w:rsidP="00416BD4">
            <w:pPr>
              <w:spacing w:before="120" w:after="120"/>
              <w:jc w:val="center"/>
              <w:rPr>
                <w:kern w:val="2"/>
                <w:sz w:val="20"/>
              </w:rPr>
            </w:pPr>
          </w:p>
        </w:tc>
        <w:tc>
          <w:tcPr>
            <w:tcW w:w="978" w:type="dxa"/>
          </w:tcPr>
          <w:p w:rsidR="00D87D6D" w:rsidRPr="00D07D91" w:rsidRDefault="00D87D6D" w:rsidP="00ED45B3">
            <w:pPr>
              <w:spacing w:before="120" w:after="120"/>
              <w:jc w:val="center"/>
              <w:rPr>
                <w:kern w:val="2"/>
                <w:sz w:val="20"/>
              </w:rPr>
            </w:pPr>
          </w:p>
        </w:tc>
        <w:tc>
          <w:tcPr>
            <w:tcW w:w="2126" w:type="dxa"/>
            <w:gridSpan w:val="2"/>
          </w:tcPr>
          <w:p w:rsidR="00D87D6D" w:rsidRPr="00D07D91" w:rsidRDefault="00D87D6D" w:rsidP="00ED45B3">
            <w:pPr>
              <w:spacing w:before="120" w:after="120"/>
              <w:jc w:val="center"/>
              <w:rPr>
                <w:kern w:val="2"/>
                <w:sz w:val="20"/>
              </w:rPr>
            </w:pPr>
          </w:p>
        </w:tc>
        <w:tc>
          <w:tcPr>
            <w:tcW w:w="3965" w:type="dxa"/>
          </w:tcPr>
          <w:p w:rsidR="00D87D6D" w:rsidRPr="00D07D91" w:rsidRDefault="00D87D6D" w:rsidP="008240CF">
            <w:pPr>
              <w:spacing w:before="120" w:after="120"/>
              <w:jc w:val="left"/>
              <w:rPr>
                <w:kern w:val="2"/>
                <w:sz w:val="20"/>
              </w:rPr>
            </w:pPr>
          </w:p>
        </w:tc>
      </w:tr>
      <w:tr w:rsidR="00D87D6D" w:rsidRPr="00604D35" w:rsidTr="008240CF">
        <w:trPr>
          <w:cantSplit/>
          <w:jc w:val="center"/>
        </w:trPr>
        <w:tc>
          <w:tcPr>
            <w:tcW w:w="1707" w:type="dxa"/>
          </w:tcPr>
          <w:p w:rsidR="00D87D6D" w:rsidRPr="00D07D91" w:rsidRDefault="00D87D6D" w:rsidP="00234DBD">
            <w:pPr>
              <w:spacing w:before="120" w:after="120"/>
              <w:jc w:val="center"/>
              <w:rPr>
                <w:kern w:val="2"/>
                <w:sz w:val="20"/>
              </w:rPr>
            </w:pPr>
          </w:p>
        </w:tc>
        <w:tc>
          <w:tcPr>
            <w:tcW w:w="978" w:type="dxa"/>
          </w:tcPr>
          <w:p w:rsidR="00D87D6D" w:rsidRPr="00D07D91" w:rsidRDefault="00D87D6D" w:rsidP="00234DBD">
            <w:pPr>
              <w:spacing w:before="120" w:after="120"/>
              <w:jc w:val="center"/>
              <w:rPr>
                <w:kern w:val="2"/>
                <w:sz w:val="20"/>
              </w:rPr>
            </w:pPr>
          </w:p>
        </w:tc>
        <w:tc>
          <w:tcPr>
            <w:tcW w:w="2126" w:type="dxa"/>
            <w:gridSpan w:val="2"/>
          </w:tcPr>
          <w:p w:rsidR="00D87D6D" w:rsidRPr="00D07D91" w:rsidRDefault="00D87D6D" w:rsidP="00234DBD">
            <w:pPr>
              <w:spacing w:before="120" w:after="120"/>
              <w:jc w:val="center"/>
              <w:rPr>
                <w:kern w:val="2"/>
                <w:sz w:val="20"/>
              </w:rPr>
            </w:pPr>
          </w:p>
        </w:tc>
        <w:tc>
          <w:tcPr>
            <w:tcW w:w="3965" w:type="dxa"/>
          </w:tcPr>
          <w:p w:rsidR="00D87D6D" w:rsidRPr="00D07D91" w:rsidRDefault="00D87D6D" w:rsidP="008240CF">
            <w:pPr>
              <w:spacing w:before="120" w:after="120"/>
              <w:jc w:val="left"/>
              <w:rPr>
                <w:kern w:val="2"/>
                <w:sz w:val="20"/>
              </w:rPr>
            </w:pPr>
          </w:p>
        </w:tc>
      </w:tr>
      <w:tr w:rsidR="00D87D6D" w:rsidRPr="00604D35" w:rsidTr="008240CF">
        <w:trPr>
          <w:cantSplit/>
          <w:jc w:val="center"/>
        </w:trPr>
        <w:tc>
          <w:tcPr>
            <w:tcW w:w="1707" w:type="dxa"/>
          </w:tcPr>
          <w:p w:rsidR="00D87D6D" w:rsidRPr="00D07D91" w:rsidRDefault="00D87D6D" w:rsidP="00272A38">
            <w:pPr>
              <w:spacing w:before="120" w:after="120"/>
              <w:jc w:val="center"/>
              <w:rPr>
                <w:kern w:val="2"/>
                <w:sz w:val="20"/>
              </w:rPr>
            </w:pPr>
          </w:p>
        </w:tc>
        <w:tc>
          <w:tcPr>
            <w:tcW w:w="978" w:type="dxa"/>
          </w:tcPr>
          <w:p w:rsidR="00D87D6D" w:rsidRPr="00D07D91" w:rsidRDefault="00D87D6D" w:rsidP="00272A38">
            <w:pPr>
              <w:spacing w:before="120" w:after="120"/>
              <w:jc w:val="center"/>
              <w:rPr>
                <w:kern w:val="2"/>
                <w:sz w:val="20"/>
              </w:rPr>
            </w:pPr>
          </w:p>
        </w:tc>
        <w:tc>
          <w:tcPr>
            <w:tcW w:w="2126" w:type="dxa"/>
            <w:gridSpan w:val="2"/>
          </w:tcPr>
          <w:p w:rsidR="00D87D6D" w:rsidRPr="00D07D91" w:rsidRDefault="00D87D6D" w:rsidP="00272A38">
            <w:pPr>
              <w:spacing w:before="120" w:after="120"/>
              <w:jc w:val="center"/>
              <w:rPr>
                <w:kern w:val="2"/>
                <w:sz w:val="20"/>
              </w:rPr>
            </w:pPr>
          </w:p>
        </w:tc>
        <w:tc>
          <w:tcPr>
            <w:tcW w:w="3965" w:type="dxa"/>
          </w:tcPr>
          <w:p w:rsidR="00D87D6D" w:rsidRPr="00D07D91" w:rsidRDefault="00D87D6D" w:rsidP="008240CF">
            <w:pPr>
              <w:spacing w:before="120" w:after="120"/>
              <w:jc w:val="left"/>
              <w:rPr>
                <w:kern w:val="2"/>
                <w:sz w:val="20"/>
              </w:rPr>
            </w:pPr>
          </w:p>
        </w:tc>
      </w:tr>
      <w:tr w:rsidR="00D87D6D" w:rsidRPr="00604D35" w:rsidTr="008240CF">
        <w:trPr>
          <w:cantSplit/>
          <w:jc w:val="center"/>
        </w:trPr>
        <w:tc>
          <w:tcPr>
            <w:tcW w:w="1707" w:type="dxa"/>
            <w:tcBorders>
              <w:bottom w:val="single" w:sz="12" w:space="0" w:color="auto"/>
            </w:tcBorders>
          </w:tcPr>
          <w:p w:rsidR="00D87D6D" w:rsidRPr="00D07D91" w:rsidRDefault="00D87D6D" w:rsidP="00E269E7">
            <w:pPr>
              <w:spacing w:before="120" w:after="120"/>
              <w:jc w:val="center"/>
              <w:rPr>
                <w:kern w:val="2"/>
                <w:sz w:val="20"/>
              </w:rPr>
            </w:pPr>
          </w:p>
        </w:tc>
        <w:tc>
          <w:tcPr>
            <w:tcW w:w="978" w:type="dxa"/>
            <w:tcBorders>
              <w:bottom w:val="single" w:sz="12" w:space="0" w:color="auto"/>
            </w:tcBorders>
          </w:tcPr>
          <w:p w:rsidR="00D87D6D" w:rsidRPr="00D07D91" w:rsidRDefault="00D87D6D" w:rsidP="00E269E7">
            <w:pPr>
              <w:spacing w:before="120" w:after="120"/>
              <w:jc w:val="center"/>
              <w:rPr>
                <w:kern w:val="2"/>
                <w:sz w:val="20"/>
              </w:rPr>
            </w:pPr>
          </w:p>
        </w:tc>
        <w:tc>
          <w:tcPr>
            <w:tcW w:w="2126" w:type="dxa"/>
            <w:gridSpan w:val="2"/>
            <w:tcBorders>
              <w:bottom w:val="single" w:sz="12" w:space="0" w:color="auto"/>
            </w:tcBorders>
          </w:tcPr>
          <w:p w:rsidR="00D87D6D" w:rsidRPr="00D07D91" w:rsidRDefault="00D87D6D" w:rsidP="00E269E7">
            <w:pPr>
              <w:spacing w:before="120" w:after="120"/>
              <w:jc w:val="center"/>
              <w:rPr>
                <w:kern w:val="2"/>
                <w:sz w:val="20"/>
              </w:rPr>
            </w:pPr>
          </w:p>
        </w:tc>
        <w:tc>
          <w:tcPr>
            <w:tcW w:w="3965" w:type="dxa"/>
            <w:tcBorders>
              <w:bottom w:val="single" w:sz="12" w:space="0" w:color="auto"/>
            </w:tcBorders>
          </w:tcPr>
          <w:p w:rsidR="00D87D6D" w:rsidRPr="00D07D91" w:rsidRDefault="00D87D6D" w:rsidP="008240CF">
            <w:pPr>
              <w:spacing w:before="120" w:after="120"/>
              <w:jc w:val="left"/>
              <w:rPr>
                <w:kern w:val="2"/>
                <w:sz w:val="20"/>
              </w:rPr>
            </w:pPr>
          </w:p>
        </w:tc>
      </w:tr>
    </w:tbl>
    <w:p w:rsidR="00D87D6D" w:rsidRPr="00604D35" w:rsidRDefault="00D87D6D" w:rsidP="00E71BF8"/>
    <w:p w:rsidR="00D87D6D" w:rsidRPr="00604D35" w:rsidRDefault="00D87D6D" w:rsidP="00E71BF8">
      <w:pPr>
        <w:pStyle w:val="Heading2"/>
      </w:pPr>
      <w:bookmarkStart w:id="22" w:name="_Toc12164775"/>
      <w:bookmarkStart w:id="23" w:name="_Toc42685235"/>
      <w:bookmarkStart w:id="24" w:name="_Toc78701365"/>
      <w:bookmarkStart w:id="25" w:name="_Toc142984015"/>
      <w:bookmarkStart w:id="26" w:name="_Toc142384721"/>
      <w:r>
        <w:br w:type="page"/>
      </w:r>
      <w:bookmarkStart w:id="27" w:name="_Toc347927246"/>
      <w:r w:rsidRPr="00604D35">
        <w:lastRenderedPageBreak/>
        <w:t>Acronyms</w:t>
      </w:r>
      <w:bookmarkEnd w:id="22"/>
      <w:bookmarkEnd w:id="23"/>
      <w:bookmarkEnd w:id="24"/>
      <w:bookmarkEnd w:id="25"/>
      <w:bookmarkEnd w:id="26"/>
      <w:bookmarkEnd w:id="27"/>
    </w:p>
    <w:tbl>
      <w:tblPr>
        <w:tblW w:w="0" w:type="auto"/>
        <w:tblLook w:val="00A0"/>
      </w:tblPr>
      <w:tblGrid>
        <w:gridCol w:w="2235"/>
        <w:gridCol w:w="7341"/>
      </w:tblGrid>
      <w:tr w:rsidR="00D87D6D" w:rsidTr="008240CF">
        <w:tc>
          <w:tcPr>
            <w:tcW w:w="2235" w:type="dxa"/>
            <w:vAlign w:val="center"/>
          </w:tcPr>
          <w:p w:rsidR="00D87D6D" w:rsidRDefault="00D87D6D" w:rsidP="008240CF">
            <w:pPr>
              <w:spacing w:before="120" w:after="120"/>
              <w:jc w:val="left"/>
              <w:rPr>
                <w:sz w:val="20"/>
              </w:rPr>
            </w:pPr>
            <w:r>
              <w:rPr>
                <w:sz w:val="20"/>
              </w:rPr>
              <w:t>EPC</w:t>
            </w:r>
          </w:p>
        </w:tc>
        <w:tc>
          <w:tcPr>
            <w:tcW w:w="7341" w:type="dxa"/>
          </w:tcPr>
          <w:p w:rsidR="00D87D6D" w:rsidRDefault="00D87D6D" w:rsidP="008240CF">
            <w:pPr>
              <w:spacing w:before="120" w:after="120"/>
              <w:rPr>
                <w:sz w:val="20"/>
              </w:rPr>
            </w:pPr>
            <w:r>
              <w:rPr>
                <w:sz w:val="20"/>
              </w:rPr>
              <w:t>Evolved Packet Core</w:t>
            </w:r>
          </w:p>
        </w:tc>
      </w:tr>
      <w:tr w:rsidR="00D87D6D" w:rsidTr="008240CF">
        <w:tc>
          <w:tcPr>
            <w:tcW w:w="2235" w:type="dxa"/>
            <w:vAlign w:val="center"/>
          </w:tcPr>
          <w:p w:rsidR="00D87D6D" w:rsidRPr="00D07D91" w:rsidRDefault="00D87D6D" w:rsidP="008240CF">
            <w:pPr>
              <w:spacing w:before="120" w:after="120"/>
              <w:jc w:val="left"/>
              <w:rPr>
                <w:sz w:val="20"/>
              </w:rPr>
            </w:pPr>
            <w:r>
              <w:rPr>
                <w:sz w:val="20"/>
              </w:rPr>
              <w:t>LTE</w:t>
            </w:r>
          </w:p>
        </w:tc>
        <w:tc>
          <w:tcPr>
            <w:tcW w:w="7341" w:type="dxa"/>
          </w:tcPr>
          <w:p w:rsidR="00D87D6D" w:rsidRPr="00D07D91" w:rsidRDefault="00D87D6D" w:rsidP="008240CF">
            <w:pPr>
              <w:spacing w:before="120" w:after="120"/>
              <w:rPr>
                <w:sz w:val="20"/>
              </w:rPr>
            </w:pPr>
            <w:r>
              <w:rPr>
                <w:sz w:val="20"/>
              </w:rPr>
              <w:t>Long-Term Evolution</w:t>
            </w:r>
          </w:p>
        </w:tc>
      </w:tr>
      <w:tr w:rsidR="00D87D6D" w:rsidTr="008240CF">
        <w:tc>
          <w:tcPr>
            <w:tcW w:w="2235" w:type="dxa"/>
            <w:vAlign w:val="center"/>
          </w:tcPr>
          <w:p w:rsidR="00D87D6D" w:rsidRDefault="00D87D6D" w:rsidP="008240CF">
            <w:pPr>
              <w:spacing w:before="120" w:after="120"/>
              <w:jc w:val="left"/>
              <w:rPr>
                <w:sz w:val="20"/>
              </w:rPr>
            </w:pPr>
          </w:p>
        </w:tc>
        <w:tc>
          <w:tcPr>
            <w:tcW w:w="7341" w:type="dxa"/>
          </w:tcPr>
          <w:p w:rsidR="00D87D6D" w:rsidRDefault="00D87D6D" w:rsidP="008240CF">
            <w:pPr>
              <w:spacing w:before="120" w:after="120"/>
              <w:rPr>
                <w:sz w:val="20"/>
              </w:rPr>
            </w:pPr>
          </w:p>
        </w:tc>
      </w:tr>
      <w:tr w:rsidR="00D87D6D" w:rsidTr="008240CF">
        <w:tc>
          <w:tcPr>
            <w:tcW w:w="2235" w:type="dxa"/>
            <w:vAlign w:val="center"/>
          </w:tcPr>
          <w:p w:rsidR="00D87D6D" w:rsidRDefault="00D87D6D" w:rsidP="008240CF">
            <w:pPr>
              <w:spacing w:before="120" w:after="120"/>
              <w:jc w:val="left"/>
              <w:rPr>
                <w:sz w:val="20"/>
              </w:rPr>
            </w:pPr>
          </w:p>
        </w:tc>
        <w:tc>
          <w:tcPr>
            <w:tcW w:w="7341" w:type="dxa"/>
          </w:tcPr>
          <w:p w:rsidR="00D87D6D" w:rsidRDefault="00D87D6D" w:rsidP="008240CF">
            <w:pPr>
              <w:spacing w:before="120" w:after="120"/>
              <w:rPr>
                <w:sz w:val="20"/>
              </w:rPr>
            </w:pPr>
          </w:p>
        </w:tc>
      </w:tr>
    </w:tbl>
    <w:p w:rsidR="00D87D6D" w:rsidRPr="00604D35" w:rsidRDefault="00D87D6D" w:rsidP="00E71BF8"/>
    <w:p w:rsidR="00D87D6D" w:rsidRPr="00604D35" w:rsidRDefault="00D87D6D" w:rsidP="00E71BF8">
      <w:pPr>
        <w:pStyle w:val="Heading2"/>
      </w:pPr>
      <w:bookmarkStart w:id="28" w:name="_Toc78701367"/>
      <w:bookmarkStart w:id="29" w:name="_Toc142984016"/>
      <w:bookmarkStart w:id="30" w:name="_Toc142384722"/>
      <w:r>
        <w:br w:type="page"/>
      </w:r>
      <w:bookmarkStart w:id="31" w:name="_Toc347927247"/>
      <w:r w:rsidRPr="00604D35">
        <w:lastRenderedPageBreak/>
        <w:t>References</w:t>
      </w:r>
      <w:bookmarkEnd w:id="28"/>
      <w:bookmarkEnd w:id="29"/>
      <w:bookmarkEnd w:id="30"/>
      <w:bookmarkEnd w:id="31"/>
    </w:p>
    <w:bookmarkStart w:id="32" w:name="_Ref310497375"/>
    <w:p w:rsidR="00D87D6D" w:rsidRDefault="00D91F16" w:rsidP="00BE70E6">
      <w:pPr>
        <w:pStyle w:val="ReferenceList"/>
        <w:numPr>
          <w:ilvl w:val="0"/>
          <w:numId w:val="18"/>
        </w:numPr>
        <w:rPr>
          <w:i/>
        </w:rPr>
      </w:pPr>
      <w:r>
        <w:rPr>
          <w:i/>
        </w:rPr>
        <w:fldChar w:fldCharType="begin"/>
      </w:r>
      <w:r w:rsidR="00D87D6D">
        <w:rPr>
          <w:i/>
        </w:rPr>
        <w:instrText xml:space="preserve"> HYPERLINK "http://ipwuk-wss03/Shared%20Documents/Research%20and%20Development/LTE/Product%20Management/RRD/LTE%20RRD.xlsx" </w:instrText>
      </w:r>
      <w:r>
        <w:rPr>
          <w:i/>
        </w:rPr>
        <w:fldChar w:fldCharType="separate"/>
      </w:r>
      <w:bookmarkEnd w:id="32"/>
      <w:r w:rsidR="00D87D6D">
        <w:rPr>
          <w:rStyle w:val="Hyperlink"/>
          <w:i/>
          <w:sz w:val="24"/>
        </w:rPr>
        <w:t>example</w:t>
      </w:r>
      <w:r>
        <w:rPr>
          <w:i/>
        </w:rPr>
        <w:fldChar w:fldCharType="end"/>
      </w:r>
      <w:r w:rsidR="00D87D6D">
        <w:rPr>
          <w:i/>
        </w:rPr>
        <w:t xml:space="preserve"> reference</w:t>
      </w:r>
    </w:p>
    <w:p w:rsidR="00D87D6D" w:rsidRPr="00BE70E6" w:rsidRDefault="00D87D6D" w:rsidP="00BE70E6">
      <w:pPr>
        <w:pStyle w:val="ReferenceList"/>
        <w:numPr>
          <w:ilvl w:val="0"/>
          <w:numId w:val="18"/>
        </w:numPr>
        <w:rPr>
          <w:i/>
        </w:rPr>
      </w:pPr>
    </w:p>
    <w:p w:rsidR="00D87D6D" w:rsidRPr="00604D35" w:rsidRDefault="00D87D6D" w:rsidP="00E71BF8">
      <w:pPr>
        <w:jc w:val="left"/>
      </w:pPr>
    </w:p>
    <w:p w:rsidR="00D87D6D" w:rsidRDefault="00D87D6D" w:rsidP="00E71BF8">
      <w:pPr>
        <w:pStyle w:val="Heading1"/>
      </w:pPr>
      <w:r>
        <w:br w:type="page"/>
      </w:r>
      <w:bookmarkStart w:id="33" w:name="_Toc347927248"/>
      <w:r>
        <w:lastRenderedPageBreak/>
        <w:t>Introduction</w:t>
      </w:r>
      <w:bookmarkEnd w:id="33"/>
    </w:p>
    <w:p w:rsidR="00D87D6D" w:rsidRDefault="00D87D6D" w:rsidP="009C5BB2">
      <w:r>
        <w:t>In the previous task the T-spaced model progressed to an over sampled T-spaced model, where the Timing Parameters for the ideal sampling were known. However in practise the receiver does not inherently know the ideal sampling points, one method of providing such information is through a channel estimate.  In addition an estimate of the channels characteristics can also be obtained.</w:t>
      </w:r>
    </w:p>
    <w:p w:rsidR="00D87D6D" w:rsidRDefault="00D87D6D" w:rsidP="006A72D9">
      <w:pPr>
        <w:pStyle w:val="ListParagraph"/>
        <w:numPr>
          <w:ilvl w:val="0"/>
          <w:numId w:val="37"/>
        </w:numPr>
      </w:pPr>
      <w:r>
        <w:t>Fading: The received signal varies in magnitude and phase in respect to time</w:t>
      </w:r>
    </w:p>
    <w:p w:rsidR="00D87D6D" w:rsidRDefault="00D87D6D" w:rsidP="006A72D9">
      <w:pPr>
        <w:pStyle w:val="ListParagraph"/>
        <w:numPr>
          <w:ilvl w:val="0"/>
          <w:numId w:val="37"/>
        </w:numPr>
      </w:pPr>
      <w:r>
        <w:t>Multipath: Multiple received signals arrive at the antenna from multiple different routes.  Considering two arrival paths, with similar magnitude reductions then the resulting fade is of a Rayleigh scenario.</w:t>
      </w:r>
    </w:p>
    <w:p w:rsidR="00D87D6D" w:rsidRDefault="00D87D6D" w:rsidP="007567E1">
      <w:pPr>
        <w:pStyle w:val="ListParagraph"/>
        <w:numPr>
          <w:ilvl w:val="0"/>
          <w:numId w:val="37"/>
        </w:numPr>
      </w:pPr>
      <w:r>
        <w:t>Doppler: Doppler occurs when the terminals are moving</w:t>
      </w:r>
    </w:p>
    <w:p w:rsidR="00D87D6D" w:rsidRDefault="00D87D6D" w:rsidP="007567E1">
      <w:pPr>
        <w:pStyle w:val="ListParagraph"/>
        <w:numPr>
          <w:ilvl w:val="0"/>
          <w:numId w:val="37"/>
        </w:numPr>
      </w:pPr>
      <w:r>
        <w:t>Time Shift: As the propagation distance changes, the timing of the received signal at the receiver will vary</w:t>
      </w: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Default="00D87D6D" w:rsidP="00587F8F">
      <w:pPr>
        <w:pStyle w:val="ListParagraph"/>
      </w:pPr>
    </w:p>
    <w:p w:rsidR="00D87D6D" w:rsidRPr="00A17ECD" w:rsidRDefault="00D87D6D" w:rsidP="00587F8F">
      <w:pPr>
        <w:pStyle w:val="ListParagraph"/>
      </w:pPr>
    </w:p>
    <w:p w:rsidR="00D87D6D" w:rsidRDefault="00D87D6D" w:rsidP="00123566">
      <w:pPr>
        <w:pStyle w:val="Heading1"/>
      </w:pPr>
      <w:bookmarkStart w:id="34" w:name="_Toc347927249"/>
      <w:r>
        <w:lastRenderedPageBreak/>
        <w:t>Reference Signal</w:t>
      </w:r>
      <w:bookmarkEnd w:id="34"/>
    </w:p>
    <w:p w:rsidR="00D87D6D" w:rsidRPr="007A4BF8" w:rsidRDefault="00D87D6D" w:rsidP="00A17ECD">
      <w:pPr>
        <w:rPr>
          <w:color w:val="FF0000"/>
        </w:rPr>
      </w:pPr>
      <w:r>
        <w:t xml:space="preserve">A reference signal (pilot signal, </w:t>
      </w:r>
      <w:proofErr w:type="spellStart"/>
      <w:r>
        <w:t>midamble</w:t>
      </w:r>
      <w:proofErr w:type="spellEnd"/>
      <w:r>
        <w:t>) is used to obtain information about the channel in order to provide the receiver with parameters to aid the demodulation process.  Firstly the oversampled model shown in task 3 is required to be decimated back to a T-spaced model. A reference signal is added to the transmitted signal, where the signal can be introduced at the beginning middle or end of the transmitted burst.</w:t>
      </w:r>
      <w:r>
        <w:rPr>
          <w:color w:val="FF0000"/>
        </w:rPr>
        <w:t xml:space="preserve"> </w:t>
      </w:r>
      <w:r>
        <w:t>The reference signal is known to both the receiver and transmitter, therefore in order to synchronise the received signal, the correlation between the local replica (the reference signal at the receiver) and the transmitted reference signal can be exploited. The correlation between the two signals yields the timing parameters as well as an estimate for the amplitude and phase of the channel. The reference signal is generated using and m-sequence.</w:t>
      </w:r>
    </w:p>
    <w:p w:rsidR="00D87D6D" w:rsidRDefault="00D87D6D" w:rsidP="00150236">
      <w:pPr>
        <w:pStyle w:val="Heading2"/>
      </w:pPr>
      <w:bookmarkStart w:id="35" w:name="_Toc347927250"/>
      <w:r>
        <w:t>Maximal Length Sequence</w:t>
      </w:r>
      <w:bookmarkEnd w:id="35"/>
    </w:p>
    <w:p w:rsidR="00D87D6D" w:rsidRDefault="00D87D6D" w:rsidP="00150236">
      <w:r>
        <w:t xml:space="preserve">The maximal length sequence is used to generate a reference signal, where a primitive polynomial is used to define a Linear feedback shift register’s (LFSRs). The polynomial is determined from Galois field with distinct </w:t>
      </w:r>
      <m:oMath>
        <m:r>
          <w:rPr>
            <w:rFonts w:ascii="Cambria Math" w:hAnsi="Cambria Math"/>
          </w:rPr>
          <m:t>q</m:t>
        </m:r>
      </m:oMath>
      <w:r>
        <w:t xml:space="preserve"> elements and is denoted by</w:t>
      </w:r>
    </w:p>
    <w:tbl>
      <w:tblPr>
        <w:tblW w:w="5000" w:type="pct"/>
        <w:tblLook w:val="00A0"/>
      </w:tblPr>
      <w:tblGrid>
        <w:gridCol w:w="1437"/>
        <w:gridCol w:w="6703"/>
        <w:gridCol w:w="1436"/>
      </w:tblGrid>
      <w:tr w:rsidR="00D87D6D" w:rsidTr="00F843C1">
        <w:tc>
          <w:tcPr>
            <w:tcW w:w="750" w:type="pct"/>
          </w:tcPr>
          <w:p w:rsidR="00D87D6D" w:rsidRPr="00F843C1" w:rsidRDefault="00D87D6D" w:rsidP="00575C45">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GF</m:t>
                </m:r>
                <m:d>
                  <m:dPr>
                    <m:ctrlPr>
                      <w:rPr>
                        <w:rFonts w:ascii="Cambria Math" w:hAnsi="Cambria Math"/>
                        <w:i/>
                      </w:rPr>
                    </m:ctrlPr>
                  </m:dPr>
                  <m:e>
                    <m:r>
                      <w:rPr>
                        <w:rFonts w:ascii="Cambria Math" w:hAnsi="Cambria Math"/>
                      </w:rPr>
                      <m:t>q</m:t>
                    </m:r>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150236">
      <w:r>
        <w:t xml:space="preserve">A irreducible polynomial cannot be expressed as the product of two or more polynomials of lower degrees over the same Galois field, then the polynomial is irreducible. For instance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X+1</m:t>
        </m:r>
      </m:oMath>
      <w:r>
        <w:t xml:space="preserve"> is an irreducible polynomial over </w:t>
      </w:r>
      <m:oMath>
        <m:r>
          <w:rPr>
            <w:rFonts w:ascii="Cambria Math" w:hAnsi="Cambria Math"/>
          </w:rPr>
          <m:t>GF</m:t>
        </m:r>
        <m:d>
          <m:dPr>
            <m:ctrlPr>
              <w:rPr>
                <w:rFonts w:ascii="Cambria Math" w:hAnsi="Cambria Math"/>
                <w:i/>
              </w:rPr>
            </m:ctrlPr>
          </m:dPr>
          <m:e>
            <m:r>
              <w:rPr>
                <w:rFonts w:ascii="Cambria Math" w:hAnsi="Cambria Math"/>
              </w:rPr>
              <m:t>2</m:t>
            </m:r>
          </m:e>
        </m:d>
      </m:oMath>
      <w:r>
        <w:t xml:space="preserve">, however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is not irreducible over </w:t>
      </w:r>
      <m:oMath>
        <m:r>
          <w:rPr>
            <w:rFonts w:ascii="Cambria Math" w:hAnsi="Cambria Math"/>
          </w:rPr>
          <m:t>GF</m:t>
        </m:r>
        <m:d>
          <m:dPr>
            <m:ctrlPr>
              <w:rPr>
                <w:rFonts w:ascii="Cambria Math" w:hAnsi="Cambria Math"/>
                <w:i/>
              </w:rPr>
            </m:ctrlPr>
          </m:dPr>
          <m:e>
            <m:r>
              <w:rPr>
                <w:rFonts w:ascii="Cambria Math" w:hAnsi="Cambria Math"/>
              </w:rPr>
              <m:t>2</m:t>
            </m:r>
          </m:e>
        </m:d>
      </m:oMath>
      <w:r>
        <w:t xml:space="preserve"> as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r>
        <w:t xml:space="preserve"> = </w:t>
      </w:r>
      <m:oMath>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oMath>
      <w:r>
        <w:t xml:space="preserve"> similarly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oMath>
      <w:r>
        <w:t xml:space="preserve">. If a polynomial is both monic and irreducible it is a prime polynomial, where a monic polynomial for </w:t>
      </w:r>
      <m:oMath>
        <m:r>
          <w:rPr>
            <w:rFonts w:ascii="Cambria Math" w:hAnsi="Cambria Math"/>
          </w:rPr>
          <m:t>GF</m:t>
        </m:r>
        <m:d>
          <m:dPr>
            <m:ctrlPr>
              <w:rPr>
                <w:rFonts w:ascii="Cambria Math" w:hAnsi="Cambria Math"/>
                <w:i/>
              </w:rPr>
            </m:ctrlPr>
          </m:dPr>
          <m:e>
            <m:r>
              <w:rPr>
                <w:rFonts w:ascii="Cambria Math" w:hAnsi="Cambria Math"/>
              </w:rPr>
              <m:t>q</m:t>
            </m:r>
          </m:e>
        </m:d>
      </m:oMath>
      <w:r>
        <w:t xml:space="preserve"> is denoted as:</w:t>
      </w:r>
    </w:p>
    <w:tbl>
      <w:tblPr>
        <w:tblW w:w="5000" w:type="pct"/>
        <w:tblLook w:val="00A0"/>
      </w:tblPr>
      <w:tblGrid>
        <w:gridCol w:w="1437"/>
        <w:gridCol w:w="6703"/>
        <w:gridCol w:w="1436"/>
      </w:tblGrid>
      <w:tr w:rsidR="00D87D6D" w:rsidTr="00F843C1">
        <w:tc>
          <w:tcPr>
            <w:tcW w:w="750" w:type="pct"/>
          </w:tcPr>
          <w:p w:rsidR="00D87D6D" w:rsidRPr="00F843C1" w:rsidRDefault="00D87D6D" w:rsidP="004770EF">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g</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m:t>
                    </m:r>
                  </m:sub>
                </m:sSub>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X+1</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150236">
      <w:r>
        <w:t xml:space="preserve">However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oMath>
      <w:r>
        <w:t xml:space="preserve"> is an extension of the basefield </w:t>
      </w:r>
      <m:oMath>
        <m:r>
          <w:rPr>
            <w:rFonts w:ascii="Cambria Math" w:hAnsi="Cambria Math"/>
          </w:rPr>
          <m:t>GF</m:t>
        </m:r>
        <m:d>
          <m:dPr>
            <m:ctrlPr>
              <w:rPr>
                <w:rFonts w:ascii="Cambria Math" w:hAnsi="Cambria Math"/>
                <w:i/>
              </w:rPr>
            </m:ctrlPr>
          </m:dPr>
          <m:e>
            <m:r>
              <w:rPr>
                <w:rFonts w:ascii="Cambria Math" w:hAnsi="Cambria Math"/>
              </w:rPr>
              <m:t>q</m:t>
            </m:r>
          </m:e>
        </m:d>
      </m:oMath>
      <w:r>
        <w:t xml:space="preserve">, with </w:t>
      </w:r>
      <m:oMath>
        <m:sSup>
          <m:sSupPr>
            <m:ctrlPr>
              <w:rPr>
                <w:rFonts w:ascii="Cambria Math" w:hAnsi="Cambria Math"/>
                <w:i/>
              </w:rPr>
            </m:ctrlPr>
          </m:sSupPr>
          <m:e>
            <m:r>
              <w:rPr>
                <w:rFonts w:ascii="Cambria Math" w:hAnsi="Cambria Math"/>
              </w:rPr>
              <m:t>q</m:t>
            </m:r>
          </m:e>
          <m:sup>
            <m:r>
              <w:rPr>
                <w:rFonts w:ascii="Cambria Math" w:hAnsi="Cambria Math"/>
              </w:rPr>
              <m:t>m</m:t>
            </m:r>
          </m:sup>
        </m:sSup>
      </m:oMath>
      <w:r>
        <w:t xml:space="preserve"> elements, given that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X+1</m:t>
        </m:r>
      </m:oMath>
      <w:r>
        <w:t xml:space="preserve"> is prime over </w:t>
      </w:r>
      <m:oMath>
        <m:r>
          <w:rPr>
            <w:rFonts w:ascii="Cambria Math" w:hAnsi="Cambria Math"/>
          </w:rPr>
          <m:t>GF</m:t>
        </m:r>
        <m:d>
          <m:dPr>
            <m:ctrlPr>
              <w:rPr>
                <w:rFonts w:ascii="Cambria Math" w:hAnsi="Cambria Math"/>
                <w:i/>
              </w:rPr>
            </m:ctrlPr>
          </m:dPr>
          <m:e>
            <m:r>
              <w:rPr>
                <w:rFonts w:ascii="Cambria Math" w:hAnsi="Cambria Math"/>
              </w:rPr>
              <m:t>2</m:t>
            </m:r>
          </m:e>
        </m:d>
      </m:oMath>
      <w:r>
        <w:t xml:space="preserve"> due to its monic and irreducible properties. Then this polynomial can be used to produce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oMath>
      <w:r>
        <w:t xml:space="preserve"> by using the addition and multiplication tables for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r>
          <m:rPr>
            <m:sty m:val="p"/>
          </m:rPr>
          <w:rPr>
            <w:rFonts w:ascii="Cambria Math" w:hAnsi="Cambria Math"/>
          </w:rPr>
          <m:t xml:space="preserve"> </m:t>
        </m:r>
        <m:r>
          <m:rPr>
            <m:sty m:val="p"/>
          </m:rPr>
          <w:rPr>
            <w:rFonts w:ascii="Cambria Math"/>
          </w:rPr>
          <m:t>=</m:t>
        </m:r>
        <m:r>
          <w:rPr>
            <w:rFonts w:ascii="Cambria Math" w:hAnsi="Cambria Math"/>
          </w:rPr>
          <m:t>GF</m:t>
        </m:r>
        <m:d>
          <m:dPr>
            <m:ctrlPr>
              <w:rPr>
                <w:rFonts w:ascii="Cambria Math" w:hAnsi="Cambria Math"/>
                <w:i/>
              </w:rPr>
            </m:ctrlPr>
          </m:dPr>
          <m:e>
            <m:r>
              <w:rPr>
                <w:rFonts w:ascii="Cambria Math" w:hAnsi="Cambria Math"/>
              </w:rPr>
              <m:t>4</m:t>
            </m:r>
          </m:e>
        </m:d>
      </m:oMath>
      <w:r>
        <w:t>, where modulo addition and m</w:t>
      </w:r>
      <w:proofErr w:type="spellStart"/>
      <w:r>
        <w:t>ultiplication</w:t>
      </w:r>
      <w:proofErr w:type="spellEnd"/>
      <w:r>
        <w:t xml:space="preserve"> are used.</w:t>
      </w:r>
    </w:p>
    <w:p w:rsidR="00D87D6D" w:rsidRDefault="00D91F16" w:rsidP="00150236">
      <w:r>
        <w:pict>
          <v:group id="_x0000_s1026" editas="canvas" style="width:468pt;height:126.75pt;mso-position-horizontal-relative:char;mso-position-vertical-relative:line" coordorigin="2527,1784" coordsize="7200,19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1784;width:7200;height:195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942;top:1784;width:2762;height:195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5"/>
                      <w:gridCol w:w="695"/>
                      <w:gridCol w:w="695"/>
                      <w:gridCol w:w="695"/>
                      <w:gridCol w:w="695"/>
                    </w:tblGrid>
                    <w:tr w:rsidR="00D87D6D" w:rsidTr="00F843C1">
                      <w:trPr>
                        <w:trHeight w:val="442"/>
                      </w:trPr>
                      <w:tc>
                        <w:tcPr>
                          <w:tcW w:w="695" w:type="dxa"/>
                        </w:tcPr>
                        <w:p w:rsidR="00D87D6D" w:rsidRPr="00F843C1" w:rsidRDefault="00D87D6D" w:rsidP="00B5229F">
                          <w:pPr>
                            <w:rPr>
                              <w:sz w:val="20"/>
                            </w:rPr>
                          </w:pPr>
                          <w:r w:rsidRPr="00F843C1">
                            <w:rPr>
                              <w:sz w:val="20"/>
                            </w:rPr>
                            <w:t>+</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1</w:t>
                          </w:r>
                        </w:p>
                      </w:tc>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X+1</w:t>
                          </w:r>
                        </w:p>
                      </w:tc>
                    </w:tr>
                    <w:tr w:rsidR="00D87D6D" w:rsidTr="00F843C1">
                      <w:trPr>
                        <w:trHeight w:val="442"/>
                      </w:trPr>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1</w:t>
                          </w:r>
                        </w:p>
                      </w:tc>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X+1</w:t>
                          </w:r>
                        </w:p>
                      </w:tc>
                    </w:tr>
                    <w:tr w:rsidR="00D87D6D" w:rsidTr="00F843C1">
                      <w:trPr>
                        <w:trHeight w:val="442"/>
                      </w:trPr>
                      <w:tc>
                        <w:tcPr>
                          <w:tcW w:w="695" w:type="dxa"/>
                        </w:tcPr>
                        <w:p w:rsidR="00D87D6D" w:rsidRPr="00F843C1" w:rsidRDefault="00D87D6D" w:rsidP="00B5229F">
                          <w:pPr>
                            <w:rPr>
                              <w:sz w:val="20"/>
                            </w:rPr>
                          </w:pPr>
                          <w:r w:rsidRPr="00F843C1">
                            <w:rPr>
                              <w:sz w:val="20"/>
                            </w:rPr>
                            <w:t xml:space="preserve"> 1</w:t>
                          </w:r>
                        </w:p>
                      </w:tc>
                      <w:tc>
                        <w:tcPr>
                          <w:tcW w:w="695" w:type="dxa"/>
                        </w:tcPr>
                        <w:p w:rsidR="00D87D6D" w:rsidRPr="00F843C1" w:rsidRDefault="00D87D6D" w:rsidP="00B5229F">
                          <w:pPr>
                            <w:rPr>
                              <w:sz w:val="20"/>
                            </w:rPr>
                          </w:pPr>
                          <w:r w:rsidRPr="00F843C1">
                            <w:rPr>
                              <w:sz w:val="20"/>
                            </w:rPr>
                            <w:t>1</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X+1</w:t>
                          </w:r>
                        </w:p>
                      </w:tc>
                      <w:tc>
                        <w:tcPr>
                          <w:tcW w:w="695" w:type="dxa"/>
                        </w:tcPr>
                        <w:p w:rsidR="00D87D6D" w:rsidRPr="00F843C1" w:rsidRDefault="00D87D6D" w:rsidP="00B5229F">
                          <w:pPr>
                            <w:rPr>
                              <w:sz w:val="20"/>
                            </w:rPr>
                          </w:pPr>
                          <w:r w:rsidRPr="00F843C1">
                            <w:rPr>
                              <w:sz w:val="20"/>
                            </w:rPr>
                            <w:t>X</w:t>
                          </w:r>
                        </w:p>
                      </w:tc>
                    </w:tr>
                    <w:tr w:rsidR="00D87D6D" w:rsidTr="00F843C1">
                      <w:trPr>
                        <w:trHeight w:val="442"/>
                      </w:trPr>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X+1</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1</w:t>
                          </w:r>
                        </w:p>
                      </w:tc>
                    </w:tr>
                    <w:tr w:rsidR="00D87D6D" w:rsidTr="00F843C1">
                      <w:trPr>
                        <w:trHeight w:val="442"/>
                      </w:trPr>
                      <w:tc>
                        <w:tcPr>
                          <w:tcW w:w="695" w:type="dxa"/>
                        </w:tcPr>
                        <w:p w:rsidR="00D87D6D" w:rsidRPr="00F843C1" w:rsidRDefault="00D87D6D" w:rsidP="00B5229F">
                          <w:pPr>
                            <w:rPr>
                              <w:sz w:val="20"/>
                            </w:rPr>
                          </w:pPr>
                          <w:r w:rsidRPr="00F843C1">
                            <w:rPr>
                              <w:sz w:val="20"/>
                            </w:rPr>
                            <w:t>X+1</w:t>
                          </w:r>
                        </w:p>
                      </w:tc>
                      <w:tc>
                        <w:tcPr>
                          <w:tcW w:w="695" w:type="dxa"/>
                        </w:tcPr>
                        <w:p w:rsidR="00D87D6D" w:rsidRPr="00F843C1" w:rsidRDefault="00D87D6D" w:rsidP="00B5229F">
                          <w:pPr>
                            <w:rPr>
                              <w:sz w:val="20"/>
                            </w:rPr>
                          </w:pPr>
                          <w:r w:rsidRPr="00F843C1">
                            <w:rPr>
                              <w:sz w:val="20"/>
                            </w:rPr>
                            <w:t>X+1</w:t>
                          </w:r>
                        </w:p>
                      </w:tc>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1</w:t>
                          </w:r>
                        </w:p>
                      </w:tc>
                      <w:tc>
                        <w:tcPr>
                          <w:tcW w:w="695" w:type="dxa"/>
                        </w:tcPr>
                        <w:p w:rsidR="00D87D6D" w:rsidRPr="00F843C1" w:rsidRDefault="00D87D6D" w:rsidP="00B5229F">
                          <w:pPr>
                            <w:rPr>
                              <w:sz w:val="20"/>
                            </w:rPr>
                          </w:pPr>
                          <w:r w:rsidRPr="00F843C1">
                            <w:rPr>
                              <w:sz w:val="20"/>
                            </w:rPr>
                            <w:t>0</w:t>
                          </w:r>
                        </w:p>
                      </w:tc>
                    </w:tr>
                  </w:tbl>
                  <w:p w:rsidR="00D87D6D" w:rsidRDefault="00D87D6D" w:rsidP="00B5229F"/>
                </w:txbxContent>
              </v:textbox>
            </v:shape>
            <v:shape id="_x0000_s1029" type="#_x0000_t202" style="position:absolute;left:6081;top:1784;width:2781;height:195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95"/>
                      <w:gridCol w:w="695"/>
                      <w:gridCol w:w="695"/>
                      <w:gridCol w:w="695"/>
                      <w:gridCol w:w="695"/>
                    </w:tblGrid>
                    <w:tr w:rsidR="00D87D6D" w:rsidTr="00F843C1">
                      <w:trPr>
                        <w:trHeight w:val="442"/>
                      </w:trPr>
                      <w:tc>
                        <w:tcPr>
                          <w:tcW w:w="695" w:type="dxa"/>
                        </w:tcPr>
                        <w:p w:rsidR="00D87D6D" w:rsidRPr="00F843C1" w:rsidRDefault="00D87D6D" w:rsidP="00B5229F">
                          <w:pPr>
                            <w:rPr>
                              <w:sz w:val="20"/>
                            </w:rPr>
                          </w:pPr>
                          <w:r w:rsidRPr="00F843C1">
                            <w:rPr>
                              <w:sz w:val="20"/>
                            </w:rPr>
                            <w:t>*</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1</w:t>
                          </w:r>
                        </w:p>
                      </w:tc>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X+1</w:t>
                          </w:r>
                        </w:p>
                      </w:tc>
                    </w:tr>
                    <w:tr w:rsidR="00D87D6D" w:rsidTr="00F843C1">
                      <w:trPr>
                        <w:trHeight w:val="442"/>
                      </w:trPr>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0</w:t>
                          </w:r>
                        </w:p>
                      </w:tc>
                    </w:tr>
                    <w:tr w:rsidR="00D87D6D" w:rsidTr="00F843C1">
                      <w:trPr>
                        <w:trHeight w:val="442"/>
                      </w:trPr>
                      <w:tc>
                        <w:tcPr>
                          <w:tcW w:w="695" w:type="dxa"/>
                        </w:tcPr>
                        <w:p w:rsidR="00D87D6D" w:rsidRPr="00F843C1" w:rsidRDefault="00D87D6D" w:rsidP="00B5229F">
                          <w:pPr>
                            <w:rPr>
                              <w:sz w:val="20"/>
                            </w:rPr>
                          </w:pPr>
                          <w:r w:rsidRPr="00F843C1">
                            <w:rPr>
                              <w:sz w:val="20"/>
                            </w:rPr>
                            <w:t xml:space="preserve"> 1</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1</w:t>
                          </w:r>
                        </w:p>
                      </w:tc>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X+1</w:t>
                          </w:r>
                        </w:p>
                      </w:tc>
                    </w:tr>
                    <w:tr w:rsidR="00D87D6D" w:rsidTr="00F843C1">
                      <w:trPr>
                        <w:trHeight w:val="442"/>
                      </w:trPr>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X</w:t>
                          </w:r>
                        </w:p>
                      </w:tc>
                      <w:tc>
                        <w:tcPr>
                          <w:tcW w:w="695" w:type="dxa"/>
                        </w:tcPr>
                        <w:p w:rsidR="00D87D6D" w:rsidRPr="00F843C1" w:rsidRDefault="00D87D6D" w:rsidP="00B5229F">
                          <w:pPr>
                            <w:rPr>
                              <w:sz w:val="20"/>
                            </w:rPr>
                          </w:pPr>
                          <w:r w:rsidRPr="00F843C1">
                            <w:rPr>
                              <w:sz w:val="20"/>
                            </w:rPr>
                            <w:t>X+1</w:t>
                          </w:r>
                        </w:p>
                      </w:tc>
                      <w:tc>
                        <w:tcPr>
                          <w:tcW w:w="695" w:type="dxa"/>
                        </w:tcPr>
                        <w:p w:rsidR="00D87D6D" w:rsidRPr="00F843C1" w:rsidRDefault="00D87D6D" w:rsidP="00B5229F">
                          <w:pPr>
                            <w:rPr>
                              <w:sz w:val="20"/>
                            </w:rPr>
                          </w:pPr>
                          <w:r w:rsidRPr="00F843C1">
                            <w:rPr>
                              <w:sz w:val="20"/>
                            </w:rPr>
                            <w:t>X</w:t>
                          </w:r>
                        </w:p>
                      </w:tc>
                    </w:tr>
                    <w:tr w:rsidR="00D87D6D" w:rsidTr="00F843C1">
                      <w:trPr>
                        <w:trHeight w:val="442"/>
                      </w:trPr>
                      <w:tc>
                        <w:tcPr>
                          <w:tcW w:w="695" w:type="dxa"/>
                        </w:tcPr>
                        <w:p w:rsidR="00D87D6D" w:rsidRPr="00F843C1" w:rsidRDefault="00D87D6D" w:rsidP="00B5229F">
                          <w:pPr>
                            <w:rPr>
                              <w:sz w:val="20"/>
                            </w:rPr>
                          </w:pPr>
                          <w:r w:rsidRPr="00F843C1">
                            <w:rPr>
                              <w:sz w:val="20"/>
                            </w:rPr>
                            <w:t>X+1</w:t>
                          </w:r>
                        </w:p>
                      </w:tc>
                      <w:tc>
                        <w:tcPr>
                          <w:tcW w:w="695" w:type="dxa"/>
                        </w:tcPr>
                        <w:p w:rsidR="00D87D6D" w:rsidRPr="00F843C1" w:rsidRDefault="00D87D6D" w:rsidP="00B5229F">
                          <w:pPr>
                            <w:rPr>
                              <w:sz w:val="20"/>
                            </w:rPr>
                          </w:pPr>
                          <w:r w:rsidRPr="00F843C1">
                            <w:rPr>
                              <w:sz w:val="20"/>
                            </w:rPr>
                            <w:t>0</w:t>
                          </w:r>
                        </w:p>
                      </w:tc>
                      <w:tc>
                        <w:tcPr>
                          <w:tcW w:w="695" w:type="dxa"/>
                        </w:tcPr>
                        <w:p w:rsidR="00D87D6D" w:rsidRPr="00F843C1" w:rsidRDefault="00D87D6D" w:rsidP="00B5229F">
                          <w:pPr>
                            <w:rPr>
                              <w:sz w:val="20"/>
                            </w:rPr>
                          </w:pPr>
                          <w:r w:rsidRPr="00F843C1">
                            <w:rPr>
                              <w:sz w:val="20"/>
                            </w:rPr>
                            <w:t>X+1</w:t>
                          </w:r>
                        </w:p>
                      </w:tc>
                      <w:tc>
                        <w:tcPr>
                          <w:tcW w:w="695" w:type="dxa"/>
                        </w:tcPr>
                        <w:p w:rsidR="00D87D6D" w:rsidRPr="00F843C1" w:rsidRDefault="00D87D6D" w:rsidP="00B5229F">
                          <w:pPr>
                            <w:rPr>
                              <w:sz w:val="20"/>
                            </w:rPr>
                          </w:pPr>
                          <w:r w:rsidRPr="00F843C1">
                            <w:rPr>
                              <w:sz w:val="20"/>
                            </w:rPr>
                            <w:t>1</w:t>
                          </w:r>
                        </w:p>
                      </w:tc>
                      <w:tc>
                        <w:tcPr>
                          <w:tcW w:w="695" w:type="dxa"/>
                        </w:tcPr>
                        <w:p w:rsidR="00D87D6D" w:rsidRPr="00F843C1" w:rsidRDefault="00D87D6D" w:rsidP="00B5229F">
                          <w:pPr>
                            <w:rPr>
                              <w:sz w:val="20"/>
                            </w:rPr>
                          </w:pPr>
                          <w:r w:rsidRPr="00F843C1">
                            <w:rPr>
                              <w:sz w:val="20"/>
                            </w:rPr>
                            <w:t>X</w:t>
                          </w:r>
                        </w:p>
                      </w:tc>
                    </w:tr>
                  </w:tbl>
                  <w:p w:rsidR="00D87D6D" w:rsidRDefault="00D87D6D" w:rsidP="00B5229F"/>
                </w:txbxContent>
              </v:textbox>
            </v:shape>
            <w10:wrap type="none"/>
            <w10:anchorlock/>
          </v:group>
        </w:pict>
      </w:r>
    </w:p>
    <w:p w:rsidR="00D87D6D" w:rsidRPr="0068127D" w:rsidRDefault="00D87D6D" w:rsidP="0068127D">
      <w:pPr>
        <w:pStyle w:val="Caption"/>
      </w:pPr>
      <w:bookmarkStart w:id="36" w:name="_Toc347926730"/>
      <w:r>
        <w:t xml:space="preserve">Table </w:t>
      </w:r>
      <w:fldSimple w:instr=" SEQ Table \* ARABIC ">
        <w:r>
          <w:rPr>
            <w:noProof/>
          </w:rPr>
          <w:t>1</w:t>
        </w:r>
      </w:fldSimple>
      <w:r>
        <w:t xml:space="preserve">-Galios Field for </w:t>
      </w:r>
      <m:oMath>
        <w:bookmarkEnd w:id="36"/>
        <m:r>
          <m:rPr>
            <m:sty m:val="bi"/>
          </m:rPr>
          <w:rPr>
            <w:rFonts w:ascii="Cambria Math" w:hAnsi="Cambria Math"/>
          </w:rPr>
          <m:t>GF</m:t>
        </m:r>
        <m:d>
          <m:dPr>
            <m:ctrlPr>
              <w:rPr>
                <w:rFonts w:ascii="Cambria Math" w:hAnsi="Cambria Math"/>
                <w:i/>
              </w:rPr>
            </m:ctrlPr>
          </m:dPr>
          <m:e>
            <m:r>
              <m:rPr>
                <m:sty m:val="bi"/>
              </m:rPr>
              <w:rPr>
                <w:rFonts w:ascii="Cambria Math" w:hAnsi="Cambria Math"/>
              </w:rPr>
              <m:t>4</m:t>
            </m:r>
          </m:e>
        </m:d>
      </m:oMath>
    </w:p>
    <w:p w:rsidR="00D87D6D" w:rsidRDefault="00D87D6D" w:rsidP="00D732A7">
      <w:r>
        <w:lastRenderedPageBreak/>
        <w:t xml:space="preserve"> For a given </w:t>
      </w:r>
      <m:oMath>
        <m:r>
          <w:rPr>
            <w:rFonts w:ascii="Cambria Math" w:hAnsi="Cambria Math"/>
          </w:rPr>
          <m:t>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oMath>
      <w:r>
        <w:t xml:space="preserve"> there are many prime polynomials of degree </w:t>
      </w:r>
      <m:oMath>
        <m:r>
          <w:rPr>
            <w:rFonts w:ascii="Cambria Math" w:hAnsi="Cambria Math"/>
          </w:rPr>
          <m:t>m</m:t>
        </m:r>
      </m:oMath>
      <w:r>
        <w:t>, as we wish to generate pseduo random binary values for the reference signal. Hence the same pol</w:t>
      </w:r>
      <w:proofErr w:type="spellStart"/>
      <w:r>
        <w:t>ynomial</w:t>
      </w:r>
      <w:proofErr w:type="spellEnd"/>
      <w:r>
        <w:t xml:space="preserve"> will generate the same </w:t>
      </w:r>
      <w:proofErr w:type="spellStart"/>
      <w:r>
        <w:t>pseduo</w:t>
      </w:r>
      <w:proofErr w:type="spellEnd"/>
      <w:r>
        <w:t xml:space="preserve"> random value at the transmitter and the receiver. Therefore it is desirable to generate </w:t>
      </w:r>
      <m:oMath>
        <m:r>
          <w:rPr>
            <w:rFonts w:ascii="Cambria Math" w:hAnsi="Cambria Math"/>
          </w:rPr>
          <m:t>g</m:t>
        </m:r>
        <m:d>
          <m:dPr>
            <m:ctrlPr>
              <w:rPr>
                <w:rFonts w:ascii="Cambria Math" w:hAnsi="Cambria Math"/>
                <w:i/>
              </w:rPr>
            </m:ctrlPr>
          </m:dPr>
          <m:e>
            <m:r>
              <w:rPr>
                <w:rFonts w:ascii="Cambria Math" w:hAnsi="Cambria Math"/>
              </w:rPr>
              <m:t>X</m:t>
            </m:r>
          </m:e>
        </m:d>
      </m:oMath>
      <w:r>
        <w:t xml:space="preserve"> such that its </w:t>
      </w:r>
      <w:del w:id="37" w:author="IPWireless" w:date="2013-03-06T15:04:00Z">
        <w:r w:rsidDel="00D732A7">
          <w:delText xml:space="preserve">filed </w:delText>
        </w:r>
      </w:del>
      <w:ins w:id="38" w:author="IPWireless" w:date="2013-03-06T15:04:00Z">
        <w:r>
          <w:t xml:space="preserve">field </w:t>
        </w:r>
      </w:ins>
      <m:oMath>
        <m:r>
          <w:rPr>
            <w:rFonts w:ascii="Cambria Math" w:hAnsi="Cambria Math"/>
          </w:rPr>
          <m:t>X</m:t>
        </m:r>
      </m:oMath>
      <w:r>
        <w:t xml:space="preserve"> is a primitive element (where a primitive element is a nonzero element of </w:t>
      </w:r>
      <m:oMath>
        <m:r>
          <w:rPr>
            <w:rFonts w:ascii="Cambria Math" w:hAnsi="Cambria Math"/>
          </w:rPr>
          <m:t>GF</m:t>
        </m:r>
        <m:d>
          <m:dPr>
            <m:ctrlPr>
              <w:rPr>
                <w:rFonts w:ascii="Cambria Math" w:hAnsi="Cambria Math"/>
                <w:i/>
              </w:rPr>
            </m:ctrlPr>
          </m:dPr>
          <m:e>
            <m:r>
              <w:rPr>
                <w:rFonts w:ascii="Cambria Math" w:hAnsi="Cambria Math"/>
              </w:rPr>
              <m:t>q</m:t>
            </m:r>
          </m:e>
        </m:d>
      </m:oMath>
      <w:r>
        <w:t>) and thus gener</w:t>
      </w:r>
      <w:proofErr w:type="spellStart"/>
      <w:r>
        <w:t>ating</w:t>
      </w:r>
      <w:proofErr w:type="spellEnd"/>
      <w:r>
        <w:t xml:space="preserve"> a primitive polynomial.</w:t>
      </w:r>
    </w:p>
    <w:p w:rsidR="00D87D6D" w:rsidRDefault="00D87D6D" w:rsidP="00150236">
      <w:r>
        <w:t xml:space="preserve">The polynomial denoted by </w:t>
      </w:r>
      <m:oMath>
        <w:commentRangeStart w:id="39"/>
        <m:r>
          <w:rPr>
            <w:rFonts w:ascii="Cambria Math" w:hAnsi="Cambria Math"/>
          </w:rPr>
          <m:t xml:space="preserve">G= </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+1= </m:t>
        </m:r>
        <m:d>
          <m:dPr>
            <m:begChr m:val="["/>
            <m:endChr m:val="]"/>
            <m:ctrlPr>
              <w:rPr>
                <w:rFonts w:ascii="Cambria Math" w:hAnsi="Cambria Math"/>
                <w:i/>
              </w:rPr>
            </m:ctrlPr>
          </m:dPr>
          <m:e>
            <m:r>
              <w:rPr>
                <w:rFonts w:ascii="Cambria Math" w:hAnsi="Cambria Math"/>
              </w:rPr>
              <m:t>1 0 0 0 0 1 1</m:t>
            </m:r>
          </m:e>
        </m:d>
      </m:oMath>
      <w:commentRangeEnd w:id="39"/>
      <w:r>
        <w:rPr>
          <w:rStyle w:val="CommentReference"/>
        </w:rPr>
        <w:commentReference w:id="39"/>
      </w:r>
      <w:r>
        <w:t xml:space="preserve"> is implemented in the form of the LFSR shown in </w:t>
      </w:r>
      <w:r w:rsidR="00D91F16">
        <w:fldChar w:fldCharType="begin"/>
      </w:r>
      <w:r>
        <w:instrText xml:space="preserve"> REF _Ref347307973 \h </w:instrText>
      </w:r>
      <w:r w:rsidR="00D91F16">
        <w:fldChar w:fldCharType="separate"/>
      </w:r>
      <w:r>
        <w:t xml:space="preserve">Figure </w:t>
      </w:r>
      <w:r>
        <w:rPr>
          <w:noProof/>
        </w:rPr>
        <w:t>1</w:t>
      </w:r>
      <w:r w:rsidR="00D91F16">
        <w:fldChar w:fldCharType="end"/>
      </w:r>
      <w:r>
        <w:t xml:space="preserve">, and therefore will produce a M sequence of pseudo random binary values where for a balance M-sequence the number of binary value 1’s is one greater than the number of binary 0’s generated by the M-sequence. </w:t>
      </w:r>
    </w:p>
    <w:p w:rsidR="00D87D6D" w:rsidRDefault="00D91F16" w:rsidP="00150236">
      <w:r>
        <w:pict>
          <v:group id="_x0000_s1030" editas="canvas" style="width:468pt;height:88.7pt;mso-position-horizontal-relative:char;mso-position-vertical-relative:line" coordorigin="1440,2986" coordsize="9360,1774">
            <o:lock v:ext="edit" aspectratio="t"/>
            <v:shape id="_x0000_s1031" type="#_x0000_t75" style="position:absolute;left:1440;top:2986;width:9360;height:1774" o:preferrelative="f">
              <v:fill o:detectmouseclick="t"/>
              <v:path o:extrusionok="t" o:connecttype="none"/>
              <o:lock v:ext="edit" text="t"/>
            </v:shape>
            <v:roundrect id="_x0000_s1032" style="position:absolute;left:2030;top:3110;width:1070;height:580" arcsize="10923f">
              <v:textbox style="mso-next-textbox:#_x0000_s1032">
                <w:txbxContent>
                  <w:p w:rsidR="00D87D6D" w:rsidRDefault="00D91F16">
                    <m:oMathPara>
                      <m:oMath>
                        <m:sSub>
                          <m:sSubPr>
                            <m:ctrlPr>
                              <w:rPr>
                                <w:rFonts w:ascii="Cambria Math" w:hAnsi="Cambria Math"/>
                                <w:i/>
                              </w:rPr>
                            </m:ctrlPr>
                          </m:sSubPr>
                          <m:e>
                            <m:r>
                              <w:rPr>
                                <w:rFonts w:ascii="Cambria Math" w:hAnsi="Cambria Math"/>
                              </w:rPr>
                              <m:t>m</m:t>
                            </m:r>
                          </m:e>
                          <m:sub>
                            <m:r>
                              <w:rPr>
                                <w:rFonts w:ascii="Cambria Math" w:hAnsi="Cambria Math"/>
                              </w:rPr>
                              <m:t>6</m:t>
                            </m:r>
                          </m:sub>
                        </m:sSub>
                      </m:oMath>
                    </m:oMathPara>
                  </w:p>
                </w:txbxContent>
              </v:textbox>
            </v:roundrect>
            <v:roundrect id="_x0000_s1033" style="position:absolute;left:3340;top:3109;width:1070;height:581" arcsize="10923f">
              <v:textbox style="mso-next-textbox:#_x0000_s1033">
                <w:txbxContent>
                  <w:p w:rsidR="00D87D6D" w:rsidRDefault="00D91F16">
                    <m:oMathPara>
                      <m:oMath>
                        <m:sSub>
                          <m:sSubPr>
                            <m:ctrlPr>
                              <w:rPr>
                                <w:rFonts w:ascii="Cambria Math" w:hAnsi="Cambria Math"/>
                                <w:i/>
                              </w:rPr>
                            </m:ctrlPr>
                          </m:sSubPr>
                          <m:e>
                            <m:r>
                              <w:rPr>
                                <w:rFonts w:ascii="Cambria Math" w:hAnsi="Cambria Math"/>
                              </w:rPr>
                              <m:t>m</m:t>
                            </m:r>
                          </m:e>
                          <m:sub>
                            <m:r>
                              <w:rPr>
                                <w:rFonts w:ascii="Cambria Math" w:hAnsi="Cambria Math"/>
                              </w:rPr>
                              <m:t>5</m:t>
                            </m:r>
                          </m:sub>
                        </m:sSub>
                      </m:oMath>
                    </m:oMathPara>
                  </w:p>
                </w:txbxContent>
              </v:textbox>
            </v:roundrect>
            <v:roundrect id="_x0000_s1034" style="position:absolute;left:4650;top:3110;width:1070;height:580" arcsize="10923f">
              <v:textbox style="mso-next-textbox:#_x0000_s1034">
                <w:txbxContent>
                  <w:p w:rsidR="00D87D6D" w:rsidRDefault="00D91F16">
                    <m:oMathPara>
                      <m:oMath>
                        <m:sSub>
                          <m:sSubPr>
                            <m:ctrlPr>
                              <w:rPr>
                                <w:rFonts w:ascii="Cambria Math" w:hAnsi="Cambria Math"/>
                                <w:i/>
                              </w:rPr>
                            </m:ctrlPr>
                          </m:sSubPr>
                          <m:e>
                            <m:r>
                              <w:rPr>
                                <w:rFonts w:ascii="Cambria Math" w:hAnsi="Cambria Math"/>
                              </w:rPr>
                              <m:t>m</m:t>
                            </m:r>
                          </m:e>
                          <m:sub>
                            <m:r>
                              <w:rPr>
                                <w:rFonts w:ascii="Cambria Math" w:hAnsi="Cambria Math"/>
                              </w:rPr>
                              <m:t>4</m:t>
                            </m:r>
                          </m:sub>
                        </m:sSub>
                      </m:oMath>
                    </m:oMathPara>
                  </w:p>
                </w:txbxContent>
              </v:textbox>
            </v:roundrect>
            <v:roundrect id="_x0000_s1035" style="position:absolute;left:5950;top:3110;width:1070;height:580" arcsize="10923f">
              <v:textbox style="mso-next-textbox:#_x0000_s1035">
                <w:txbxContent>
                  <w:p w:rsidR="00D87D6D" w:rsidRDefault="00D91F16">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xbxContent>
              </v:textbox>
            </v:roundrect>
            <v:roundrect id="_x0000_s1036" style="position:absolute;left:7280;top:3110;width:1070;height:580" arcsize="10923f">
              <v:textbox style="mso-next-textbox:#_x0000_s1036">
                <w:txbxContent>
                  <w:p w:rsidR="00D87D6D" w:rsidRDefault="00D91F16">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xbxContent>
              </v:textbox>
            </v:roundrect>
            <v:roundrect id="_x0000_s1037" style="position:absolute;left:8700;top:3110;width:1070;height:580" arcsize="10923f">
              <v:textbox style="mso-next-textbox:#_x0000_s1037">
                <w:txbxContent>
                  <w:p w:rsidR="00D87D6D" w:rsidRDefault="00D91F16">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xbxContent>
              </v:textbox>
            </v:roundrect>
            <v:oval id="_x0000_s1038" style="position:absolute;left:8290;top:4320;width:510;height:4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8800;top:3400;width:970;height:1140;flip:x" o:connectortype="elbow" adj="-8016,-7844,185493">
              <v:stroke endarrow="block"/>
            </v:shape>
            <v:shape id="_x0000_s1040" type="#_x0000_t34" style="position:absolute;left:2030;top:3400;width:6260;height:1140;rotation:180" o:connectortype="elbow" adj="22842,-29444,-23636">
              <v:stroke endarrow="block"/>
            </v:shape>
            <v:shapetype id="_x0000_t32" coordsize="21600,21600" o:spt="32" o:oned="t" path="m,l21600,21600e" filled="f">
              <v:path arrowok="t" fillok="f" o:connecttype="none"/>
              <o:lock v:ext="edit" shapetype="t"/>
            </v:shapetype>
            <v:shape id="_x0000_s1041" type="#_x0000_t32" style="position:absolute;left:3100;top:3400;width:240;height:1" o:connectortype="straight">
              <v:stroke endarrow="block"/>
            </v:shape>
            <v:shape id="_x0000_s1042" type="#_x0000_t32" style="position:absolute;left:4410;top:3400;width:240;height:1" o:connectortype="straight">
              <v:stroke endarrow="block"/>
            </v:shape>
            <v:shape id="_x0000_s1043" type="#_x0000_t32" style="position:absolute;left:5720;top:3400;width:230;height:1" o:connectortype="straight">
              <v:stroke endarrow="block"/>
            </v:shape>
            <v:shape id="_x0000_s1044" type="#_x0000_t32" style="position:absolute;left:7020;top:3400;width:260;height:1" o:connectortype="straight">
              <v:stroke endarrow="block"/>
            </v:shape>
            <v:shape id="_x0000_s1045" type="#_x0000_t32" style="position:absolute;left:8350;top:3400;width:350;height:1" o:connectortype="straight">
              <v:stroke endarrow="block"/>
            </v:shape>
            <v:shape id="_x0000_s1046" type="#_x0000_t32" style="position:absolute;left:8545;top:4320;width:1;height:440" o:connectortype="straight"/>
            <v:shape id="_x0000_s1047" type="#_x0000_t32" style="position:absolute;left:8290;top:4540;width:510;height:1" o:connectortype="straight"/>
            <v:shape id="_x0000_s1048" type="#_x0000_t32" style="position:absolute;left:9770;top:3400;width:970;height:1" o:connectortype="straight">
              <v:stroke endarrow="block"/>
            </v:shape>
            <v:shapetype id="_x0000_t33" coordsize="21600,21600" o:spt="33" o:oned="t" path="m,l21600,r,21600e" filled="f">
              <v:stroke joinstyle="miter"/>
              <v:path arrowok="t" fillok="f" o:connecttype="none"/>
              <o:lock v:ext="edit" shapetype="t"/>
            </v:shapetype>
            <v:shape id="_x0000_s1049" type="#_x0000_t33" style="position:absolute;left:8350;top:3400;width:195;height:920" o:connectortype="elbow" adj="-765415,-9720,-765415">
              <v:stroke endarrow="block"/>
            </v:shape>
            <w10:wrap type="none"/>
            <w10:anchorlock/>
          </v:group>
        </w:pict>
      </w:r>
    </w:p>
    <w:p w:rsidR="00D87D6D" w:rsidRDefault="00D87D6D" w:rsidP="00834866">
      <w:pPr>
        <w:pStyle w:val="Caption"/>
      </w:pPr>
      <w:bookmarkStart w:id="40" w:name="_Ref347307973"/>
      <w:bookmarkStart w:id="41" w:name="_Toc347927264"/>
      <w:r>
        <w:t xml:space="preserve">Figure </w:t>
      </w:r>
      <w:fldSimple w:instr=" SEQ Figure \* ARABIC ">
        <w:r>
          <w:rPr>
            <w:noProof/>
          </w:rPr>
          <w:t>1</w:t>
        </w:r>
      </w:fldSimple>
      <w:bookmarkEnd w:id="40"/>
      <w:r>
        <w:t>- M-sequence</w:t>
      </w:r>
      <w:bookmarkEnd w:id="41"/>
    </w:p>
    <w:p w:rsidR="00D87D6D" w:rsidRDefault="00D87D6D" w:rsidP="00834866">
      <w:pPr>
        <w:pStyle w:val="BodyText"/>
      </w:pPr>
      <w:r>
        <w:t>The binary values are then mapped to 1 for binary 1’s and -1 for binary 0’s and therefore producing the reference signal, this produces a signal with ideal autocorrelation.</w:t>
      </w:r>
    </w:p>
    <w:p w:rsidR="00D87D6D" w:rsidRDefault="00D87D6D" w:rsidP="00834866">
      <w:pPr>
        <w:pStyle w:val="Heading2"/>
      </w:pPr>
      <w:bookmarkStart w:id="42" w:name="_Toc347927251"/>
      <w:r>
        <w:t>Linear Correlation</w:t>
      </w:r>
      <w:bookmarkEnd w:id="42"/>
    </w:p>
    <w:p w:rsidR="00D87D6D" w:rsidRDefault="00D87D6D" w:rsidP="00834866">
      <w:r>
        <w:t>The discrete cross correlation between signals is denoted by</w:t>
      </w:r>
    </w:p>
    <w:tbl>
      <w:tblPr>
        <w:tblW w:w="5000" w:type="pct"/>
        <w:tblLook w:val="00A0"/>
      </w:tblPr>
      <w:tblGrid>
        <w:gridCol w:w="1437"/>
        <w:gridCol w:w="6703"/>
        <w:gridCol w:w="1436"/>
      </w:tblGrid>
      <w:tr w:rsidR="00D87D6D" w:rsidTr="00F843C1">
        <w:tc>
          <w:tcPr>
            <w:tcW w:w="750" w:type="pct"/>
          </w:tcPr>
          <w:p w:rsidR="00D87D6D" w:rsidRPr="00F843C1" w:rsidRDefault="00D87D6D" w:rsidP="00575C45">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e>
                </m:d>
                <m:r>
                  <w:rPr>
                    <w:rFonts w:ascii="Cambria Math" w:hAnsi="Cambria Math"/>
                  </w:rPr>
                  <m:t>=</m:t>
                </m:r>
                <m:nary>
                  <m:naryPr>
                    <m:chr m:val="∑"/>
                    <m:limLoc m:val="undOvr"/>
                    <m:ctrlPr>
                      <w:rPr>
                        <w:rFonts w:ascii="Cambria Math" w:hAnsi="Cambria Math"/>
                        <w:i/>
                      </w:rPr>
                    </m:ctrlPr>
                  </m:naryPr>
                  <m:sub>
                    <m:r>
                      <w:rPr>
                        <w:rFonts w:ascii="Cambria Math" w:hAnsi="Cambria Math"/>
                      </w:rPr>
                      <m:t>k= -∞</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m:t>
                    </m:r>
                    <m:d>
                      <m:dPr>
                        <m:begChr m:val="["/>
                        <m:endChr m:val="]"/>
                        <m:ctrlPr>
                          <w:rPr>
                            <w:rFonts w:ascii="Cambria Math" w:hAnsi="Cambria Math"/>
                            <w:i/>
                          </w:rPr>
                        </m:ctrlPr>
                      </m:dPr>
                      <m:e>
                        <m:r>
                          <w:rPr>
                            <w:rFonts w:ascii="Cambria Math" w:hAnsi="Cambria Math"/>
                          </w:rPr>
                          <m:t>k</m:t>
                        </m:r>
                      </m:e>
                    </m:d>
                  </m:e>
                </m:nary>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834866">
      <w:r>
        <w:t xml:space="preserve">The auto correlation can be determined by taking the time reversed complex conjugate of the reference signal convolved with the reference signal, this shown in </w:t>
      </w:r>
      <w:r w:rsidR="00D91F16">
        <w:fldChar w:fldCharType="begin"/>
      </w:r>
      <w:r>
        <w:instrText xml:space="preserve"> REF _Ref347310935 \h </w:instrText>
      </w:r>
      <w:r w:rsidR="00D91F16">
        <w:fldChar w:fldCharType="separate"/>
      </w:r>
      <w:r>
        <w:t xml:space="preserve">Figure </w:t>
      </w:r>
      <w:r>
        <w:rPr>
          <w:noProof/>
        </w:rPr>
        <w:t>2</w:t>
      </w:r>
      <w:r w:rsidR="00D91F16">
        <w:fldChar w:fldCharType="end"/>
      </w:r>
      <w:r>
        <w:t xml:space="preserve"> and yields </w:t>
      </w:r>
      <w:r w:rsidR="00D91F16">
        <w:fldChar w:fldCharType="begin"/>
      </w:r>
      <w:r>
        <w:instrText xml:space="preserve"> REF _Ref347310067 \h </w:instrText>
      </w:r>
      <w:r w:rsidR="00D91F16">
        <w:fldChar w:fldCharType="separate"/>
      </w:r>
      <w:r>
        <w:t xml:space="preserve">Figure </w:t>
      </w:r>
      <w:r>
        <w:rPr>
          <w:noProof/>
        </w:rPr>
        <w:t>3</w:t>
      </w:r>
      <w:r w:rsidR="00D91F16">
        <w:fldChar w:fldCharType="end"/>
      </w:r>
      <w:r>
        <w:t xml:space="preserve"> for the M-sequence described above.</w:t>
      </w:r>
    </w:p>
    <w:p w:rsidR="00D87D6D" w:rsidRDefault="00D91F16" w:rsidP="00834866">
      <w:r>
        <w:pict>
          <v:group id="_x0000_s1050" editas="canvas" style="width:468pt;height:120.2pt;mso-position-horizontal-relative:char;mso-position-vertical-relative:line" coordorigin="1440,2580" coordsize="9360,2404">
            <o:lock v:ext="edit" aspectratio="t"/>
            <v:shape id="_x0000_s1051" type="#_x0000_t75" style="position:absolute;left:1440;top:2580;width:9360;height:2404" o:preferrelative="f">
              <v:fill o:detectmouseclick="t"/>
              <v:path o:extrusionok="t" o:connecttype="none"/>
              <o:lock v:ext="edit" text="t"/>
            </v:shape>
            <v:shape id="_x0000_s1052" type="#_x0000_t202" style="position:absolute;left:6390;top:3080;width:1060;height:500">
              <v:textbox style="mso-next-textbox:#_x0000_s1052">
                <w:txbxContent>
                  <w:p w:rsidR="00D87D6D" w:rsidRDefault="00D91F16" w:rsidP="000412AC">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(n)</m:t>
                        </m:r>
                      </m:oMath>
                    </m:oMathPara>
                  </w:p>
                </w:txbxContent>
              </v:textbox>
            </v:shape>
            <v:shape id="_x0000_s1053" type="#_x0000_t202" style="position:absolute;left:5330;top:2580;width:1060;height:500">
              <v:textbox style="mso-next-textbox:#_x0000_s1053">
                <w:txbxContent>
                  <w:p w:rsidR="00D87D6D" w:rsidRDefault="003925A2" w:rsidP="000412AC">
                    <m:oMathPara>
                      <m:oMath>
                        <m:r>
                          <w:rPr>
                            <w:rFonts w:ascii="Cambria Math" w:hAnsi="Cambria Math"/>
                          </w:rPr>
                          <m:t>x(n)</m:t>
                        </m:r>
                      </m:oMath>
                    </m:oMathPara>
                  </w:p>
                </w:txbxContent>
              </v:textbox>
            </v:shape>
            <v:shape id="_x0000_s1054" type="#_x0000_t202" style="position:absolute;left:6390;top:2580;width:1060;height:500">
              <v:textbox style="mso-next-textbox:#_x0000_s1054">
                <w:txbxContent>
                  <w:p w:rsidR="00D87D6D" w:rsidRDefault="003925A2" w:rsidP="000412AC">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oMath>
                    </m:oMathPara>
                  </w:p>
                </w:txbxContent>
              </v:textbox>
            </v:shape>
            <v:shape id="_x0000_s1055" type="#_x0000_t202" style="position:absolute;left:7450;top:2580;width:1060;height:500">
              <v:textbox style="mso-next-textbox:#_x0000_s1055">
                <w:txbxContent>
                  <w:p w:rsidR="00D87D6D" w:rsidRDefault="003925A2" w:rsidP="000412AC">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xbxContent>
              </v:textbox>
            </v:shape>
            <v:shape id="_x0000_s1056" type="#_x0000_t202" style="position:absolute;left:9560;top:2580;width:1060;height:500">
              <v:textbox style="mso-next-textbox:#_x0000_s1056">
                <w:txbxContent>
                  <w:p w:rsidR="00D87D6D" w:rsidRDefault="003925A2" w:rsidP="000412AC">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N-1</m:t>
                            </m:r>
                          </m:sup>
                        </m:sSup>
                        <m:r>
                          <w:rPr>
                            <w:rFonts w:ascii="Cambria Math" w:hAnsi="Cambria Math"/>
                          </w:rPr>
                          <m:t>)</m:t>
                        </m:r>
                      </m:oMath>
                    </m:oMathPara>
                  </w:p>
                </w:txbxContent>
              </v:textbox>
            </v:shape>
            <v:shape id="_x0000_s1057" type="#_x0000_t202" style="position:absolute;left:8500;top:2580;width:1060;height:500" filled="f" stroked="f">
              <v:textbox style="mso-next-textbox:#_x0000_s1057">
                <w:txbxContent>
                  <w:p w:rsidR="00D87D6D" w:rsidRDefault="003925A2" w:rsidP="000412AC">
                    <m:oMathPara>
                      <m:oMath>
                        <m:r>
                          <w:rPr>
                            <w:rFonts w:ascii="Cambria Math" w:hAnsi="Cambria Math"/>
                          </w:rPr>
                          <m:t>……</m:t>
                        </m:r>
                      </m:oMath>
                    </m:oMathPara>
                  </w:p>
                </w:txbxContent>
              </v:textbox>
            </v:shape>
            <v:shape id="_x0000_s1058" type="#_x0000_t202" style="position:absolute;left:4270;top:3080;width:1060;height:500" filled="f" stroked="f">
              <v:textbox style="mso-next-textbox:#_x0000_s1058">
                <w:txbxContent>
                  <w:p w:rsidR="00D87D6D" w:rsidRDefault="003925A2" w:rsidP="000412AC">
                    <m:oMathPara>
                      <m:oMath>
                        <m:r>
                          <w:rPr>
                            <w:rFonts w:ascii="Cambria Math" w:hAnsi="Cambria Math"/>
                          </w:rPr>
                          <m:t>……</m:t>
                        </m:r>
                      </m:oMath>
                    </m:oMathPara>
                  </w:p>
                </w:txbxContent>
              </v:textbox>
            </v:shape>
            <v:shape id="_x0000_s1059" type="#_x0000_t202" style="position:absolute;left:2150;top:3080;width:1060;height:500">
              <v:textbox style="mso-next-textbox:#_x0000_s1059">
                <w:txbxContent>
                  <w:p w:rsidR="00D87D6D" w:rsidRDefault="00D91F16" w:rsidP="000412AC">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N-1</m:t>
                            </m:r>
                          </m:sup>
                        </m:sSup>
                        <m:r>
                          <w:rPr>
                            <w:rFonts w:ascii="Cambria Math" w:hAnsi="Cambria Math"/>
                          </w:rPr>
                          <m:t>)</m:t>
                        </m:r>
                      </m:oMath>
                    </m:oMathPara>
                  </w:p>
                </w:txbxContent>
              </v:textbox>
            </v:shape>
            <v:shape id="_x0000_s1060" type="#_x0000_t202" style="position:absolute;left:3210;top:3080;width:1060;height:500">
              <v:textbox style="mso-next-textbox:#_x0000_s1060">
                <w:txbxContent>
                  <w:p w:rsidR="00D87D6D" w:rsidRDefault="00D91F16" w:rsidP="000412AC">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N-2</m:t>
                            </m:r>
                          </m:sup>
                        </m:sSup>
                        <m:r>
                          <w:rPr>
                            <w:rFonts w:ascii="Cambria Math" w:hAnsi="Cambria Math"/>
                          </w:rPr>
                          <m:t>)</m:t>
                        </m:r>
                      </m:oMath>
                    </m:oMathPara>
                  </w:p>
                </w:txbxContent>
              </v:textbox>
            </v:shape>
            <v:shape id="_x0000_s1061" type="#_x0000_t202" style="position:absolute;left:5330;top:3080;width:1060;height:500">
              <v:textbox style="mso-next-textbox:#_x0000_s1061">
                <w:txbxContent>
                  <w:p w:rsidR="00D87D6D" w:rsidRDefault="00D91F16" w:rsidP="000412AC">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oMath>
                    </m:oMathPara>
                  </w:p>
                </w:txbxContent>
              </v:textbox>
            </v:shape>
            <v:shape id="_x0000_s1062" type="#_x0000_t202" style="position:absolute;left:5225;top:4476;width:1570;height:508">
              <v:textbox style="mso-next-textbox:#_x0000_s1062">
                <w:txbxContent>
                  <w:p w:rsidR="00D87D6D" w:rsidRDefault="003925A2" w:rsidP="000412AC">
                    <m:oMath>
                      <m:r>
                        <w:rPr>
                          <w:rFonts w:ascii="Cambria Math" w:hAnsi="Cambria Math"/>
                        </w:rPr>
                        <m:t>x(n)</m:t>
                      </m:r>
                    </m:oMath>
                    <w:r w:rsidR="00D87D6D">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 xml:space="preserve">) </m:t>
                      </m:r>
                    </m:oMath>
                  </w:p>
                  <w:p w:rsidR="00D87D6D" w:rsidRDefault="00D87D6D" w:rsidP="000412AC"/>
                </w:txbxContent>
              </v:textbox>
            </v:shape>
            <v:shape id="_x0000_s1063" type="#_x0000_t202" style="position:absolute;left:6795;top:4476;width:1570;height:508">
              <v:textbox style="mso-next-textbox:#_x0000_s1063">
                <w:txbxContent>
                  <w:p w:rsidR="00D87D6D" w:rsidRDefault="003925A2" w:rsidP="000412AC">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oMath>
                    <w:r w:rsidR="00D87D6D">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(n) </m:t>
                      </m:r>
                    </m:oMath>
                  </w:p>
                  <w:p w:rsidR="00D87D6D" w:rsidRDefault="00D87D6D" w:rsidP="000412AC"/>
                </w:txbxContent>
              </v:textbox>
            </v:shape>
            <v:shape id="_x0000_s1064" type="#_x0000_t202" style="position:absolute;left:4320;top:3968;width:4980;height:508" filled="f" stroked="f">
              <v:textbox style="mso-next-textbox:#_x0000_s1064">
                <w:txbxContent>
                  <w:p w:rsidR="00D87D6D" w:rsidRDefault="003925A2" w:rsidP="000412AC">
                    <m:oMathPara>
                      <m:oMath>
                        <m:r>
                          <w:rPr>
                            <w:rFonts w:ascii="Cambria Math" w:hAnsi="Cambria Math"/>
                          </w:rPr>
                          <m:t xml:space="preserve">The Second Term of the linear autocorrelation </m:t>
                        </m:r>
                      </m:oMath>
                    </m:oMathPara>
                  </w:p>
                  <w:p w:rsidR="00D87D6D" w:rsidRDefault="00D87D6D" w:rsidP="000412AC"/>
                </w:txbxContent>
              </v:textbox>
            </v:shape>
            <w10:wrap type="none"/>
            <w10:anchorlock/>
          </v:group>
        </w:pict>
      </w:r>
    </w:p>
    <w:p w:rsidR="00D87D6D" w:rsidRDefault="00D87D6D" w:rsidP="00A45617">
      <w:pPr>
        <w:pStyle w:val="Caption"/>
      </w:pPr>
      <w:bookmarkStart w:id="43" w:name="_Ref347310935"/>
      <w:bookmarkStart w:id="44" w:name="_Toc347927265"/>
      <w:r>
        <w:t xml:space="preserve">Figure </w:t>
      </w:r>
      <w:fldSimple w:instr=" SEQ Figure \* ARABIC ">
        <w:r>
          <w:rPr>
            <w:noProof/>
          </w:rPr>
          <w:t>2</w:t>
        </w:r>
      </w:fldSimple>
      <w:bookmarkEnd w:id="43"/>
      <w:r>
        <w:t>-Linear Correlation</w:t>
      </w:r>
      <w:bookmarkEnd w:id="44"/>
    </w:p>
    <w:p w:rsidR="00D87D6D" w:rsidRPr="00A45617" w:rsidRDefault="00D87D6D" w:rsidP="00A45617">
      <w:pPr>
        <w:pStyle w:val="BodyText"/>
      </w:pPr>
      <w:r>
        <w:lastRenderedPageBreak/>
        <w:t xml:space="preserve">The implementation of linear correlation defines the point when the signal is matched or has the greatest correlation.   Taking </w:t>
      </w:r>
      <w:r w:rsidR="00D91F16">
        <w:fldChar w:fldCharType="begin"/>
      </w:r>
      <w:r>
        <w:instrText xml:space="preserve"> REF _Ref347310935 \h </w:instrText>
      </w:r>
      <w:r w:rsidR="00D91F16">
        <w:fldChar w:fldCharType="separate"/>
      </w:r>
      <w:r>
        <w:t xml:space="preserve">Figure </w:t>
      </w:r>
      <w:r>
        <w:rPr>
          <w:noProof/>
        </w:rPr>
        <w:t>2</w:t>
      </w:r>
      <w:r w:rsidR="00D91F16">
        <w:fldChar w:fldCharType="end"/>
      </w:r>
      <w:r>
        <w:t xml:space="preserve"> illustrates the time reversed complex conjugate convolved with </w:t>
      </w:r>
      <m:oMath>
        <m:r>
          <w:rPr>
            <w:rFonts w:ascii="Cambria Math" w:hAnsi="Cambria Math"/>
          </w:rPr>
          <m:t>x</m:t>
        </m:r>
        <m:d>
          <m:dPr>
            <m:begChr m:val="["/>
            <m:endChr m:val="]"/>
            <m:ctrlPr>
              <w:rPr>
                <w:rFonts w:ascii="Cambria Math" w:hAnsi="Cambria Math"/>
                <w:i/>
                <w:sz w:val="20"/>
              </w:rPr>
            </m:ctrlPr>
          </m:dPr>
          <m:e>
            <m:r>
              <w:rPr>
                <w:rFonts w:ascii="Cambria Math" w:hAnsi="Cambria Math"/>
              </w:rPr>
              <m:t>n</m:t>
            </m:r>
          </m:e>
        </m:d>
      </m:oMath>
      <w:r>
        <w:t xml:space="preserve">, where the point in the sequence with the greatest magnitude shows the highest level of correlation. The auto correlated signal will have a magnitude of M for an M sequence where M is the length of the sequence.  This yields </w:t>
      </w:r>
      <w:r w:rsidR="00D91F16">
        <w:fldChar w:fldCharType="begin"/>
      </w:r>
      <w:r>
        <w:instrText xml:space="preserve"> REF _Ref347310067 \h </w:instrText>
      </w:r>
      <w:r w:rsidR="00D91F16">
        <w:fldChar w:fldCharType="separate"/>
      </w:r>
      <w:r>
        <w:t xml:space="preserve">Figure </w:t>
      </w:r>
      <w:r>
        <w:rPr>
          <w:noProof/>
        </w:rPr>
        <w:t>3</w:t>
      </w:r>
      <w:r w:rsidR="00D91F16">
        <w:fldChar w:fldCharType="end"/>
      </w:r>
      <w:r>
        <w:t xml:space="preserve"> for the polynomial</w:t>
      </w:r>
      <m:oMath>
        <m:r>
          <w:rPr>
            <w:rFonts w:ascii="Cambria Math" w:hAnsi="Cambria Math"/>
          </w:rPr>
          <m:t xml:space="preserve"> G= </m:t>
        </m:r>
        <m:d>
          <m:dPr>
            <m:begChr m:val="["/>
            <m:endChr m:val="]"/>
            <m:ctrlPr>
              <w:rPr>
                <w:rFonts w:ascii="Cambria Math" w:hAnsi="Cambria Math"/>
                <w:i/>
              </w:rPr>
            </m:ctrlPr>
          </m:dPr>
          <m:e>
            <m:r>
              <w:rPr>
                <w:rFonts w:ascii="Cambria Math" w:hAnsi="Cambria Math"/>
              </w:rPr>
              <m:t>1 0 0 0 0 1 1</m:t>
            </m:r>
          </m:e>
        </m:d>
      </m:oMath>
      <w:r>
        <w:t xml:space="preserve">, where full correlation occurs at the midpoint of the sliding linear </w:t>
      </w:r>
      <w:proofErr w:type="spellStart"/>
      <w:r w:rsidRPr="000412AC">
        <w:t>correlator</w:t>
      </w:r>
      <w:proofErr w:type="spellEnd"/>
      <w:r w:rsidRPr="000412AC">
        <w:t xml:space="preserve"> </w:t>
      </w:r>
      <w:r>
        <w:t xml:space="preserve">and hence has magnitude M at this point. This methodology can be used to synchronise signals allowing the received signal to be decimated back to a T-spaced model.  </w:t>
      </w:r>
    </w:p>
    <w:p w:rsidR="00D87D6D" w:rsidRDefault="003925A2" w:rsidP="00A45617">
      <w:pPr>
        <w:jc w:val="center"/>
      </w:pPr>
      <w:r>
        <w:rPr>
          <w:noProof/>
          <w:lang w:eastAsia="en-GB"/>
        </w:rPr>
        <w:drawing>
          <wp:inline distT="0" distB="0" distL="0" distR="0">
            <wp:extent cx="4857750" cy="3562350"/>
            <wp:effectExtent l="0" t="0" r="0" b="0"/>
            <wp:docPr id="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857750" cy="3562350"/>
                    </a:xfrm>
                    <a:prstGeom prst="rect">
                      <a:avLst/>
                    </a:prstGeom>
                    <a:noFill/>
                    <a:ln w="9525">
                      <a:noFill/>
                      <a:miter lim="800000"/>
                      <a:headEnd/>
                      <a:tailEnd/>
                    </a:ln>
                  </pic:spPr>
                </pic:pic>
              </a:graphicData>
            </a:graphic>
          </wp:inline>
        </w:drawing>
      </w:r>
    </w:p>
    <w:p w:rsidR="00D87D6D" w:rsidRDefault="00D87D6D" w:rsidP="003E1024">
      <w:pPr>
        <w:pStyle w:val="Caption"/>
      </w:pPr>
      <w:bookmarkStart w:id="45" w:name="_Ref347310067"/>
      <w:bookmarkStart w:id="46" w:name="_Toc347927266"/>
      <w:r>
        <w:t xml:space="preserve">Figure </w:t>
      </w:r>
      <w:fldSimple w:instr=" SEQ Figure \* ARABIC ">
        <w:r>
          <w:rPr>
            <w:noProof/>
          </w:rPr>
          <w:t>3</w:t>
        </w:r>
      </w:fldSimple>
      <w:bookmarkEnd w:id="45"/>
      <w:r>
        <w:t xml:space="preserve"> - Linear Correlation of Pseudo Random Reference Signal</w:t>
      </w:r>
      <w:bookmarkEnd w:id="46"/>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Pr="00587F8F" w:rsidRDefault="00D87D6D" w:rsidP="00587F8F">
      <w:pPr>
        <w:pStyle w:val="BodyText"/>
      </w:pPr>
    </w:p>
    <w:p w:rsidR="00D87D6D" w:rsidRDefault="00D87D6D" w:rsidP="003E1024">
      <w:pPr>
        <w:pStyle w:val="Heading2"/>
      </w:pPr>
      <w:bookmarkStart w:id="47" w:name="_Toc347927252"/>
      <w:r>
        <w:lastRenderedPageBreak/>
        <w:t>Circular Correlation</w:t>
      </w:r>
      <w:bookmarkEnd w:id="47"/>
    </w:p>
    <w:p w:rsidR="00D87D6D" w:rsidRDefault="00D87D6D" w:rsidP="003E1024">
      <w:pPr>
        <w:pStyle w:val="BodyText"/>
      </w:pPr>
      <w:r>
        <w:t xml:space="preserve">Circular correlation is denoted as </w:t>
      </w:r>
    </w:p>
    <w:tbl>
      <w:tblPr>
        <w:tblW w:w="5000" w:type="pct"/>
        <w:tblLook w:val="00A0"/>
      </w:tblPr>
      <w:tblGrid>
        <w:gridCol w:w="1437"/>
        <w:gridCol w:w="6703"/>
        <w:gridCol w:w="1436"/>
      </w:tblGrid>
      <w:tr w:rsidR="00D87D6D" w:rsidTr="00F843C1">
        <w:tc>
          <w:tcPr>
            <w:tcW w:w="750" w:type="pct"/>
          </w:tcPr>
          <w:p w:rsidR="00D87D6D" w:rsidRPr="00F843C1" w:rsidRDefault="00D87D6D" w:rsidP="00E5282E">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e>
                </m:d>
                <m:r>
                  <w:rPr>
                    <w:rFonts w:ascii="Cambria Math" w:hAnsi="Cambria Math"/>
                  </w:rPr>
                  <m:t>=</m:t>
                </m:r>
                <m:nary>
                  <m:naryPr>
                    <m:chr m:val="∑"/>
                    <m:limLoc m:val="undOvr"/>
                    <m:ctrlPr>
                      <w:rPr>
                        <w:rFonts w:ascii="Cambria Math" w:hAnsi="Cambria Math"/>
                        <w:i/>
                      </w:rPr>
                    </m:ctrlPr>
                  </m:naryPr>
                  <m:sub>
                    <m:r>
                      <w:rPr>
                        <w:rFonts w:ascii="Cambria Math" w:hAnsi="Cambria Math"/>
                      </w:rPr>
                      <m:t>k= 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m:t>
                    </m:r>
                    <m:d>
                      <m:dPr>
                        <m:begChr m:val="["/>
                        <m:endChr m:val="]"/>
                        <m:ctrlPr>
                          <w:rPr>
                            <w:rFonts w:ascii="Cambria Math" w:hAnsi="Cambria Math"/>
                            <w:i/>
                          </w:rPr>
                        </m:ctrlPr>
                      </m:dPr>
                      <m:e>
                        <m:r>
                          <w:rPr>
                            <w:rFonts w:ascii="Cambria Math" w:hAnsi="Cambria Math"/>
                          </w:rPr>
                          <m:t>k</m:t>
                        </m:r>
                      </m:e>
                    </m:d>
                  </m:e>
                </m:nary>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3E1024">
      <w:pPr>
        <w:pStyle w:val="BodyText"/>
      </w:pPr>
      <w:r>
        <w:t xml:space="preserve">The transform pair is </w:t>
      </w:r>
      <m:oMath>
        <m:r>
          <w:rPr>
            <w:rFonts w:ascii="Cambria Math" w:hAnsi="Cambria Math"/>
          </w:rPr>
          <m:t>h*x↔X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f</m:t>
            </m:r>
          </m:e>
        </m:d>
      </m:oMath>
      <w:r>
        <w:t>, the cyclic correlation of a signal can easily be obtain</w:t>
      </w:r>
      <w:proofErr w:type="spellStart"/>
      <w:ins w:id="48" w:author="IPWireless" w:date="2013-03-06T15:09:00Z">
        <w:r>
          <w:t>ed</w:t>
        </w:r>
      </w:ins>
      <w:proofErr w:type="spellEnd"/>
      <w:r>
        <w:t xml:space="preserve"> in the frequency domain, by using the Inverse Fast Fourier Transform of </w:t>
      </w:r>
      <m:oMath>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f</m:t>
            </m:r>
          </m:e>
        </m:d>
      </m:oMath>
      <w:r>
        <w:t>. T</w:t>
      </w:r>
      <w:r w:rsidRPr="00EF2447">
        <w:t>o find the auto correlation of the reference signal generated by the M-sequence we correlate the signal with its self. Hence</w:t>
      </w:r>
      <m:oMath>
        <m:r>
          <w:rPr>
            <w:rFonts w:ascii="Cambria Math" w:hAnsi="Cambria Math"/>
          </w:rPr>
          <m:t xml:space="preserve"> x*x↔X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r w:rsidRPr="00EF2447">
        <w:t>,</w:t>
      </w:r>
      <w:r w:rsidRPr="00970B2C">
        <w:rPr>
          <w:color w:val="FF0000"/>
        </w:rPr>
        <w:t xml:space="preserve"> </w:t>
      </w:r>
      <w:r>
        <w:t>it is often useful to carry out correlation in the frequency domain as the computation time is increase</w:t>
      </w:r>
      <w:ins w:id="49" w:author="IPWireless" w:date="2013-03-06T15:09:00Z">
        <w:r>
          <w:t>d</w:t>
        </w:r>
      </w:ins>
      <w:r>
        <w:t xml:space="preserve"> in the time domain. The time domain solution is shown in </w:t>
      </w:r>
      <w:r w:rsidR="00D91F16">
        <w:fldChar w:fldCharType="begin"/>
      </w:r>
      <w:r>
        <w:instrText xml:space="preserve"> REF _Ref347319746 \h </w:instrText>
      </w:r>
      <w:r w:rsidR="00D91F16">
        <w:fldChar w:fldCharType="separate"/>
      </w:r>
      <w:r>
        <w:t xml:space="preserve">Figure </w:t>
      </w:r>
      <w:r>
        <w:rPr>
          <w:noProof/>
        </w:rPr>
        <w:t>4</w:t>
      </w:r>
      <w:r w:rsidR="00D91F16">
        <w:fldChar w:fldCharType="end"/>
      </w:r>
      <w:r>
        <w:t>, which can be implanted using modulo addition:</w:t>
      </w:r>
    </w:p>
    <w:tbl>
      <w:tblPr>
        <w:tblW w:w="5000" w:type="pct"/>
        <w:tblLook w:val="00A0"/>
      </w:tblPr>
      <w:tblGrid>
        <w:gridCol w:w="1437"/>
        <w:gridCol w:w="6703"/>
        <w:gridCol w:w="1436"/>
      </w:tblGrid>
      <w:tr w:rsidR="00D87D6D" w:rsidTr="00F843C1">
        <w:tc>
          <w:tcPr>
            <w:tcW w:w="750" w:type="pct"/>
          </w:tcPr>
          <w:p w:rsidR="00D87D6D" w:rsidRPr="00F843C1" w:rsidRDefault="00D87D6D" w:rsidP="00E5282E">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y</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e>
                </m:d>
                <m:r>
                  <w:rPr>
                    <w:rFonts w:ascii="Cambria Math" w:hAnsi="Cambria Math"/>
                  </w:rPr>
                  <m:t>=</m:t>
                </m:r>
                <m:nary>
                  <m:naryPr>
                    <m:chr m:val="∑"/>
                    <m:limLoc m:val="undOvr"/>
                    <m:ctrlPr>
                      <w:rPr>
                        <w:rFonts w:ascii="Cambria Math" w:hAnsi="Cambria Math"/>
                        <w:i/>
                      </w:rPr>
                    </m:ctrlPr>
                  </m:naryPr>
                  <m:sub>
                    <m:r>
                      <w:rPr>
                        <w:rFonts w:ascii="Cambria Math" w:hAnsi="Cambria Math"/>
                      </w:rPr>
                      <m:t>k= 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d>
                          <m:dPr>
                            <m:ctrlPr>
                              <w:rPr>
                                <w:rFonts w:ascii="Cambria Math" w:hAnsi="Cambria Math"/>
                                <w:i/>
                              </w:rPr>
                            </m:ctrlPr>
                          </m:dPr>
                          <m:e>
                            <m:r>
                              <w:rPr>
                                <w:rFonts w:ascii="Cambria Math" w:hAnsi="Cambria Math"/>
                              </w:rPr>
                              <m:t>n+k</m:t>
                            </m:r>
                          </m:e>
                        </m:d>
                        <m:r>
                          <w:rPr>
                            <w:rFonts w:ascii="Cambria Math" w:hAnsi="Cambria Math"/>
                          </w:rPr>
                          <m:t>mod N</m:t>
                        </m:r>
                      </m:e>
                    </m:d>
                    <m:r>
                      <w:rPr>
                        <w:rFonts w:ascii="Cambria Math" w:hAnsi="Cambria Math"/>
                      </w:rPr>
                      <m:t>h</m:t>
                    </m:r>
                    <m:d>
                      <m:dPr>
                        <m:begChr m:val="["/>
                        <m:endChr m:val="]"/>
                        <m:ctrlPr>
                          <w:rPr>
                            <w:rFonts w:ascii="Cambria Math" w:hAnsi="Cambria Math"/>
                            <w:i/>
                          </w:rPr>
                        </m:ctrlPr>
                      </m:dPr>
                      <m:e>
                        <m:r>
                          <w:rPr>
                            <w:rFonts w:ascii="Cambria Math" w:hAnsi="Cambria Math"/>
                          </w:rPr>
                          <m:t>k</m:t>
                        </m:r>
                      </m:e>
                    </m:d>
                  </m:e>
                </m:nary>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91F16" w:rsidP="00B723B9">
      <w:pPr>
        <w:pStyle w:val="BodyText"/>
      </w:pPr>
      <w:r>
        <w:fldChar w:fldCharType="begin"/>
      </w:r>
      <w:r w:rsidR="00D87D6D">
        <w:instrText xml:space="preserve"> REF _Ref347319746 \h </w:instrText>
      </w:r>
      <w:r>
        <w:fldChar w:fldCharType="separate"/>
      </w:r>
      <w:r w:rsidR="00D87D6D">
        <w:t xml:space="preserve">Figure </w:t>
      </w:r>
      <w:r w:rsidR="00D87D6D">
        <w:rPr>
          <w:noProof/>
        </w:rPr>
        <w:t>4</w:t>
      </w:r>
      <w:r>
        <w:fldChar w:fldCharType="end"/>
      </w:r>
      <w:r w:rsidR="00D87D6D">
        <w:t xml:space="preserve"> shows that both </w:t>
      </w:r>
      <m:oMath>
        <m:r>
          <w:rPr>
            <w:rFonts w:ascii="Cambria Math" w:hAnsi="Cambria Math"/>
          </w:rPr>
          <m:t>x</m:t>
        </m:r>
        <m:d>
          <m:dPr>
            <m:begChr m:val="["/>
            <m:endChr m:val="]"/>
            <m:ctrlPr>
              <w:rPr>
                <w:rFonts w:ascii="Cambria Math" w:hAnsi="Cambria Math"/>
                <w:i/>
              </w:rPr>
            </m:ctrlPr>
          </m:dPr>
          <m:e>
            <m:r>
              <w:rPr>
                <w:rFonts w:ascii="Cambria Math" w:hAnsi="Cambria Math"/>
              </w:rPr>
              <m:t>n</m:t>
            </m:r>
          </m:e>
        </m:d>
      </m:oMath>
      <w:r w:rsidR="00D87D6D">
        <w:t xml:space="preserve"> and </w:t>
      </w:r>
      <m:oMath>
        <m:r>
          <w:rPr>
            <w:rFonts w:ascii="Cambria Math" w:hAnsi="Cambria Math"/>
          </w:rPr>
          <m:t>h</m:t>
        </m:r>
        <m:d>
          <m:dPr>
            <m:begChr m:val="["/>
            <m:endChr m:val="]"/>
            <m:ctrlPr>
              <w:rPr>
                <w:rFonts w:ascii="Cambria Math" w:hAnsi="Cambria Math"/>
                <w:i/>
              </w:rPr>
            </m:ctrlPr>
          </m:dPr>
          <m:e>
            <m:r>
              <w:rPr>
                <w:rFonts w:ascii="Cambria Math" w:hAnsi="Cambria Math"/>
              </w:rPr>
              <m:t>n</m:t>
            </m:r>
          </m:e>
        </m:d>
      </m:oMath>
      <w:r w:rsidR="00D87D6D">
        <w:t xml:space="preserve"> move in a circular manner where full correlation at the beginning of the sequence for a auto correlated function where the output is shown in </w:t>
      </w:r>
      <w:r>
        <w:fldChar w:fldCharType="begin"/>
      </w:r>
      <w:r w:rsidR="00D87D6D">
        <w:instrText xml:space="preserve"> REF _Ref347320209 \h </w:instrText>
      </w:r>
      <w:r>
        <w:fldChar w:fldCharType="separate"/>
      </w:r>
      <w:r w:rsidR="00D87D6D">
        <w:t xml:space="preserve">Figure </w:t>
      </w:r>
      <w:r w:rsidR="00D87D6D">
        <w:rPr>
          <w:noProof/>
        </w:rPr>
        <w:t>5</w:t>
      </w:r>
      <w:r>
        <w:fldChar w:fldCharType="end"/>
      </w:r>
      <w:r w:rsidR="00D87D6D">
        <w:t xml:space="preserve">. Due the balanced nature of the M sequence i.e. for a balance M -sequence there must be one more binary value 1 than 0, the outcome for a mapped sequence of 1 and -1 respectively results in negative one for all uncorrelated points when correlated with itself. This can be seen if the M-sequence is substituted in for </w:t>
      </w:r>
      <m:oMath>
        <m:r>
          <w:rPr>
            <w:rFonts w:ascii="Cambria Math" w:hAnsi="Cambria Math"/>
          </w:rPr>
          <m:t>x</m:t>
        </m:r>
        <m:d>
          <m:dPr>
            <m:begChr m:val="["/>
            <m:endChr m:val="]"/>
            <m:ctrlPr>
              <w:rPr>
                <w:rFonts w:ascii="Cambria Math" w:hAnsi="Cambria Math"/>
                <w:i/>
              </w:rPr>
            </m:ctrlPr>
          </m:dPr>
          <m:e>
            <m:r>
              <w:rPr>
                <w:rFonts w:ascii="Cambria Math" w:hAnsi="Cambria Math"/>
              </w:rPr>
              <m:t>n</m:t>
            </m:r>
          </m:e>
        </m:d>
      </m:oMath>
      <w:r w:rsidR="00D87D6D">
        <w:t xml:space="preserve"> and </w:t>
      </w:r>
      <m:oMath>
        <m:r>
          <w:rPr>
            <w:rFonts w:ascii="Cambria Math" w:hAnsi="Cambria Math"/>
          </w:rPr>
          <m:t>h</m:t>
        </m:r>
        <m:d>
          <m:dPr>
            <m:begChr m:val="["/>
            <m:endChr m:val="]"/>
            <m:ctrlPr>
              <w:rPr>
                <w:rFonts w:ascii="Cambria Math" w:hAnsi="Cambria Math"/>
                <w:i/>
              </w:rPr>
            </m:ctrlPr>
          </m:dPr>
          <m:e>
            <m:r>
              <w:rPr>
                <w:rFonts w:ascii="Cambria Math" w:hAnsi="Cambria Math"/>
              </w:rPr>
              <m:t>n</m:t>
            </m:r>
          </m:e>
        </m:d>
      </m:oMath>
      <w:r w:rsidR="00D87D6D">
        <w:t xml:space="preserve"> for the second term in </w:t>
      </w:r>
      <w:r>
        <w:fldChar w:fldCharType="begin"/>
      </w:r>
      <w:r w:rsidR="00D87D6D">
        <w:instrText xml:space="preserve"> REF _Ref347319746 \h </w:instrText>
      </w:r>
      <w:r>
        <w:fldChar w:fldCharType="separate"/>
      </w:r>
      <w:r w:rsidR="00D87D6D">
        <w:t xml:space="preserve">Figure </w:t>
      </w:r>
      <w:r w:rsidR="00D87D6D">
        <w:rPr>
          <w:noProof/>
        </w:rPr>
        <w:t>4</w:t>
      </w:r>
      <w:r>
        <w:fldChar w:fldCharType="end"/>
      </w:r>
      <w:r w:rsidR="00D87D6D">
        <w:t>.</w:t>
      </w:r>
    </w:p>
    <w:p w:rsidR="00D87D6D" w:rsidRDefault="00D91F16" w:rsidP="00B723B9">
      <w:pPr>
        <w:pStyle w:val="BodyText"/>
      </w:pPr>
      <w:r>
        <w:pict>
          <v:group id="_x0000_s1065" editas="canvas" style="width:468pt;height:212.55pt;mso-position-horizontal-relative:char;mso-position-vertical-relative:line" coordorigin="1440,2292" coordsize="9360,4251">
            <o:lock v:ext="edit" aspectratio="t"/>
            <v:shape id="_x0000_s1066" type="#_x0000_t75" style="position:absolute;left:1440;top:2292;width:9360;height:4251" o:preferrelative="f">
              <v:fill o:detectmouseclick="t"/>
              <v:path o:extrusionok="t" o:connecttype="none"/>
              <o:lock v:ext="edit" text="t"/>
            </v:shape>
            <v:shape id="_x0000_s1067" type="#_x0000_t202" style="position:absolute;left:3210;top:2580;width:1060;height:500">
              <v:textbox style="mso-next-textbox:#_x0000_s1067">
                <w:txbxContent>
                  <w:p w:rsidR="00D87D6D" w:rsidRDefault="003925A2" w:rsidP="00F8413B">
                    <m:oMathPara>
                      <m:oMath>
                        <m:r>
                          <w:rPr>
                            <w:rFonts w:ascii="Cambria Math" w:hAnsi="Cambria Math"/>
                          </w:rPr>
                          <m:t>x(n)</m:t>
                        </m:r>
                      </m:oMath>
                    </m:oMathPara>
                  </w:p>
                </w:txbxContent>
              </v:textbox>
            </v:shape>
            <v:shape id="_x0000_s1068" type="#_x0000_t202" style="position:absolute;left:4270;top:2580;width:1060;height:500">
              <v:textbox style="mso-next-textbox:#_x0000_s1068">
                <w:txbxContent>
                  <w:p w:rsidR="00D87D6D" w:rsidRDefault="003925A2" w:rsidP="00F8413B">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oMath>
                    </m:oMathPara>
                  </w:p>
                </w:txbxContent>
              </v:textbox>
            </v:shape>
            <v:shape id="_x0000_s1069" type="#_x0000_t202" style="position:absolute;left:5330;top:2580;width:1060;height:500">
              <v:textbox style="mso-next-textbox:#_x0000_s1069">
                <w:txbxContent>
                  <w:p w:rsidR="00D87D6D" w:rsidRDefault="003925A2" w:rsidP="00F8413B">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xbxContent>
              </v:textbox>
            </v:shape>
            <v:shape id="_x0000_s1070" type="#_x0000_t202" style="position:absolute;left:7440;top:2580;width:1060;height:500">
              <v:textbox style="mso-next-textbox:#_x0000_s1070">
                <w:txbxContent>
                  <w:p w:rsidR="00D87D6D" w:rsidRDefault="003925A2" w:rsidP="00F8413B">
                    <m:oMathPara>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N-1</m:t>
                            </m:r>
                          </m:sup>
                        </m:sSup>
                        <m:r>
                          <w:rPr>
                            <w:rFonts w:ascii="Cambria Math" w:hAnsi="Cambria Math"/>
                          </w:rPr>
                          <m:t>)</m:t>
                        </m:r>
                      </m:oMath>
                    </m:oMathPara>
                  </w:p>
                </w:txbxContent>
              </v:textbox>
            </v:shape>
            <v:shape id="_x0000_s1071" type="#_x0000_t202" style="position:absolute;left:6380;top:2580;width:1060;height:500" filled="f" stroked="f">
              <v:textbox style="mso-next-textbox:#_x0000_s1071">
                <w:txbxContent>
                  <w:p w:rsidR="00D87D6D" w:rsidRDefault="003925A2" w:rsidP="00F8413B">
                    <m:oMathPara>
                      <m:oMath>
                        <m:r>
                          <w:rPr>
                            <w:rFonts w:ascii="Cambria Math" w:hAnsi="Cambria Math"/>
                          </w:rPr>
                          <m:t>……</m:t>
                        </m:r>
                      </m:oMath>
                    </m:oMathPara>
                  </w:p>
                </w:txbxContent>
              </v:textbox>
            </v:shape>
            <v:shape id="_x0000_s1072" type="#_x0000_t202" style="position:absolute;left:3222;top:4585;width:1570;height:508">
              <v:textbox style="mso-next-textbox:#_x0000_s1072">
                <w:txbxContent>
                  <w:p w:rsidR="00D87D6D" w:rsidRDefault="003925A2" w:rsidP="00F8413B">
                    <m:oMath>
                      <m:r>
                        <w:rPr>
                          <w:rFonts w:ascii="Cambria Math" w:hAnsi="Cambria Math"/>
                        </w:rPr>
                        <m:t>x(n)</m:t>
                      </m:r>
                    </m:oMath>
                    <w:r w:rsidR="00D87D6D">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(n) </m:t>
                      </m:r>
                    </m:oMath>
                  </w:p>
                  <w:p w:rsidR="00D87D6D" w:rsidRDefault="00D87D6D" w:rsidP="00F8413B"/>
                </w:txbxContent>
              </v:textbox>
            </v:shape>
            <v:shape id="_x0000_s1073" type="#_x0000_t202" style="position:absolute;left:4792;top:4585;width:1690;height:508">
              <v:textbox style="mso-next-textbox:#_x0000_s1073">
                <w:txbxContent>
                  <w:p w:rsidR="00D87D6D" w:rsidRDefault="003925A2" w:rsidP="00F8413B">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oMath>
                    <w:r w:rsidR="00D87D6D">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 xml:space="preserve">) </m:t>
                      </m:r>
                    </m:oMath>
                  </w:p>
                  <w:p w:rsidR="00D87D6D" w:rsidRDefault="00D87D6D" w:rsidP="00F8413B"/>
                </w:txbxContent>
              </v:textbox>
            </v:shape>
            <v:shape id="_x0000_s1074" type="#_x0000_t202" style="position:absolute;left:3210;top:3080;width:1060;height:500">
              <v:textbox style="mso-next-textbox:#_x0000_s1074">
                <w:txbxContent>
                  <w:p w:rsidR="00D87D6D" w:rsidRDefault="003925A2" w:rsidP="00F8413B">
                    <m:oMathPara>
                      <m:oMath>
                        <m:r>
                          <w:rPr>
                            <w:rFonts w:ascii="Cambria Math" w:hAnsi="Cambria Math"/>
                          </w:rPr>
                          <m:t>h(n)</m:t>
                        </m:r>
                      </m:oMath>
                    </m:oMathPara>
                  </w:p>
                </w:txbxContent>
              </v:textbox>
            </v:shape>
            <v:shape id="_x0000_s1075" type="#_x0000_t202" style="position:absolute;left:4270;top:3080;width:1060;height:500">
              <v:textbox style="mso-next-textbox:#_x0000_s1075">
                <w:txbxContent>
                  <w:p w:rsidR="00D87D6D" w:rsidRDefault="003925A2" w:rsidP="00F8413B">
                    <m:oMathPara>
                      <m:oMath>
                        <m:r>
                          <w:rPr>
                            <w:rFonts w:ascii="Cambria Math" w:hAnsi="Cambria Math"/>
                          </w:rPr>
                          <m:t>h(</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oMath>
                    </m:oMathPara>
                  </w:p>
                </w:txbxContent>
              </v:textbox>
            </v:shape>
            <v:shape id="_x0000_s1076" type="#_x0000_t202" style="position:absolute;left:5330;top:3080;width:1060;height:500">
              <v:textbox style="mso-next-textbox:#_x0000_s1076">
                <w:txbxContent>
                  <w:p w:rsidR="00D87D6D" w:rsidRDefault="003925A2" w:rsidP="00F8413B">
                    <m:oMathPara>
                      <m:oMath>
                        <m:r>
                          <w:rPr>
                            <w:rFonts w:ascii="Cambria Math" w:hAnsi="Cambria Math"/>
                          </w:rPr>
                          <m:t>h(</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xbxContent>
              </v:textbox>
            </v:shape>
            <v:shape id="_x0000_s1077" type="#_x0000_t202" style="position:absolute;left:7440;top:3080;width:1060;height:500">
              <v:textbox style="mso-next-textbox:#_x0000_s1077">
                <w:txbxContent>
                  <w:p w:rsidR="00D87D6D" w:rsidRDefault="003925A2" w:rsidP="00F8413B">
                    <m:oMathPara>
                      <m:oMath>
                        <m:r>
                          <w:rPr>
                            <w:rFonts w:ascii="Cambria Math" w:hAnsi="Cambria Math"/>
                          </w:rPr>
                          <m:t>h(</m:t>
                        </m:r>
                        <m:sSup>
                          <m:sSupPr>
                            <m:ctrlPr>
                              <w:rPr>
                                <w:rFonts w:ascii="Cambria Math" w:hAnsi="Cambria Math"/>
                                <w:i/>
                              </w:rPr>
                            </m:ctrlPr>
                          </m:sSupPr>
                          <m:e>
                            <m:r>
                              <w:rPr>
                                <w:rFonts w:ascii="Cambria Math" w:hAnsi="Cambria Math"/>
                              </w:rPr>
                              <m:t>n</m:t>
                            </m:r>
                          </m:e>
                          <m:sup>
                            <m:r>
                              <w:rPr>
                                <w:rFonts w:ascii="Cambria Math" w:hAnsi="Cambria Math"/>
                              </w:rPr>
                              <m:t>N-1</m:t>
                            </m:r>
                          </m:sup>
                        </m:sSup>
                        <m:r>
                          <w:rPr>
                            <w:rFonts w:ascii="Cambria Math" w:hAnsi="Cambria Math"/>
                          </w:rPr>
                          <m:t>)</m:t>
                        </m:r>
                      </m:oMath>
                    </m:oMathPara>
                  </w:p>
                </w:txbxContent>
              </v:textbox>
            </v:shape>
            <v:shape id="_x0000_s1078" type="#_x0000_t202" style="position:absolute;left:6380;top:3080;width:1060;height:500" filled="f" stroked="f">
              <v:textbox style="mso-next-textbox:#_x0000_s1078">
                <w:txbxContent>
                  <w:p w:rsidR="00D87D6D" w:rsidRDefault="003925A2" w:rsidP="00F8413B">
                    <m:oMathPara>
                      <m:oMath>
                        <m:r>
                          <w:rPr>
                            <w:rFonts w:ascii="Cambria Math" w:hAnsi="Cambria Math"/>
                          </w:rPr>
                          <m:t>……</m:t>
                        </m:r>
                      </m:oMath>
                    </m:oMathPara>
                  </w:p>
                </w:txbxContent>
              </v:textbox>
            </v:shape>
            <v:shape id="_x0000_s1079" type="#_x0000_t202" style="position:absolute;left:7402;top:4585;width:2457;height:500">
              <v:textbox style="mso-next-textbox:#_x0000_s1079">
                <w:txbxContent>
                  <w:p w:rsidR="00D87D6D" w:rsidRDefault="003925A2" w:rsidP="00F8413B">
                    <m:oMath>
                      <m:r>
                        <w:rPr>
                          <w:rFonts w:ascii="Cambria Math" w:hAnsi="Cambria Math"/>
                        </w:rPr>
                        <m:t xml:space="preserve"> x(</m:t>
                      </m:r>
                      <m:sSup>
                        <m:sSupPr>
                          <m:ctrlPr>
                            <w:rPr>
                              <w:rFonts w:ascii="Cambria Math" w:hAnsi="Cambria Math"/>
                              <w:i/>
                            </w:rPr>
                          </m:ctrlPr>
                        </m:sSupPr>
                        <m:e>
                          <m:r>
                            <w:rPr>
                              <w:rFonts w:ascii="Cambria Math" w:hAnsi="Cambria Math"/>
                            </w:rPr>
                            <m:t>n</m:t>
                          </m:r>
                        </m:e>
                        <m:sup>
                          <m:r>
                            <w:rPr>
                              <w:rFonts w:ascii="Cambria Math" w:hAnsi="Cambria Math"/>
                            </w:rPr>
                            <m:t>N-1</m:t>
                          </m:r>
                        </m:sup>
                      </m:sSup>
                      <m:r>
                        <w:rPr>
                          <w:rFonts w:ascii="Cambria Math" w:hAnsi="Cambria Math"/>
                        </w:rPr>
                        <m:t>)</m:t>
                      </m:r>
                    </m:oMath>
                    <w:r w:rsidR="00D87D6D" w:rsidRPr="00F8413B">
                      <w:t xml:space="preserve"> </w:t>
                    </w:r>
                    <w:r w:rsidR="00D87D6D">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N-1</m:t>
                          </m:r>
                        </m:sup>
                      </m:sSup>
                      <m:r>
                        <w:rPr>
                          <w:rFonts w:ascii="Cambria Math" w:hAnsi="Cambria Math"/>
                        </w:rPr>
                        <m:t>)</m:t>
                      </m:r>
                    </m:oMath>
                  </w:p>
                </w:txbxContent>
              </v:textbox>
            </v:shape>
            <v:shape id="_x0000_s1080" type="#_x0000_t202" style="position:absolute;left:6342;top:4585;width:1060;height:500" filled="f" stroked="f">
              <v:textbox style="mso-next-textbox:#_x0000_s1080">
                <w:txbxContent>
                  <w:p w:rsidR="00D87D6D" w:rsidRDefault="003925A2" w:rsidP="00F8413B">
                    <m:oMathPara>
                      <m:oMath>
                        <m:r>
                          <w:rPr>
                            <w:rFonts w:ascii="Cambria Math" w:hAnsi="Cambria Math"/>
                          </w:rPr>
                          <m:t>……</m:t>
                        </m:r>
                      </m:oMath>
                    </m:oMathPara>
                  </w:p>
                </w:txbxContent>
              </v:textbox>
            </v:shape>
            <v:shape id="_x0000_s1081" type="#_x0000_t202" style="position:absolute;left:3630;top:3834;width:4980;height:508" filled="f" stroked="f">
              <v:textbox style="mso-next-textbox:#_x0000_s1081">
                <w:txbxContent>
                  <w:p w:rsidR="00D87D6D" w:rsidRDefault="003925A2" w:rsidP="00F8413B">
                    <m:oMathPara>
                      <m:oMath>
                        <m:r>
                          <w:rPr>
                            <w:rFonts w:ascii="Cambria Math" w:hAnsi="Cambria Math"/>
                          </w:rPr>
                          <m:t xml:space="preserve">The First Term of the Circular autocorrelation </m:t>
                        </m:r>
                      </m:oMath>
                    </m:oMathPara>
                  </w:p>
                  <w:p w:rsidR="00D87D6D" w:rsidRDefault="00D87D6D" w:rsidP="00F8413B"/>
                </w:txbxContent>
              </v:textbox>
            </v:shape>
            <v:shape id="_x0000_s1082" type="#_x0000_t202" style="position:absolute;left:3649;top:5310;width:5208;height:508" filled="f" stroked="f">
              <v:textbox style="mso-next-textbox:#_x0000_s1082">
                <w:txbxContent>
                  <w:p w:rsidR="00D87D6D" w:rsidRDefault="003925A2" w:rsidP="00F8413B">
                    <m:oMathPara>
                      <m:oMath>
                        <m:r>
                          <w:rPr>
                            <w:rFonts w:ascii="Cambria Math" w:hAnsi="Cambria Math"/>
                          </w:rPr>
                          <m:t xml:space="preserve">The Second Term of the Circular autocorrelation </m:t>
                        </m:r>
                      </m:oMath>
                    </m:oMathPara>
                  </w:p>
                  <w:p w:rsidR="00D87D6D" w:rsidRDefault="00D87D6D" w:rsidP="00F8413B"/>
                </w:txbxContent>
              </v:textbox>
            </v:shape>
            <v:shape id="_x0000_s1083" type="#_x0000_t202" style="position:absolute;left:8308;top:5773;width:1937;height:508">
              <v:textbox style="mso-next-textbox:#_x0000_s1083">
                <w:txbxContent>
                  <w:p w:rsidR="00D87D6D" w:rsidRDefault="003925A2" w:rsidP="00F8413B">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N-1</m:t>
                                </m:r>
                              </m:sup>
                            </m:sSup>
                          </m:e>
                        </m:d>
                        <m:r>
                          <w:rPr>
                            <w:rFonts w:ascii="Cambria Math" w:hAnsi="Cambria Math"/>
                          </w:rPr>
                          <m:t xml:space="preserve">.h(n) </m:t>
                        </m:r>
                      </m:oMath>
                    </m:oMathPara>
                  </w:p>
                  <w:p w:rsidR="00D87D6D" w:rsidRDefault="00D87D6D" w:rsidP="00F8413B"/>
                </w:txbxContent>
              </v:textbox>
            </v:shape>
            <v:shape id="_x0000_s1084" type="#_x0000_t202" style="position:absolute;left:5692;top:5781;width:1570;height:500">
              <v:textbox style="mso-next-textbox:#_x0000_s1084">
                <w:txbxContent>
                  <w:p w:rsidR="00D87D6D" w:rsidRDefault="003925A2" w:rsidP="00F8413B">
                    <m:oMath>
                      <m:r>
                        <w:rPr>
                          <w:rFonts w:ascii="Cambria Math" w:hAnsi="Cambria Math"/>
                        </w:rPr>
                        <m:t>x(</m:t>
                      </m:r>
                      <m:sSup>
                        <m:sSupPr>
                          <m:ctrlPr>
                            <w:rPr>
                              <w:rFonts w:ascii="Cambria Math" w:hAnsi="Cambria Math"/>
                              <w:i/>
                            </w:rPr>
                          </m:ctrlPr>
                        </m:sSupPr>
                        <m:e>
                          <m:r>
                            <w:rPr>
                              <w:rFonts w:ascii="Cambria Math" w:hAnsi="Cambria Math"/>
                            </w:rPr>
                            <m:t>n</m:t>
                          </m:r>
                        </m:e>
                        <m:sup>
                          <m:r>
                            <w:rPr>
                              <w:rFonts w:ascii="Cambria Math" w:hAnsi="Cambria Math"/>
                            </w:rPr>
                            <m:t>1</m:t>
                          </m:r>
                        </m:sup>
                      </m:sSup>
                      <m:r>
                        <w:rPr>
                          <w:rFonts w:ascii="Cambria Math" w:hAnsi="Cambria Math"/>
                        </w:rPr>
                        <m:t>)</m:t>
                      </m:r>
                    </m:oMath>
                    <w:r w:rsidR="00D87D6D">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(n) </m:t>
                      </m:r>
                    </m:oMath>
                  </w:p>
                  <w:p w:rsidR="00D87D6D" w:rsidRDefault="00D87D6D" w:rsidP="00F8413B"/>
                </w:txbxContent>
              </v:textbox>
            </v:shape>
            <v:shape id="_x0000_s1085" type="#_x0000_t202" style="position:absolute;left:3235;top:5781;width:2457;height:500">
              <v:textbox style="mso-next-textbox:#_x0000_s1085">
                <w:txbxContent>
                  <w:p w:rsidR="00D87D6D" w:rsidRDefault="003925A2" w:rsidP="00F8413B">
                    <m:oMath>
                      <m:r>
                        <w:rPr>
                          <w:rFonts w:ascii="Cambria Math" w:hAnsi="Cambria Math"/>
                        </w:rPr>
                        <m:t xml:space="preserve"> x(n)</m:t>
                      </m:r>
                    </m:oMath>
                    <w:r w:rsidR="00D87D6D" w:rsidRPr="00F8413B">
                      <w:t xml:space="preserve"> </w:t>
                    </w:r>
                    <w:r w:rsidR="00D87D6D">
                      <w:t xml:space="preserve">. </w:t>
                    </w:r>
                    <m:oMath>
                      <m:r>
                        <w:rPr>
                          <w:rFonts w:ascii="Cambria Math" w:hAnsi="Cambria Math"/>
                        </w:rPr>
                        <m:t>h(</m:t>
                      </m:r>
                      <m:sSup>
                        <m:sSupPr>
                          <m:ctrlPr>
                            <w:rPr>
                              <w:rFonts w:ascii="Cambria Math" w:hAnsi="Cambria Math"/>
                              <w:i/>
                            </w:rPr>
                          </m:ctrlPr>
                        </m:sSupPr>
                        <m:e>
                          <m:r>
                            <w:rPr>
                              <w:rFonts w:ascii="Cambria Math" w:hAnsi="Cambria Math"/>
                            </w:rPr>
                            <m:t>n</m:t>
                          </m:r>
                        </m:e>
                        <m:sup>
                          <m:r>
                            <w:rPr>
                              <w:rFonts w:ascii="Cambria Math" w:hAnsi="Cambria Math"/>
                            </w:rPr>
                            <m:t>N-1</m:t>
                          </m:r>
                        </m:sup>
                      </m:sSup>
                      <m:r>
                        <w:rPr>
                          <w:rFonts w:ascii="Cambria Math" w:hAnsi="Cambria Math"/>
                        </w:rPr>
                        <m:t>)</m:t>
                      </m:r>
                    </m:oMath>
                  </w:p>
                </w:txbxContent>
              </v:textbox>
            </v:shape>
            <v:shape id="_x0000_s1086" type="#_x0000_t202" style="position:absolute;left:7242;top:5773;width:1060;height:500" filled="f" stroked="f">
              <v:textbox style="mso-next-textbox:#_x0000_s1086">
                <w:txbxContent>
                  <w:p w:rsidR="00D87D6D" w:rsidRDefault="003925A2" w:rsidP="00F8413B">
                    <m:oMathPara>
                      <m:oMath>
                        <m:r>
                          <w:rPr>
                            <w:rFonts w:ascii="Cambria Math" w:hAnsi="Cambria Math"/>
                          </w:rPr>
                          <m:t>……</m:t>
                        </m:r>
                      </m:oMath>
                    </m:oMathPara>
                  </w:p>
                </w:txbxContent>
              </v:textbox>
            </v:shape>
            <w10:wrap type="none"/>
            <w10:anchorlock/>
          </v:group>
        </w:pict>
      </w:r>
    </w:p>
    <w:p w:rsidR="00D87D6D" w:rsidRDefault="00D87D6D" w:rsidP="00D10763">
      <w:pPr>
        <w:pStyle w:val="Caption"/>
      </w:pPr>
      <w:bookmarkStart w:id="50" w:name="_Ref347319746"/>
      <w:bookmarkStart w:id="51" w:name="_Toc347927267"/>
      <w:r>
        <w:t xml:space="preserve">Figure </w:t>
      </w:r>
      <w:fldSimple w:instr=" SEQ Figure \* ARABIC ">
        <w:r>
          <w:rPr>
            <w:noProof/>
          </w:rPr>
          <w:t>4</w:t>
        </w:r>
      </w:fldSimple>
      <w:bookmarkEnd w:id="50"/>
      <w:r>
        <w:t xml:space="preserve"> - Circular Correlation</w:t>
      </w:r>
      <w:bookmarkEnd w:id="51"/>
    </w:p>
    <w:p w:rsidR="00D87D6D" w:rsidRPr="00D10763" w:rsidRDefault="00D87D6D" w:rsidP="00D10763">
      <w:pPr>
        <w:pStyle w:val="BodyText"/>
      </w:pPr>
    </w:p>
    <w:p w:rsidR="00D87D6D" w:rsidRDefault="003925A2" w:rsidP="00A610E2">
      <w:pPr>
        <w:pStyle w:val="BodyText"/>
        <w:jc w:val="center"/>
      </w:pPr>
      <w:commentRangeStart w:id="52"/>
      <w:r>
        <w:rPr>
          <w:noProof/>
          <w:lang w:eastAsia="en-GB"/>
        </w:rPr>
        <w:lastRenderedPageBreak/>
        <w:drawing>
          <wp:inline distT="0" distB="0" distL="0" distR="0">
            <wp:extent cx="4991100" cy="3670300"/>
            <wp:effectExtent l="0" t="0" r="0" b="0"/>
            <wp:docPr id="1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4991100" cy="3670300"/>
                    </a:xfrm>
                    <a:prstGeom prst="rect">
                      <a:avLst/>
                    </a:prstGeom>
                    <a:noFill/>
                    <a:ln w="9525">
                      <a:noFill/>
                      <a:miter lim="800000"/>
                      <a:headEnd/>
                      <a:tailEnd/>
                    </a:ln>
                  </pic:spPr>
                </pic:pic>
              </a:graphicData>
            </a:graphic>
          </wp:inline>
        </w:drawing>
      </w:r>
      <w:commentRangeEnd w:id="52"/>
      <w:r w:rsidR="00D87D6D">
        <w:rPr>
          <w:rStyle w:val="CommentReference"/>
        </w:rPr>
        <w:commentReference w:id="52"/>
      </w:r>
    </w:p>
    <w:p w:rsidR="00D87D6D" w:rsidRDefault="00D87D6D" w:rsidP="00581A90">
      <w:pPr>
        <w:pStyle w:val="Caption"/>
      </w:pPr>
      <w:bookmarkStart w:id="53" w:name="_Ref347320209"/>
      <w:bookmarkStart w:id="54" w:name="_Toc347927268"/>
      <w:r>
        <w:t xml:space="preserve">Figure </w:t>
      </w:r>
      <w:fldSimple w:instr=" SEQ Figure \* ARABIC ">
        <w:r>
          <w:rPr>
            <w:noProof/>
          </w:rPr>
          <w:t>5</w:t>
        </w:r>
      </w:fldSimple>
      <w:bookmarkEnd w:id="53"/>
      <w:r>
        <w:t xml:space="preserve"> - Circular Correlation of Pseudo Random Reference Signal</w:t>
      </w:r>
      <w:bookmarkEnd w:id="54"/>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Pr="00587F8F" w:rsidRDefault="00D87D6D" w:rsidP="00587F8F">
      <w:pPr>
        <w:pStyle w:val="BodyText"/>
      </w:pPr>
    </w:p>
    <w:p w:rsidR="00D87D6D" w:rsidRDefault="00D87D6D" w:rsidP="00575C45">
      <w:pPr>
        <w:pStyle w:val="Heading1"/>
      </w:pPr>
      <w:bookmarkStart w:id="55" w:name="_Toc347927253"/>
      <w:r>
        <w:lastRenderedPageBreak/>
        <w:t>System Model</w:t>
      </w:r>
      <w:bookmarkEnd w:id="55"/>
    </w:p>
    <w:p w:rsidR="00D87D6D" w:rsidRPr="00D40AC4" w:rsidRDefault="00D87D6D" w:rsidP="00D40AC4">
      <w:r>
        <w:t xml:space="preserve">The system model can now be amended to incorporate the reference signal and the channel estimate functions, where </w:t>
      </w:r>
      <w:commentRangeStart w:id="56"/>
      <w:r>
        <w:t xml:space="preserve">no inherent knowledge </w:t>
      </w:r>
      <w:commentRangeEnd w:id="56"/>
      <w:r>
        <w:rPr>
          <w:rStyle w:val="CommentReference"/>
        </w:rPr>
        <w:commentReference w:id="56"/>
      </w:r>
      <w:r>
        <w:t>of the reference signal is know</w:t>
      </w:r>
      <w:ins w:id="57" w:author="IPWireless" w:date="2013-03-06T15:12:00Z">
        <w:r>
          <w:t>n</w:t>
        </w:r>
      </w:ins>
      <w:r>
        <w:t>.  In addition a channel can be added where the signal properties change as it propagates through the channel.</w:t>
      </w:r>
      <w:r w:rsidR="00D91F16">
        <w:pict>
          <v:group id="_x0000_s1087" editas="canvas" style="width:518.5pt;height:167.85pt;mso-position-horizontal-relative:char;mso-position-vertical-relative:line" coordorigin="1427,1978" coordsize="10370,3357">
            <o:lock v:ext="edit" aspectratio="t"/>
            <v:shape id="_x0000_s1088" type="#_x0000_t75" style="position:absolute;left:1427;top:1978;width:10370;height:3357" o:preferrelative="f">
              <v:fill o:detectmouseclick="t"/>
              <v:path o:extrusionok="t" o:connecttype="none"/>
              <o:lock v:ext="edit" text="t"/>
            </v:shape>
            <v:roundrect id="_x0000_s1089" style="position:absolute;left:1489;top:2440;width:1450;height:550" arcsize="10923f">
              <v:textbox>
                <w:txbxContent>
                  <w:p w:rsidR="00D87D6D" w:rsidRPr="00905C61" w:rsidRDefault="00D87D6D" w:rsidP="0098414C">
                    <w:pPr>
                      <w:rPr>
                        <w:sz w:val="16"/>
                        <w:szCs w:val="16"/>
                      </w:rPr>
                    </w:pPr>
                    <w:r w:rsidRPr="00905C61">
                      <w:rPr>
                        <w:sz w:val="16"/>
                        <w:szCs w:val="16"/>
                      </w:rPr>
                      <w:t>Binary Packet Stream</w:t>
                    </w:r>
                  </w:p>
                </w:txbxContent>
              </v:textbox>
            </v:roundrect>
            <v:roundrect id="_x0000_s1090" style="position:absolute;left:3219;top:2411;width:1020;height:600" arcsize="10923f">
              <v:textbox>
                <w:txbxContent>
                  <w:p w:rsidR="00D87D6D" w:rsidRPr="00905C61" w:rsidRDefault="00D87D6D" w:rsidP="0098414C">
                    <w:pPr>
                      <w:rPr>
                        <w:sz w:val="16"/>
                        <w:szCs w:val="16"/>
                      </w:rPr>
                    </w:pPr>
                    <w:r>
                      <w:rPr>
                        <w:sz w:val="16"/>
                        <w:szCs w:val="16"/>
                      </w:rPr>
                      <w:t>Symbol Mapping</w:t>
                    </w:r>
                  </w:p>
                </w:txbxContent>
              </v:textbox>
            </v:roundrect>
            <v:roundrect id="_x0000_s1091" style="position:absolute;left:5931;top:2435;width:1449;height:550" arcsize="10923f">
              <v:textbox>
                <w:txbxContent>
                  <w:p w:rsidR="00D87D6D" w:rsidRPr="00905C61" w:rsidRDefault="00D87D6D" w:rsidP="0098414C">
                    <w:pPr>
                      <w:rPr>
                        <w:sz w:val="16"/>
                        <w:szCs w:val="16"/>
                      </w:rPr>
                    </w:pPr>
                    <w:r>
                      <w:rPr>
                        <w:sz w:val="16"/>
                        <w:szCs w:val="16"/>
                      </w:rPr>
                      <w:t>Over Sampling</w:t>
                    </w:r>
                  </w:p>
                </w:txbxContent>
              </v:textbox>
            </v:roundrect>
            <v:roundrect id="_x0000_s1092" style="position:absolute;left:7472;top:2428;width:1131;height:550" arcsize="10923f">
              <v:textbox>
                <w:txbxContent>
                  <w:p w:rsidR="00D87D6D" w:rsidRPr="00905C61" w:rsidRDefault="00D87D6D" w:rsidP="0098414C">
                    <w:pPr>
                      <w:rPr>
                        <w:sz w:val="16"/>
                        <w:szCs w:val="16"/>
                      </w:rPr>
                    </w:pPr>
                    <w:r>
                      <w:rPr>
                        <w:sz w:val="16"/>
                        <w:szCs w:val="16"/>
                      </w:rPr>
                      <w:t>RRC Filter</w:t>
                    </w:r>
                  </w:p>
                </w:txbxContent>
              </v:textbox>
            </v:roundrect>
            <v:roundrect id="_x0000_s1093" style="position:absolute;left:10001;top:3411;width:1450;height:549" arcsize="10923f">
              <v:textbox>
                <w:txbxContent>
                  <w:p w:rsidR="00D87D6D" w:rsidRPr="00905C61" w:rsidRDefault="00D87D6D" w:rsidP="0098414C">
                    <w:pPr>
                      <w:jc w:val="center"/>
                      <w:rPr>
                        <w:sz w:val="16"/>
                        <w:szCs w:val="16"/>
                      </w:rPr>
                    </w:pPr>
                    <w:r>
                      <w:rPr>
                        <w:sz w:val="16"/>
                        <w:szCs w:val="16"/>
                      </w:rPr>
                      <w:t>AWGN</w:t>
                    </w:r>
                  </w:p>
                </w:txbxContent>
              </v:textbox>
            </v:roundrect>
            <v:roundrect id="_x0000_s1094" style="position:absolute;left:8567;top:4354;width:1150;height:594" arcsize="10923f">
              <v:textbox>
                <w:txbxContent>
                  <w:p w:rsidR="00D87D6D" w:rsidRPr="00905C61" w:rsidRDefault="00D87D6D" w:rsidP="0098414C">
                    <w:pPr>
                      <w:rPr>
                        <w:sz w:val="16"/>
                        <w:szCs w:val="16"/>
                      </w:rPr>
                    </w:pPr>
                    <w:r>
                      <w:rPr>
                        <w:sz w:val="16"/>
                        <w:szCs w:val="16"/>
                      </w:rPr>
                      <w:t>RRC Filter</w:t>
                    </w:r>
                  </w:p>
                </w:txbxContent>
              </v:textbox>
            </v:roundrect>
            <v:roundrect id="_x0000_s1095" style="position:absolute;left:5195;top:4364;width:1171;height:604" arcsize="10923f">
              <v:textbox>
                <w:txbxContent>
                  <w:p w:rsidR="00D87D6D" w:rsidRPr="00905C61" w:rsidRDefault="00D87D6D" w:rsidP="0098414C">
                    <w:pPr>
                      <w:rPr>
                        <w:sz w:val="16"/>
                        <w:szCs w:val="16"/>
                      </w:rPr>
                    </w:pPr>
                    <w:r>
                      <w:rPr>
                        <w:sz w:val="16"/>
                        <w:szCs w:val="16"/>
                      </w:rPr>
                      <w:t>Decimated Signal</w:t>
                    </w:r>
                  </w:p>
                </w:txbxContent>
              </v:textbox>
            </v:roundrect>
            <v:roundrect id="_x0000_s1096" style="position:absolute;left:3491;top:4384;width:1071;height:550" arcsize="10923f">
              <v:textbox>
                <w:txbxContent>
                  <w:p w:rsidR="00D87D6D" w:rsidRPr="00905C61" w:rsidRDefault="00D87D6D" w:rsidP="0098414C">
                    <w:pPr>
                      <w:rPr>
                        <w:sz w:val="16"/>
                        <w:szCs w:val="16"/>
                      </w:rPr>
                    </w:pPr>
                    <w:r>
                      <w:rPr>
                        <w:sz w:val="16"/>
                        <w:szCs w:val="16"/>
                      </w:rPr>
                      <w:t>Symbol Detector</w:t>
                    </w:r>
                  </w:p>
                </w:txbxContent>
              </v:textbox>
            </v:roundrect>
            <v:roundrect id="_x0000_s1097" style="position:absolute;left:1500;top:4384;width:1449;height:550" arcsize="10923f">
              <v:textbox>
                <w:txbxContent>
                  <w:p w:rsidR="00D87D6D" w:rsidRPr="00905C61" w:rsidRDefault="00D87D6D" w:rsidP="0098414C">
                    <w:pPr>
                      <w:rPr>
                        <w:sz w:val="16"/>
                        <w:szCs w:val="16"/>
                      </w:rPr>
                    </w:pPr>
                    <w:r>
                      <w:rPr>
                        <w:sz w:val="16"/>
                        <w:szCs w:val="16"/>
                      </w:rPr>
                      <w:t>Binary Packet Stream</w:t>
                    </w:r>
                  </w:p>
                </w:txbxContent>
              </v:textbox>
            </v:roundrect>
            <v:roundrect id="_x0000_s1098" style="position:absolute;left:4559;top:2282;width:4168;height:851" arcsize="10923f" filled="f">
              <v:stroke dashstyle="longDash"/>
            </v:roundrect>
            <v:shape id="_x0000_s1099" type="#_x0000_t34" style="position:absolute;left:2939;top:2711;width:280;height:4;flip:y" o:connectortype="elbow" adj=",3979800,-116640">
              <v:stroke endarrow="block"/>
            </v:shape>
            <v:shape id="_x0000_s1100" type="#_x0000_t34" style="position:absolute;left:4239;top:2708;width:320;height:3;flip:y" o:connectortype="elbow" adj=",5277600,-189810">
              <v:stroke endarrow="block"/>
            </v:shape>
            <v:oval id="_x0000_s1101" style="position:absolute;left:10467;top:2490;width:510;height:440"/>
            <v:shape id="_x0000_s1102" type="#_x0000_t32" style="position:absolute;left:10722;top:2490;width:1;height:440" o:connectortype="straight"/>
            <v:shape id="_x0000_s1103" type="#_x0000_t32" style="position:absolute;left:10467;top:2710;width:510;height:1" o:connectortype="straight"/>
            <v:shape id="_x0000_s1104" type="#_x0000_t32" style="position:absolute;left:8727;top:2704;width:506;height:4;flip:y" o:connectortype="straight">
              <v:stroke endarrow="block"/>
            </v:shape>
            <v:shape id="_x0000_s1105" type="#_x0000_t32" style="position:absolute;left:10722;top:2930;width:4;height:481;flip:x y" o:connectortype="straight">
              <v:stroke endarrow="block"/>
            </v:shape>
            <v:roundrect id="_x0000_s1106" style="position:absolute;left:5107;top:4226;width:4730;height:851" arcsize="10923f" filled="f">
              <v:stroke dashstyle="longDash"/>
            </v:roundrect>
            <v:shape id="_x0000_s1107" type="#_x0000_t34" style="position:absolute;left:9837;top:2710;width:1140;height:1942;flip:x" o:connectortype="elbow" adj="-6821,-8142,180947">
              <v:stroke endarrow="block"/>
            </v:shape>
            <v:shape id="_x0000_s1108" type="#_x0000_t32" style="position:absolute;left:4562;top:4652;width:545;height:7;flip:x" o:connectortype="straight">
              <v:stroke endarrow="block"/>
            </v:shape>
            <v:shape id="_x0000_s1109" type="#_x0000_t32" style="position:absolute;left:2949;top:4659;width:542;height:1;flip:x" o:connectortype="straight">
              <v:stroke endarrow="block"/>
            </v:shape>
            <v:roundrect id="_x0000_s1110" style="position:absolute;left:6004;top:3906;width:1000;height:550" arcsize="10923f" filled="f" stroked="f">
              <v:textbox>
                <w:txbxContent>
                  <w:p w:rsidR="00D87D6D" w:rsidRPr="00905C61" w:rsidRDefault="00D87D6D" w:rsidP="0098414C">
                    <w:pPr>
                      <w:rPr>
                        <w:sz w:val="16"/>
                        <w:szCs w:val="16"/>
                      </w:rPr>
                    </w:pPr>
                    <w:r>
                      <w:rPr>
                        <w:sz w:val="16"/>
                        <w:szCs w:val="16"/>
                      </w:rPr>
                      <w:t>Receiver</w:t>
                    </w:r>
                  </w:p>
                </w:txbxContent>
              </v:textbox>
            </v:roundrect>
            <v:roundrect id="_x0000_s1111" style="position:absolute;left:6113;top:1989;width:1269;height:550" arcsize="10923f" filled="f" stroked="f">
              <v:textbox>
                <w:txbxContent>
                  <w:p w:rsidR="00D87D6D" w:rsidRPr="00905C61" w:rsidRDefault="00D87D6D" w:rsidP="0098414C">
                    <w:pPr>
                      <w:rPr>
                        <w:sz w:val="16"/>
                        <w:szCs w:val="16"/>
                      </w:rPr>
                    </w:pPr>
                    <w:r>
                      <w:rPr>
                        <w:sz w:val="16"/>
                        <w:szCs w:val="16"/>
                      </w:rPr>
                      <w:t>Transmitter</w:t>
                    </w:r>
                  </w:p>
                </w:txbxContent>
              </v:textbox>
            </v:roundrect>
            <v:roundrect id="_x0000_s1112" style="position:absolute;left:9233;top:2429;width:950;height:550" arcsize="10923f">
              <v:textbox>
                <w:txbxContent>
                  <w:p w:rsidR="00D87D6D" w:rsidRPr="00905C61" w:rsidRDefault="00D87D6D" w:rsidP="0098414C">
                    <w:pPr>
                      <w:rPr>
                        <w:sz w:val="16"/>
                        <w:szCs w:val="16"/>
                      </w:rPr>
                    </w:pPr>
                    <w:r>
                      <w:rPr>
                        <w:sz w:val="16"/>
                        <w:szCs w:val="16"/>
                      </w:rPr>
                      <w:t>Channel</w:t>
                    </w:r>
                  </w:p>
                </w:txbxContent>
              </v:textbox>
            </v:roundrect>
            <v:shape id="_x0000_s1113" type="#_x0000_t32" style="position:absolute;left:10183;top:2704;width:284;height:6" o:connectortype="straight">
              <v:stroke endarrow="block"/>
            </v:shape>
            <v:roundrect id="_x0000_s1114" style="position:absolute;left:4678;top:2431;width:1169;height:550" arcsize="10923f">
              <v:textbox>
                <w:txbxContent>
                  <w:p w:rsidR="00D87D6D" w:rsidRPr="00905C61" w:rsidRDefault="00D87D6D" w:rsidP="0098414C">
                    <w:pPr>
                      <w:rPr>
                        <w:sz w:val="16"/>
                        <w:szCs w:val="16"/>
                      </w:rPr>
                    </w:pPr>
                    <w:r>
                      <w:rPr>
                        <w:sz w:val="16"/>
                        <w:szCs w:val="16"/>
                      </w:rPr>
                      <w:t>Pilot signal</w:t>
                    </w:r>
                  </w:p>
                </w:txbxContent>
              </v:textbox>
            </v:roundrect>
            <v:roundrect id="_x0000_s1115" style="position:absolute;left:7562;top:4354;width:921;height:594" arcsize="10923f">
              <v:textbox>
                <w:txbxContent>
                  <w:p w:rsidR="00D87D6D" w:rsidRPr="00905C61" w:rsidRDefault="00D87D6D" w:rsidP="0098414C">
                    <w:pPr>
                      <w:rPr>
                        <w:sz w:val="16"/>
                        <w:szCs w:val="16"/>
                      </w:rPr>
                    </w:pPr>
                    <w:r>
                      <w:rPr>
                        <w:sz w:val="16"/>
                        <w:szCs w:val="16"/>
                      </w:rPr>
                      <w:t>Local Replica</w:t>
                    </w:r>
                  </w:p>
                </w:txbxContent>
              </v:textbox>
            </v:roundrect>
            <v:roundrect id="_x0000_s1116" style="position:absolute;left:6467;top:4354;width:1011;height:594" arcsize="10923f">
              <v:textbox>
                <w:txbxContent>
                  <w:p w:rsidR="00D87D6D" w:rsidRPr="00905C61" w:rsidRDefault="00D87D6D" w:rsidP="0098414C">
                    <w:pPr>
                      <w:rPr>
                        <w:sz w:val="16"/>
                        <w:szCs w:val="16"/>
                      </w:rPr>
                    </w:pPr>
                    <w:r>
                      <w:rPr>
                        <w:sz w:val="16"/>
                        <w:szCs w:val="16"/>
                      </w:rPr>
                      <w:t>Channel Estimate</w:t>
                    </w:r>
                  </w:p>
                </w:txbxContent>
              </v:textbox>
            </v:roundrect>
            <w10:wrap type="none"/>
            <w10:anchorlock/>
          </v:group>
        </w:pict>
      </w:r>
    </w:p>
    <w:p w:rsidR="00D87D6D" w:rsidRPr="0098414C" w:rsidRDefault="00D87D6D" w:rsidP="00D40AC4">
      <w:pPr>
        <w:pStyle w:val="Caption"/>
        <w:rPr>
          <w:b w:val="0"/>
          <w:sz w:val="16"/>
          <w:szCs w:val="16"/>
        </w:rPr>
      </w:pPr>
      <w:bookmarkStart w:id="58" w:name="_Toc347927269"/>
      <w:r>
        <w:t xml:space="preserve">Figure </w:t>
      </w:r>
      <w:fldSimple w:instr=" SEQ Figure \* ARABIC ">
        <w:r>
          <w:rPr>
            <w:noProof/>
          </w:rPr>
          <w:t>6</w:t>
        </w:r>
      </w:fldSimple>
      <w:r>
        <w:t>- System Model</w:t>
      </w:r>
      <w:bookmarkEnd w:id="58"/>
    </w:p>
    <w:p w:rsidR="00D87D6D" w:rsidRDefault="00D87D6D" w:rsidP="00575C45">
      <w:pPr>
        <w:pStyle w:val="Heading2"/>
      </w:pPr>
      <w:bookmarkStart w:id="59" w:name="_Toc347927254"/>
      <w:r>
        <w:t>Pilot Signal</w:t>
      </w:r>
      <w:bookmarkEnd w:id="59"/>
    </w:p>
    <w:p w:rsidR="00D87D6D" w:rsidRPr="00581A90" w:rsidRDefault="00D87D6D" w:rsidP="00845E55">
      <w:r>
        <w:t xml:space="preserve">Circular convolution is the preferred correlation method if the reference signal is in a </w:t>
      </w:r>
      <w:commentRangeStart w:id="60"/>
      <w:r>
        <w:t>know</w:t>
      </w:r>
      <w:ins w:id="61" w:author="IPWireless" w:date="2013-03-06T15:13:00Z">
        <w:r>
          <w:t>n</w:t>
        </w:r>
      </w:ins>
      <w:r>
        <w:t xml:space="preserve"> position</w:t>
      </w:r>
      <w:commentRangeEnd w:id="60"/>
      <w:r>
        <w:rPr>
          <w:rStyle w:val="CommentReference"/>
        </w:rPr>
        <w:commentReference w:id="60"/>
      </w:r>
      <w:r>
        <w:t xml:space="preserve">.  Assuming the reference position is chosen to be </w:t>
      </w:r>
      <w:ins w:id="62" w:author="IPWireless" w:date="2013-03-06T15:14:00Z">
        <w:r>
          <w:t xml:space="preserve">a </w:t>
        </w:r>
      </w:ins>
      <w:proofErr w:type="spellStart"/>
      <w:r>
        <w:t>midamble</w:t>
      </w:r>
      <w:proofErr w:type="spellEnd"/>
      <w:r>
        <w:t xml:space="preserve">, the receiver knows to perform cyclic correlation in the middle of the received signal.  However to ensure sufficient correlation between the received signal and the local replica of the </w:t>
      </w:r>
      <w:proofErr w:type="spellStart"/>
      <w:r>
        <w:t>midamble</w:t>
      </w:r>
      <w:proofErr w:type="spellEnd"/>
      <w:r>
        <w:t xml:space="preserve"> signal a Cyclic Prefix is introduced.  This is where the reference signal is appended with an extension of the reference signal.  For the 15 symbol extension used in this report the final 15 bits of the reference signal are used for the cyclic extension.  </w:t>
      </w:r>
      <w:commentRangeStart w:id="63"/>
      <w:r>
        <w:t>If the reference signal with the appended cyclic prefix in this report it will be denoted as the pilot signal</w:t>
      </w:r>
      <w:commentRangeEnd w:id="63"/>
      <w:r>
        <w:rPr>
          <w:rStyle w:val="CommentReference"/>
        </w:rPr>
        <w:commentReference w:id="63"/>
      </w:r>
      <w:r>
        <w:t>. Then due to the cyclic properties of the pilot signal there is a degree of acceptable error when extracting the received pilot signal i.e. if the received signal was not perfectly aligned with</w:t>
      </w:r>
      <w:del w:id="64" w:author="IPWireless" w:date="2013-03-06T15:38:00Z">
        <w:r w:rsidDel="008E5A6A">
          <w:delText xml:space="preserve"> </w:delText>
        </w:r>
      </w:del>
      <w:r>
        <w:t xml:space="preserve"> the transmitted signal. Then </w:t>
      </w:r>
      <w:r w:rsidR="00D91F16">
        <w:fldChar w:fldCharType="begin"/>
      </w:r>
      <w:r>
        <w:instrText xml:space="preserve"> REF _Ref347320971 \h </w:instrText>
      </w:r>
      <w:r w:rsidR="00D91F16">
        <w:fldChar w:fldCharType="separate"/>
      </w:r>
      <w:r>
        <w:t xml:space="preserve">Figure </w:t>
      </w:r>
      <w:r>
        <w:rPr>
          <w:noProof/>
        </w:rPr>
        <w:t>6</w:t>
      </w:r>
      <w:r w:rsidR="00D91F16">
        <w:fldChar w:fldCharType="end"/>
      </w:r>
      <w:r>
        <w:t xml:space="preserve"> </w:t>
      </w:r>
      <w:r w:rsidRPr="00845E55">
        <w:t>demonstrates a 15 symbol cyclic prefix allowing an error of 15 symbols or more accurately 15 oversampled symbols</w:t>
      </w:r>
      <w:r>
        <w:t>, however in this example the signal is not oversampled</w:t>
      </w:r>
      <w:r w:rsidRPr="00845E55">
        <w:t xml:space="preserve">. </w:t>
      </w:r>
      <w:commentRangeStart w:id="65"/>
      <w:r w:rsidRPr="00845E55">
        <w:t>The</w:t>
      </w:r>
      <w:r>
        <w:t xml:space="preserve"> first subplot shows the reference signal correlated with one to M symbols of the pilot signal where the pilot signal is of length M plus the cyclic prefix.  Therefore the signal will be unaligned, where the signal is fully correlated at sixteenth symbol as expected. The second subplot simple show that given index from the first subplot the second subplot can be aligned and hence the receive can utilise this information to decimate back to a T-spaced model.</w:t>
      </w:r>
      <w:r w:rsidRPr="00845E55">
        <w:t xml:space="preserve"> </w:t>
      </w:r>
      <w:r>
        <w:t>It is important to note that the local replica is required to be oversample to the same rate as that of the message signal.</w:t>
      </w:r>
      <w:commentRangeEnd w:id="65"/>
      <w:r>
        <w:rPr>
          <w:rStyle w:val="CommentReference"/>
        </w:rPr>
        <w:commentReference w:id="65"/>
      </w:r>
    </w:p>
    <w:p w:rsidR="00D87D6D" w:rsidRDefault="00D87D6D" w:rsidP="00581A90"/>
    <w:p w:rsidR="00D87D6D" w:rsidRDefault="00D87D6D" w:rsidP="00581A90"/>
    <w:p w:rsidR="00D87D6D" w:rsidRDefault="003925A2" w:rsidP="00845E55">
      <w:pPr>
        <w:jc w:val="center"/>
      </w:pPr>
      <w:r>
        <w:rPr>
          <w:noProof/>
          <w:lang w:eastAsia="en-GB"/>
        </w:rPr>
        <w:lastRenderedPageBreak/>
        <w:drawing>
          <wp:inline distT="0" distB="0" distL="0" distR="0">
            <wp:extent cx="5264150" cy="3854450"/>
            <wp:effectExtent l="0" t="0" r="0" b="0"/>
            <wp:docPr id="15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srcRect/>
                    <a:stretch>
                      <a:fillRect/>
                    </a:stretch>
                  </pic:blipFill>
                  <pic:spPr bwMode="auto">
                    <a:xfrm>
                      <a:off x="0" y="0"/>
                      <a:ext cx="5264150" cy="3854450"/>
                    </a:xfrm>
                    <a:prstGeom prst="rect">
                      <a:avLst/>
                    </a:prstGeom>
                    <a:noFill/>
                    <a:ln w="9525">
                      <a:noFill/>
                      <a:miter lim="800000"/>
                      <a:headEnd/>
                      <a:tailEnd/>
                    </a:ln>
                  </pic:spPr>
                </pic:pic>
              </a:graphicData>
            </a:graphic>
          </wp:inline>
        </w:drawing>
      </w:r>
    </w:p>
    <w:p w:rsidR="00D87D6D" w:rsidRDefault="00D87D6D" w:rsidP="00F10E8D">
      <w:pPr>
        <w:pStyle w:val="Caption"/>
      </w:pPr>
      <w:bookmarkStart w:id="66" w:name="_Ref347320971"/>
      <w:bookmarkStart w:id="67" w:name="_Toc347927270"/>
      <w:r>
        <w:t xml:space="preserve">Figure </w:t>
      </w:r>
      <w:fldSimple w:instr=" SEQ Figure \* ARABIC ">
        <w:r>
          <w:rPr>
            <w:noProof/>
          </w:rPr>
          <w:t>7</w:t>
        </w:r>
      </w:fldSimple>
      <w:bookmarkEnd w:id="66"/>
      <w:r>
        <w:t>-Circular Correlation with Channel Delay</w:t>
      </w:r>
      <w:bookmarkEnd w:id="67"/>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Default="00D87D6D" w:rsidP="00587F8F">
      <w:pPr>
        <w:pStyle w:val="BodyText"/>
      </w:pPr>
    </w:p>
    <w:p w:rsidR="00D87D6D" w:rsidRPr="00587F8F" w:rsidRDefault="00D87D6D" w:rsidP="00587F8F">
      <w:pPr>
        <w:pStyle w:val="BodyText"/>
      </w:pPr>
    </w:p>
    <w:p w:rsidR="00D87D6D" w:rsidRDefault="00D87D6D" w:rsidP="005C0FB3">
      <w:pPr>
        <w:pStyle w:val="Heading2"/>
      </w:pPr>
      <w:bookmarkStart w:id="68" w:name="_Toc347927255"/>
      <w:r>
        <w:lastRenderedPageBreak/>
        <w:t>Channel Delay</w:t>
      </w:r>
      <w:bookmarkEnd w:id="68"/>
    </w:p>
    <w:p w:rsidR="00D87D6D" w:rsidRDefault="00D87D6D" w:rsidP="005C0FB3">
      <w:r>
        <w:t xml:space="preserve">The propagation distance between the receiver and transmitter can vary; as a result the timing of the received signal varies with time. The simulation has been adapted to incorporate a channel to work within the error boundaries of the cyclic prefix i.e. within the 15 symbol range. The channel delay can be shown using a quasi-static model, the transmitted signal is denoted as </w:t>
      </w:r>
      <m:oMath>
        <m:r>
          <w:rPr>
            <w:rFonts w:ascii="Cambria Math" w:hAnsi="Cambria Math"/>
          </w:rPr>
          <m:t>x</m:t>
        </m:r>
        <m:d>
          <m:dPr>
            <m:ctrlPr>
              <w:rPr>
                <w:rFonts w:ascii="Cambria Math" w:hAnsi="Cambria Math"/>
                <w:i/>
              </w:rPr>
            </m:ctrlPr>
          </m:dPr>
          <m:e>
            <m:r>
              <w:rPr>
                <w:rFonts w:ascii="Cambria Math" w:hAnsi="Cambria Math"/>
              </w:rPr>
              <m:t>t</m:t>
            </m:r>
          </m:e>
        </m:d>
      </m:oMath>
      <w:r>
        <w:t xml:space="preserve"> will therefore produces an output of </w:t>
      </w:r>
      <m:oMath>
        <m:r>
          <w:rPr>
            <w:rFonts w:ascii="Cambria Math" w:hAnsi="Cambria Math"/>
          </w:rPr>
          <m:t>y</m:t>
        </m:r>
        <m:d>
          <m:dPr>
            <m:ctrlPr>
              <w:rPr>
                <w:rFonts w:ascii="Cambria Math" w:hAnsi="Cambria Math"/>
                <w:i/>
              </w:rPr>
            </m:ctrlPr>
          </m:dPr>
          <m:e>
            <m:r>
              <w:rPr>
                <w:rFonts w:ascii="Cambria Math" w:hAnsi="Cambria Math"/>
              </w:rPr>
              <m:t>t</m:t>
            </m:r>
          </m:e>
        </m:d>
      </m:oMath>
      <w:r>
        <w:t xml:space="preserve">, if a delay is introduced as a result of the channel then the resulting output signal </w:t>
      </w:r>
      <m:oMath>
        <m:r>
          <w:rPr>
            <w:rFonts w:ascii="Cambria Math" w:hAnsi="Cambria Math"/>
          </w:rPr>
          <m:t>y</m:t>
        </m:r>
        <m:d>
          <m:dPr>
            <m:ctrlPr>
              <w:rPr>
                <w:rFonts w:ascii="Cambria Math" w:hAnsi="Cambria Math"/>
                <w:i/>
              </w:rPr>
            </m:ctrlPr>
          </m:dPr>
          <m:e>
            <m:r>
              <w:rPr>
                <w:rFonts w:ascii="Cambria Math" w:hAnsi="Cambria Math"/>
              </w:rPr>
              <m:t>t+δ</m:t>
            </m:r>
          </m:e>
        </m:d>
      </m:oMath>
      <w:r>
        <w:t xml:space="preserve">. This can be implemented in matlab using a simple filter, where the delay in this case can span across 15 symbols.  Accounting for the over sample rate, the delay filter </w:t>
      </w:r>
      <w:r w:rsidR="007E27E2">
        <w:pict>
          <v:shape id="_x0000_i1030" type="#_x0000_t75" style="width:10.5pt;height:11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isplayBackgroundShape/&gt;&lt;w:doNotEmbedSystemFonts/&gt;&lt;w:defaultTabStop w:val=&quot;720&quot;/&gt;&lt;w:punctuationKerning/&gt;&lt;w:characterSpacingControl w:val=&quot;DontCompress&quot;/&gt;&lt;w:optimizeForBrowser/&gt;&lt;w:validateAgainstSchema/&gt;&lt;w:saveInvalidXML w:val=&quot;off&quot;/&gt;&lt;w:ignoreMixedContent w:val=&quot;off&quot;/&gt;&lt;w:alwaysShowPlaceholderText w:val=&quot;off&quot;/&gt;&lt;w:endnotePr&gt;&lt;w:numFmt w:val=&quot;decimal&quot;/&gt;&lt;/w:endnotePr&gt;&lt;w:compat&gt;&lt;w:breakWrappedTables/&gt;&lt;w:snapToGridInCell/&gt;&lt;w:wrapTextWithPunct/&gt;&lt;w:useAsianBreakRules/&gt;&lt;w:dontGrowAutofit/&gt;&lt;/w:compat&gt;&lt;wsp:rsids&gt;&lt;wsp:rsidRoot wsp:val=&quot;007A4E84&quot;/&gt;&lt;wsp:rsid wsp:val=&quot;00002856&quot;/&gt;&lt;wsp:rsid wsp:val=&quot;00002DAE&quot;/&gt;&lt;wsp:rsid wsp:val=&quot;000036BA&quot;/&gt;&lt;wsp:rsid wsp:val=&quot;00004DFD&quot;/&gt;&lt;wsp:rsid wsp:val=&quot;000109BB&quot;/&gt;&lt;wsp:rsid wsp:val=&quot;000229FA&quot;/&gt;&lt;wsp:rsid wsp:val=&quot;00025530&quot;/&gt;&lt;wsp:rsid wsp:val=&quot;0002578B&quot;/&gt;&lt;wsp:rsid wsp:val=&quot;000262D4&quot;/&gt;&lt;wsp:rsid wsp:val=&quot;000358E5&quot;/&gt;&lt;wsp:rsid wsp:val=&quot;000374D1&quot;/&gt;&lt;wsp:rsid wsp:val=&quot;000412AC&quot;/&gt;&lt;wsp:rsid wsp:val=&quot;000456FE&quot;/&gt;&lt;wsp:rsid wsp:val=&quot;0006760E&quot;/&gt;&lt;wsp:rsid wsp:val=&quot;00081B51&quot;/&gt;&lt;wsp:rsid wsp:val=&quot;00082EFC&quot;/&gt;&lt;wsp:rsid wsp:val=&quot;00083B5D&quot;/&gt;&lt;wsp:rsid wsp:val=&quot;0009026F&quot;/&gt;&lt;wsp:rsid wsp:val=&quot;000B07D0&quot;/&gt;&lt;wsp:rsid wsp:val=&quot;000D4A2B&quot;/&gt;&lt;wsp:rsid wsp:val=&quot;000D784B&quot;/&gt;&lt;wsp:rsid wsp:val=&quot;000E4093&quot;/&gt;&lt;wsp:rsid wsp:val=&quot;000F217A&quot;/&gt;&lt;wsp:rsid wsp:val=&quot;000F30BB&quot;/&gt;&lt;wsp:rsid wsp:val=&quot;000F4FA4&quot;/&gt;&lt;wsp:rsid wsp:val=&quot;000F5360&quot;/&gt;&lt;wsp:rsid wsp:val=&quot;00103200&quot;/&gt;&lt;wsp:rsid wsp:val=&quot;00107838&quot;/&gt;&lt;wsp:rsid wsp:val=&quot;0011044F&quot;/&gt;&lt;wsp:rsid wsp:val=&quot;0011135D&quot;/&gt;&lt;wsp:rsid wsp:val=&quot;00116037&quot;/&gt;&lt;wsp:rsid wsp:val=&quot;00123566&quot;/&gt;&lt;wsp:rsid wsp:val=&quot;00125A6D&quot;/&gt;&lt;wsp:rsid wsp:val=&quot;00125AA2&quot;/&gt;&lt;wsp:rsid wsp:val=&quot;00135FDE&quot;/&gt;&lt;wsp:rsid wsp:val=&quot;00136C04&quot;/&gt;&lt;wsp:rsid wsp:val=&quot;00150236&quot;/&gt;&lt;wsp:rsid wsp:val=&quot;001606A5&quot;/&gt;&lt;wsp:rsid wsp:val=&quot;00166B21&quot;/&gt;&lt;wsp:rsid wsp:val=&quot;00176C50&quot;/&gt;&lt;wsp:rsid wsp:val=&quot;00187635&quot;/&gt;&lt;wsp:rsid wsp:val=&quot;001A392B&quot;/&gt;&lt;wsp:rsid wsp:val=&quot;001B18E3&quot;/&gt;&lt;wsp:rsid wsp:val=&quot;001C7A8D&quot;/&gt;&lt;wsp:rsid wsp:val=&quot;001E5C68&quot;/&gt;&lt;wsp:rsid wsp:val=&quot;00205AE4&quot;/&gt;&lt;wsp:rsid wsp:val=&quot;00215AA0&quot;/&gt;&lt;wsp:rsid wsp:val=&quot;00221B1A&quot;/&gt;&lt;wsp:rsid wsp:val=&quot;00221CB0&quot;/&gt;&lt;wsp:rsid wsp:val=&quot;00227F49&quot;/&gt;&lt;wsp:rsid wsp:val=&quot;00231730&quot;/&gt;&lt;wsp:rsid wsp:val=&quot;00232C6B&quot;/&gt;&lt;wsp:rsid wsp:val=&quot;00234DBD&quot;/&gt;&lt;wsp:rsid wsp:val=&quot;002639EB&quot;/&gt;&lt;wsp:rsid wsp:val=&quot;002678FC&quot;/&gt;&lt;wsp:rsid wsp:val=&quot;00271ECE&quot;/&gt;&lt;wsp:rsid wsp:val=&quot;00272A38&quot;/&gt;&lt;wsp:rsid wsp:val=&quot;00287A08&quot;/&gt;&lt;wsp:rsid wsp:val=&quot;00294931&quot;/&gt;&lt;wsp:rsid wsp:val=&quot;002B2951&quot;/&gt;&lt;wsp:rsid wsp:val=&quot;002C6487&quot;/&gt;&lt;wsp:rsid wsp:val=&quot;002C71EA&quot;/&gt;&lt;wsp:rsid wsp:val=&quot;002D0795&quot;/&gt;&lt;wsp:rsid wsp:val=&quot;002D1798&quot;/&gt;&lt;wsp:rsid wsp:val=&quot;002D3A24&quot;/&gt;&lt;wsp:rsid wsp:val=&quot;002F3DCE&quot;/&gt;&lt;wsp:rsid wsp:val=&quot;00300875&quot;/&gt;&lt;wsp:rsid wsp:val=&quot;0030373F&quot;/&gt;&lt;wsp:rsid wsp:val=&quot;00303A44&quot;/&gt;&lt;wsp:rsid wsp:val=&quot;00306E0C&quot;/&gt;&lt;wsp:rsid wsp:val=&quot;00314537&quot;/&gt;&lt;wsp:rsid wsp:val=&quot;003232A6&quot;/&gt;&lt;wsp:rsid wsp:val=&quot;00324AA8&quot;/&gt;&lt;wsp:rsid wsp:val=&quot;00333E4E&quot;/&gt;&lt;wsp:rsid wsp:val=&quot;00347ADD&quot;/&gt;&lt;wsp:rsid wsp:val=&quot;0035501A&quot;/&gt;&lt;wsp:rsid wsp:val=&quot;00355A3C&quot;/&gt;&lt;wsp:rsid wsp:val=&quot;00360AEB&quot;/&gt;&lt;wsp:rsid wsp:val=&quot;003630E6&quot;/&gt;&lt;wsp:rsid wsp:val=&quot;00373D23&quot;/&gt;&lt;wsp:rsid wsp:val=&quot;00375782&quot;/&gt;&lt;wsp:rsid wsp:val=&quot;0038698E&quot;/&gt;&lt;wsp:rsid wsp:val=&quot;003919C6&quot;/&gt;&lt;wsp:rsid wsp:val=&quot;003950E0&quot;/&gt;&lt;wsp:rsid wsp:val=&quot;003A4A7C&quot;/&gt;&lt;wsp:rsid wsp:val=&quot;003A6BC5&quot;/&gt;&lt;wsp:rsid wsp:val=&quot;003B256D&quot;/&gt;&lt;wsp:rsid wsp:val=&quot;003B2C61&quot;/&gt;&lt;wsp:rsid wsp:val=&quot;003C00C0&quot;/&gt;&lt;wsp:rsid wsp:val=&quot;003C22DD&quot;/&gt;&lt;wsp:rsid wsp:val=&quot;003D415A&quot;/&gt;&lt;wsp:rsid wsp:val=&quot;003D739F&quot;/&gt;&lt;wsp:rsid wsp:val=&quot;003E0FB3&quot;/&gt;&lt;wsp:rsid wsp:val=&quot;003E1024&quot;/&gt;&lt;wsp:rsid wsp:val=&quot;003E13D4&quot;/&gt;&lt;wsp:rsid wsp:val=&quot;003E1F68&quot;/&gt;&lt;wsp:rsid wsp:val=&quot;003E21FB&quot;/&gt;&lt;wsp:rsid wsp:val=&quot;003E511D&quot;/&gt;&lt;wsp:rsid wsp:val=&quot;00402D14&quot;/&gt;&lt;wsp:rsid wsp:val=&quot;00407B03&quot;/&gt;&lt;wsp:rsid wsp:val=&quot;00410567&quot;/&gt;&lt;wsp:rsid wsp:val=&quot;00411615&quot;/&gt;&lt;wsp:rsid wsp:val=&quot;0041647E&quot;/&gt;&lt;wsp:rsid wsp:val=&quot;00416BD4&quot;/&gt;&lt;wsp:rsid wsp:val=&quot;004232A3&quot;/&gt;&lt;wsp:rsid wsp:val=&quot;00436068&quot;/&gt;&lt;wsp:rsid wsp:val=&quot;00442F08&quot;/&gt;&lt;wsp:rsid wsp:val=&quot;004572F6&quot;/&gt;&lt;wsp:rsid wsp:val=&quot;00467EE0&quot;/&gt;&lt;wsp:rsid wsp:val=&quot;00476279&quot;/&gt;&lt;wsp:rsid wsp:val=&quot;004770EF&quot;/&gt;&lt;wsp:rsid wsp:val=&quot;00497FF4&quot;/&gt;&lt;wsp:rsid wsp:val=&quot;004B3705&quot;/&gt;&lt;wsp:rsid wsp:val=&quot;004C420E&quot;/&gt;&lt;wsp:rsid wsp:val=&quot;004D6495&quot;/&gt;&lt;wsp:rsid wsp:val=&quot;004D7DE0&quot;/&gt;&lt;wsp:rsid wsp:val=&quot;004E1344&quot;/&gt;&lt;wsp:rsid wsp:val=&quot;004E28A7&quot;/&gt;&lt;wsp:rsid wsp:val=&quot;004F19CF&quot;/&gt;&lt;wsp:rsid wsp:val=&quot;004F3518&quot;/&gt;&lt;wsp:rsid wsp:val=&quot;004F69DD&quot;/&gt;&lt;wsp:rsid wsp:val=&quot;004F6D72&quot;/&gt;&lt;wsp:rsid wsp:val=&quot;004F75FB&quot;/&gt;&lt;wsp:rsid wsp:val=&quot;0051519C&quot;/&gt;&lt;wsp:rsid wsp:val=&quot;00522D86&quot;/&gt;&lt;wsp:rsid wsp:val=&quot;00522E38&quot;/&gt;&lt;wsp:rsid wsp:val=&quot;005252F2&quot;/&gt;&lt;wsp:rsid wsp:val=&quot;0052716E&quot;/&gt;&lt;wsp:rsid wsp:val=&quot;00542B2A&quot;/&gt;&lt;wsp:rsid wsp:val=&quot;00554265&quot;/&gt;&lt;wsp:rsid wsp:val=&quot;005572ED&quot;/&gt;&lt;wsp:rsid wsp:val=&quot;00570CCA&quot;/&gt;&lt;wsp:rsid wsp:val=&quot;00575091&quot;/&gt;&lt;wsp:rsid wsp:val=&quot;00575C45&quot;/&gt;&lt;wsp:rsid wsp:val=&quot;00581A90&quot;/&gt;&lt;wsp:rsid wsp:val=&quot;00587F8F&quot;/&gt;&lt;wsp:rsid wsp:val=&quot;0059327A&quot;/&gt;&lt;wsp:rsid wsp:val=&quot;005A1D0C&quot;/&gt;&lt;wsp:rsid wsp:val=&quot;005A784C&quot;/&gt;&lt;wsp:rsid wsp:val=&quot;005C0FB3&quot;/&gt;&lt;wsp:rsid wsp:val=&quot;005D64A0&quot;/&gt;&lt;wsp:rsid wsp:val=&quot;005F6C5A&quot;/&gt;&lt;wsp:rsid wsp:val=&quot;00604D35&quot;/&gt;&lt;wsp:rsid wsp:val=&quot;00607CDB&quot;/&gt;&lt;wsp:rsid wsp:val=&quot;0061486F&quot;/&gt;&lt;wsp:rsid wsp:val=&quot;00617B4B&quot;/&gt;&lt;wsp:rsid wsp:val=&quot;00630203&quot;/&gt;&lt;wsp:rsid wsp:val=&quot;00631E16&quot;/&gt;&lt;wsp:rsid wsp:val=&quot;00635198&quot;/&gt;&lt;wsp:rsid wsp:val=&quot;00637246&quot;/&gt;&lt;wsp:rsid wsp:val=&quot;00646522&quot;/&gt;&lt;wsp:rsid wsp:val=&quot;00651327&quot;/&gt;&lt;wsp:rsid wsp:val=&quot;00654546&quot;/&gt;&lt;wsp:rsid wsp:val=&quot;006545E0&quot;/&gt;&lt;wsp:rsid wsp:val=&quot;00666A3A&quot;/&gt;&lt;wsp:rsid wsp:val=&quot;0067198B&quot;/&gt;&lt;wsp:rsid wsp:val=&quot;0067240D&quot;/&gt;&lt;wsp:rsid wsp:val=&quot;0067518E&quot;/&gt;&lt;wsp:rsid wsp:val=&quot;0068127D&quot;/&gt;&lt;wsp:rsid wsp:val=&quot;006815FB&quot;/&gt;&lt;wsp:rsid wsp:val=&quot;00681737&quot;/&gt;&lt;wsp:rsid wsp:val=&quot;006863D7&quot;/&gt;&lt;wsp:rsid wsp:val=&quot;006869C0&quot;/&gt;&lt;wsp:rsid wsp:val=&quot;006A187C&quot;/&gt;&lt;wsp:rsid wsp:val=&quot;006A686C&quot;/&gt;&lt;wsp:rsid wsp:val=&quot;006A72D9&quot;/&gt;&lt;wsp:rsid wsp:val=&quot;006A7C3C&quot;/&gt;&lt;wsp:rsid wsp:val=&quot;006B205E&quot;/&gt;&lt;wsp:rsid wsp:val=&quot;006B2167&quot;/&gt;&lt;wsp:rsid wsp:val=&quot;006C29FB&quot;/&gt;&lt;wsp:rsid wsp:val=&quot;006C5BEE&quot;/&gt;&lt;wsp:rsid wsp:val=&quot;006C5C0A&quot;/&gt;&lt;wsp:rsid wsp:val=&quot;006C6B92&quot;/&gt;&lt;wsp:rsid wsp:val=&quot;006D32AA&quot;/&gt;&lt;wsp:rsid wsp:val=&quot;006D6D70&quot;/&gt;&lt;wsp:rsid wsp:val=&quot;006D7462&quot;/&gt;&lt;wsp:rsid wsp:val=&quot;006F06F0&quot;/&gt;&lt;wsp:rsid wsp:val=&quot;006F1A0B&quot;/&gt;&lt;wsp:rsid wsp:val=&quot;006F2C0D&quot;/&gt;&lt;wsp:rsid wsp:val=&quot;00703F40&quot;/&gt;&lt;wsp:rsid wsp:val=&quot;00717023&quot;/&gt;&lt;wsp:rsid wsp:val=&quot;00726709&quot;/&gt;&lt;wsp:rsid wsp:val=&quot;00730FDB&quot;/&gt;&lt;wsp:rsid wsp:val=&quot;0073303A&quot;/&gt;&lt;wsp:rsid wsp:val=&quot;0074161B&quot;/&gt;&lt;wsp:rsid wsp:val=&quot;00750DE5&quot;/&gt;&lt;wsp:rsid wsp:val=&quot;00751EC3&quot;/&gt;&lt;wsp:rsid wsp:val=&quot;00753C3A&quot;/&gt;&lt;wsp:rsid wsp:val=&quot;007567E1&quot;/&gt;&lt;wsp:rsid wsp:val=&quot;007607CD&quot;/&gt;&lt;wsp:rsid wsp:val=&quot;00766BB0&quot;/&gt;&lt;wsp:rsid wsp:val=&quot;00773F29&quot;/&gt;&lt;wsp:rsid wsp:val=&quot;00780411&quot;/&gt;&lt;wsp:rsid wsp:val=&quot;00783436&quot;/&gt;&lt;wsp:rsid wsp:val=&quot;0079207D&quot;/&gt;&lt;wsp:rsid wsp:val=&quot;00793D57&quot;/&gt;&lt;wsp:rsid wsp:val=&quot;0079546F&quot;/&gt;&lt;wsp:rsid wsp:val=&quot;0079701C&quot;/&gt;&lt;wsp:rsid wsp:val=&quot;007A0C53&quot;/&gt;&lt;wsp:rsid wsp:val=&quot;007A4BF8&quot;/&gt;&lt;wsp:rsid wsp:val=&quot;007A4E84&quot;/&gt;&lt;wsp:rsid wsp:val=&quot;007A5DB8&quot;/&gt;&lt;wsp:rsid wsp:val=&quot;007C281C&quot;/&gt;&lt;wsp:rsid wsp:val=&quot;007C5468&quot;/&gt;&lt;wsp:rsid wsp:val=&quot;007E3138&quot;/&gt;&lt;wsp:rsid wsp:val=&quot;007F1A7F&quot;/&gt;&lt;wsp:rsid wsp:val=&quot;007F2CF1&quot;/&gt;&lt;wsp:rsid wsp:val=&quot;007F7A71&quot;/&gt;&lt;wsp:rsid wsp:val=&quot;008064EE&quot;/&gt;&lt;wsp:rsid wsp:val=&quot;0080708A&quot;/&gt;&lt;wsp:rsid wsp:val=&quot;00820153&quot;/&gt;&lt;wsp:rsid wsp:val=&quot;008212AF&quot;/&gt;&lt;wsp:rsid wsp:val=&quot;00822DF5&quot;/&gt;&lt;wsp:rsid wsp:val=&quot;008240CF&quot;/&gt;&lt;wsp:rsid wsp:val=&quot;0083050A&quot;/&gt;&lt;wsp:rsid wsp:val=&quot;00834866&quot;/&gt;&lt;wsp:rsid wsp:val=&quot;00841764&quot;/&gt;&lt;wsp:rsid wsp:val=&quot;00843D7F&quot;/&gt;&lt;wsp:rsid wsp:val=&quot;00845E55&quot;/&gt;&lt;wsp:rsid wsp:val=&quot;00851BC9&quot;/&gt;&lt;wsp:rsid wsp:val=&quot;00853919&quot;/&gt;&lt;wsp:rsid wsp:val=&quot;00864FCF&quot;/&gt;&lt;wsp:rsid wsp:val=&quot;008751C4&quot;/&gt;&lt;wsp:rsid wsp:val=&quot;008758F2&quot;/&gt;&lt;wsp:rsid wsp:val=&quot;00877362&quot;/&gt;&lt;wsp:rsid wsp:val=&quot;00882C93&quot;/&gt;&lt;wsp:rsid wsp:val=&quot;0088578D&quot;/&gt;&lt;wsp:rsid wsp:val=&quot;00897986&quot;/&gt;&lt;wsp:rsid wsp:val=&quot;008A2329&quot;/&gt;&lt;wsp:rsid wsp:val=&quot;008A2792&quot;/&gt;&lt;wsp:rsid wsp:val=&quot;008A348B&quot;/&gt;&lt;wsp:rsid wsp:val=&quot;008A6796&quot;/&gt;&lt;wsp:rsid wsp:val=&quot;008B7DD4&quot;/&gt;&lt;wsp:rsid wsp:val=&quot;008C0528&quot;/&gt;&lt;wsp:rsid wsp:val=&quot;008C0556&quot;/&gt;&lt;wsp:rsid wsp:val=&quot;008C1EE7&quot;/&gt;&lt;wsp:rsid wsp:val=&quot;008C287D&quot;/&gt;&lt;wsp:rsid wsp:val=&quot;008C2F94&quot;/&gt;&lt;wsp:rsid wsp:val=&quot;008C47F9&quot;/&gt;&lt;wsp:rsid wsp:val=&quot;008D32A9&quot;/&gt;&lt;wsp:rsid wsp:val=&quot;008D5C28&quot;/&gt;&lt;wsp:rsid wsp:val=&quot;008F1718&quot;/&gt;&lt;wsp:rsid wsp:val=&quot;008F1FCC&quot;/&gt;&lt;wsp:rsid wsp:val=&quot;008F3744&quot;/&gt;&lt;wsp:rsid wsp:val=&quot;008F4F15&quot;/&gt;&lt;wsp:rsid wsp:val=&quot;00905C61&quot;/&gt;&lt;wsp:rsid wsp:val=&quot;0091643A&quot;/&gt;&lt;wsp:rsid wsp:val=&quot;00921B55&quot;/&gt;&lt;wsp:rsid wsp:val=&quot;0092589A&quot;/&gt;&lt;wsp:rsid wsp:val=&quot;00933120&quot;/&gt;&lt;wsp:rsid wsp:val=&quot;009340FF&quot;/&gt;&lt;wsp:rsid wsp:val=&quot;00940938&quot;/&gt;&lt;wsp:rsid wsp:val=&quot;00940BC8&quot;/&gt;&lt;wsp:rsid wsp:val=&quot;00941B3B&quot;/&gt;&lt;wsp:rsid wsp:val=&quot;00946F54&quot;/&gt;&lt;wsp:rsid wsp:val=&quot;0095092B&quot;/&gt;&lt;wsp:rsid wsp:val=&quot;009557A7&quot;/&gt;&lt;wsp:rsid wsp:val=&quot;00957CC6&quot;/&gt;&lt;wsp:rsid wsp:val=&quot;00961C2F&quot;/&gt;&lt;wsp:rsid wsp:val=&quot;00965813&quot;/&gt;&lt;wsp:rsid wsp:val=&quot;00970B2C&quot;/&gt;&lt;wsp:rsid wsp:val=&quot;00983A91&quot;/&gt;&lt;wsp:rsid wsp:val=&quot;0098414C&quot;/&gt;&lt;wsp:rsid wsp:val=&quot;00990181&quot;/&gt;&lt;wsp:rsid wsp:val=&quot;009A4561&quot;/&gt;&lt;wsp:rsid wsp:val=&quot;009A6DF3&quot;/&gt;&lt;wsp:rsid wsp:val=&quot;009B1B36&quot;/&gt;&lt;wsp:rsid wsp:val=&quot;009B23FE&quot;/&gt;&lt;wsp:rsid wsp:val=&quot;009C5BB2&quot;/&gt;&lt;wsp:rsid wsp:val=&quot;009C70F1&quot;/&gt;&lt;wsp:rsid wsp:val=&quot;009D2329&quot;/&gt;&lt;wsp:rsid wsp:val=&quot;009D4305&quot;/&gt;&lt;wsp:rsid wsp:val=&quot;009E058A&quot;/&gt;&lt;wsp:rsid wsp:val=&quot;009E4802&quot;/&gt;&lt;wsp:rsid wsp:val=&quot;009E4BD1&quot;/&gt;&lt;wsp:rsid wsp:val=&quot;009F32A6&quot;/&gt;&lt;wsp:rsid wsp:val=&quot;00A11590&quot;/&gt;&lt;wsp:rsid wsp:val=&quot;00A121B3&quot;/&gt;&lt;wsp:rsid wsp:val=&quot;00A174A5&quot;/&gt;&lt;wsp:rsid wsp:val=&quot;00A17ECD&quot;/&gt;&lt;wsp:rsid wsp:val=&quot;00A235CF&quot;/&gt;&lt;wsp:rsid wsp:val=&quot;00A24E4E&quot;/&gt;&lt;wsp:rsid wsp:val=&quot;00A25584&quot;/&gt;&lt;wsp:rsid wsp:val=&quot;00A26844&quot;/&gt;&lt;wsp:rsid wsp:val=&quot;00A301E0&quot;/&gt;&lt;wsp:rsid wsp:val=&quot;00A40669&quot;/&gt;&lt;wsp:rsid wsp:val=&quot;00A45617&quot;/&gt;&lt;wsp:rsid wsp:val=&quot;00A55112&quot;/&gt;&lt;wsp:rsid wsp:val=&quot;00A56673&quot;/&gt;&lt;wsp:rsid wsp:val=&quot;00A610E2&quot;/&gt;&lt;wsp:rsid wsp:val=&quot;00A633E2&quot;/&gt;&lt;wsp:rsid wsp:val=&quot;00A63B95&quot;/&gt;&lt;wsp:rsid wsp:val=&quot;00A95B8E&quot;/&gt;&lt;wsp:rsid wsp:val=&quot;00AA017A&quot;/&gt;&lt;wsp:rsid wsp:val=&quot;00AA424B&quot;/&gt;&lt;wsp:rsid wsp:val=&quot;00AB7FDF&quot;/&gt;&lt;wsp:rsid wsp:val=&quot;00AC0E56&quot;/&gt;&lt;wsp:rsid wsp:val=&quot;00AC4AEA&quot;/&gt;&lt;wsp:rsid wsp:val=&quot;00AC617B&quot;/&gt;&lt;wsp:rsid wsp:val=&quot;00AD27B8&quot;/&gt;&lt;wsp:rsid wsp:val=&quot;00AD2FCB&quot;/&gt;&lt;wsp:rsid wsp:val=&quot;00AD5F5A&quot;/&gt;&lt;wsp:rsid wsp:val=&quot;00AF49F7&quot;/&gt;&lt;wsp:rsid wsp:val=&quot;00B038AD&quot;/&gt;&lt;wsp:rsid wsp:val=&quot;00B150DC&quot;/&gt;&lt;wsp:rsid wsp:val=&quot;00B17F56&quot;/&gt;&lt;wsp:rsid wsp:val=&quot;00B26F1D&quot;/&gt;&lt;wsp:rsid wsp:val=&quot;00B360C4&quot;/&gt;&lt;wsp:rsid wsp:val=&quot;00B4785B&quot;/&gt;&lt;wsp:rsid wsp:val=&quot;00B47A23&quot;/&gt;&lt;wsp:rsid wsp:val=&quot;00B5229F&quot;/&gt;&lt;wsp:rsid wsp:val=&quot;00B537E2&quot;/&gt;&lt;wsp:rsid wsp:val=&quot;00B54348&quot;/&gt;&lt;wsp:rsid wsp:val=&quot;00B63C3B&quot;/&gt;&lt;wsp:rsid wsp:val=&quot;00B70CD9&quot;/&gt;&lt;wsp:rsid wsp:val=&quot;00B723B9&quot;/&gt;&lt;wsp:rsid wsp:val=&quot;00B83F7C&quot;/&gt;&lt;wsp:rsid wsp:val=&quot;00B843FB&quot;/&gt;&lt;wsp:rsid wsp:val=&quot;00B9297E&quot;/&gt;&lt;wsp:rsid wsp:val=&quot;00B94419&quot;/&gt;&lt;wsp:rsid wsp:val=&quot;00BA1110&quot;/&gt;&lt;wsp:rsid wsp:val=&quot;00BA7CA6&quot;/&gt;&lt;wsp:rsid wsp:val=&quot;00BB4295&quot;/&gt;&lt;wsp:rsid wsp:val=&quot;00BB689B&quot;/&gt;&lt;wsp:rsid wsp:val=&quot;00BB6F22&quot;/&gt;&lt;wsp:rsid wsp:val=&quot;00BC0788&quot;/&gt;&lt;wsp:rsid wsp:val=&quot;00BC5596&quot;/&gt;&lt;wsp:rsid wsp:val=&quot;00BC779D&quot;/&gt;&lt;wsp:rsid wsp:val=&quot;00BD1FCC&quot;/&gt;&lt;wsp:rsid wsp:val=&quot;00BE70E6&quot;/&gt;&lt;wsp:rsid wsp:val=&quot;00BE711C&quot;/&gt;&lt;wsp:rsid wsp:val=&quot;00BF48BC&quot;/&gt;&lt;wsp:rsid wsp:val=&quot;00C050F4&quot;/&gt;&lt;wsp:rsid wsp:val=&quot;00C0691C&quot;/&gt;&lt;wsp:rsid wsp:val=&quot;00C07C6C&quot;/&gt;&lt;wsp:rsid wsp:val=&quot;00C14E3A&quot;/&gt;&lt;wsp:rsid wsp:val=&quot;00C16B66&quot;/&gt;&lt;wsp:rsid wsp:val=&quot;00C257E4&quot;/&gt;&lt;wsp:rsid wsp:val=&quot;00C32B2C&quot;/&gt;&lt;wsp:rsid wsp:val=&quot;00C33977&quot;/&gt;&lt;wsp:rsid wsp:val=&quot;00C4493F&quot;/&gt;&lt;wsp:rsid wsp:val=&quot;00C500D7&quot;/&gt;&lt;wsp:rsid wsp:val=&quot;00C5264F&quot;/&gt;&lt;wsp:rsid wsp:val=&quot;00C54066&quot;/&gt;&lt;wsp:rsid wsp:val=&quot;00C80950&quot;/&gt;&lt;wsp:rsid wsp:val=&quot;00C81B78&quot;/&gt;&lt;wsp:rsid wsp:val=&quot;00C91956&quot;/&gt;&lt;wsp:rsid wsp:val=&quot;00C91967&quot;/&gt;&lt;wsp:rsid wsp:val=&quot;00CA1588&quot;/&gt;&lt;wsp:rsid wsp:val=&quot;00CA1719&quot;/&gt;&lt;wsp:rsid wsp:val=&quot;00CA30EE&quot;/&gt;&lt;wsp:rsid wsp:val=&quot;00CA3286&quot;/&gt;&lt;wsp:rsid wsp:val=&quot;00CA5385&quot;/&gt;&lt;wsp:rsid wsp:val=&quot;00CB6E3D&quot;/&gt;&lt;wsp:rsid wsp:val=&quot;00CC37D3&quot;/&gt;&lt;wsp:rsid wsp:val=&quot;00CC5665&quot;/&gt;&lt;wsp:rsid wsp:val=&quot;00CC7DBA&quot;/&gt;&lt;wsp:rsid wsp:val=&quot;00CE4459&quot;/&gt;&lt;wsp:rsid wsp:val=&quot;00CF3591&quot;/&gt;&lt;wsp:rsid wsp:val=&quot;00CF4077&quot;/&gt;&lt;wsp:rsid wsp:val=&quot;00D07D91&quot;/&gt;&lt;wsp:rsid wsp:val=&quot;00D10763&quot;/&gt;&lt;wsp:rsid wsp:val=&quot;00D23B49&quot;/&gt;&lt;wsp:rsid wsp:val=&quot;00D36B1A&quot;/&gt;&lt;wsp:rsid wsp:val=&quot;00D40AC4&quot;/&gt;&lt;wsp:rsid wsp:val=&quot;00D410D5&quot;/&gt;&lt;wsp:rsid wsp:val=&quot;00D46151&quot;/&gt;&lt;wsp:rsid wsp:val=&quot;00D608CC&quot;/&gt;&lt;wsp:rsid wsp:val=&quot;00D75409&quot;/&gt;&lt;wsp:rsid wsp:val=&quot;00D80114&quot;/&gt;&lt;wsp:rsid wsp:val=&quot;00D826EB&quot;/&gt;&lt;wsp:rsid wsp:val=&quot;00D90457&quot;/&gt;&lt;wsp:rsid wsp:val=&quot;00D976B9&quot;/&gt;&lt;wsp:rsid wsp:val=&quot;00DA0557&quot;/&gt;&lt;wsp:rsid wsp:val=&quot;00DB27BB&quot;/&gt;&lt;wsp:rsid wsp:val=&quot;00DB43FB&quot;/&gt;&lt;wsp:rsid wsp:val=&quot;00DB67D7&quot;/&gt;&lt;wsp:rsid wsp:val=&quot;00DC137B&quot;/&gt;&lt;wsp:rsid wsp:val=&quot;00DC44FF&quot;/&gt;&lt;wsp:rsid wsp:val=&quot;00DC56CB&quot;/&gt;&lt;wsp:rsid wsp:val=&quot;00DD2B33&quot;/&gt;&lt;wsp:rsid wsp:val=&quot;00DD5F92&quot;/&gt;&lt;wsp:rsid wsp:val=&quot;00DD7503&quot;/&gt;&lt;wsp:rsid wsp:val=&quot;00DE1627&quot;/&gt;&lt;wsp:rsid wsp:val=&quot;00DE4FF1&quot;/&gt;&lt;wsp:rsid wsp:val=&quot;00DF0E2B&quot;/&gt;&lt;wsp:rsid wsp:val=&quot;00E263F1&quot;/&gt;&lt;wsp:rsid wsp:val=&quot;00E269E7&quot;/&gt;&lt;wsp:rsid wsp:val=&quot;00E42CDC&quot;/&gt;&lt;wsp:rsid wsp:val=&quot;00E5137B&quot;/&gt;&lt;wsp:rsid wsp:val=&quot;00E5282E&quot;/&gt;&lt;wsp:rsid wsp:val=&quot;00E532A1&quot;/&gt;&lt;wsp:rsid wsp:val=&quot;00E5572E&quot;/&gt;&lt;wsp:rsid wsp:val=&quot;00E57E6A&quot;/&gt;&lt;wsp:rsid wsp:val=&quot;00E60D9B&quot;/&gt;&lt;wsp:rsid wsp:val=&quot;00E63939&quot;/&gt;&lt;wsp:rsid wsp:val=&quot;00E71BF8&quot;/&gt;&lt;wsp:rsid wsp:val=&quot;00E745AD&quot;/&gt;&lt;wsp:rsid wsp:val=&quot;00E77AFE&quot;/&gt;&lt;wsp:rsid wsp:val=&quot;00E77CBA&quot;/&gt;&lt;wsp:rsid wsp:val=&quot;00E80906&quot;/&gt;&lt;wsp:rsid wsp:val=&quot;00E8454C&quot;/&gt;&lt;wsp:rsid wsp:val=&quot;00E85031&quot;/&gt;&lt;wsp:rsid wsp:val=&quot;00E907B7&quot;/&gt;&lt;wsp:rsid wsp:val=&quot;00E90E34&quot;/&gt;&lt;wsp:rsid wsp:val=&quot;00E924D2&quot;/&gt;&lt;wsp:rsid wsp:val=&quot;00E94A5E&quot;/&gt;&lt;wsp:rsid wsp:val=&quot;00EA4D33&quot;/&gt;&lt;wsp:rsid wsp:val=&quot;00EA6301&quot;/&gt;&lt;wsp:rsid wsp:val=&quot;00EA673A&quot;/&gt;&lt;wsp:rsid wsp:val=&quot;00EC7DF5&quot;/&gt;&lt;wsp:rsid wsp:val=&quot;00ED166E&quot;/&gt;&lt;wsp:rsid wsp:val=&quot;00ED30D8&quot;/&gt;&lt;wsp:rsid wsp:val=&quot;00ED424E&quot;/&gt;&lt;wsp:rsid wsp:val=&quot;00ED45B3&quot;/&gt;&lt;wsp:rsid wsp:val=&quot;00EE111C&quot;/&gt;&lt;wsp:rsid wsp:val=&quot;00EE317C&quot;/&gt;&lt;wsp:rsid wsp:val=&quot;00EE72A6&quot;/&gt;&lt;wsp:rsid wsp:val=&quot;00EF2447&quot;/&gt;&lt;wsp:rsid wsp:val=&quot;00EF2C91&quot;/&gt;&lt;wsp:rsid wsp:val=&quot;00EF78EE&quot;/&gt;&lt;wsp:rsid wsp:val=&quot;00F02137&quot;/&gt;&lt;wsp:rsid wsp:val=&quot;00F10E8D&quot;/&gt;&lt;wsp:rsid wsp:val=&quot;00F15354&quot;/&gt;&lt;wsp:rsid wsp:val=&quot;00F233A7&quot;/&gt;&lt;wsp:rsid wsp:val=&quot;00F33F31&quot;/&gt;&lt;wsp:rsid wsp:val=&quot;00F46ACE&quot;/&gt;&lt;wsp:rsid wsp:val=&quot;00F50781&quot;/&gt;&lt;wsp:rsid wsp:val=&quot;00F53512&quot;/&gt;&lt;wsp:rsid wsp:val=&quot;00F54A73&quot;/&gt;&lt;wsp:rsid wsp:val=&quot;00F54D46&quot;/&gt;&lt;wsp:rsid wsp:val=&quot;00F57F1F&quot;/&gt;&lt;wsp:rsid wsp:val=&quot;00F621F2&quot;/&gt;&lt;wsp:rsid wsp:val=&quot;00F62C19&quot;/&gt;&lt;wsp:rsid wsp:val=&quot;00F8413B&quot;/&gt;&lt;wsp:rsid wsp:val=&quot;00F843C1&quot;/&gt;&lt;wsp:rsid wsp:val=&quot;00F85937&quot;/&gt;&lt;wsp:rsid wsp:val=&quot;00F86929&quot;/&gt;&lt;wsp:rsid wsp:val=&quot;00F9199C&quot;/&gt;&lt;wsp:rsid wsp:val=&quot;00FA5796&quot;/&gt;&lt;wsp:rsid wsp:val=&quot;00FB2DEB&quot;/&gt;&lt;wsp:rsid wsp:val=&quot;00FD3A89&quot;/&gt;&lt;wsp:rsid wsp:val=&quot;00FD49A4&quot;/&gt;&lt;wsp:rsid wsp:val=&quot;00FE3949&quot;/&gt;&lt;wsp:rsid wsp:val=&quot;00FF63A5&quot;/&gt;&lt;wsp:rsid wsp:val=&quot;00FF7FF3&quot;/&gt;&lt;/wsp:rsids&gt;&lt;/w:docPr&gt;&lt;w:body&gt;&lt;w:p wsp:rsidR=&quot;00000000&quot; wsp:rsidRDefault=&quot;00D608CC&quot;&gt;&lt;m:oMathPara&gt;&lt;m:oMath&gt;&lt;m:r&gt;&lt;w:rPr&gt;&lt;w:rFonts w:ascii=&quot;Cambria Math&quot; w:h-ansi=&quot;Cambria Math&quot;/&gt;&lt;wx:font wx:val=&quot;Cambria Math&quot;/&gt;&lt;w:i/&gt;&lt;/w:rPr&gt;&lt;m:t&gt;h&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12" o:title="" chromakey="white"/>
          </v:shape>
        </w:pict>
      </w:r>
      <w:r>
        <w:t xml:space="preserve"> has a length equal to the length of the 15 times oversampled symbols. The signal is shift by setting one element of the filter to unity. Consider the 4 times oversampled message.</w:t>
      </w:r>
    </w:p>
    <w:p w:rsidR="00D87D6D" w:rsidRDefault="003925A2" w:rsidP="005C0FB3">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 xml:space="preserve">1 0 0 0 1 0 0 0 1 0 0 0 1 0 0 0 </m:t>
              </m:r>
            </m:e>
          </m:d>
        </m:oMath>
      </m:oMathPara>
    </w:p>
    <w:p w:rsidR="00D87D6D" w:rsidRDefault="00D87D6D" w:rsidP="005C0FB3">
      <w:r>
        <w:t xml:space="preserve">Where a random delay spanning two symbols is introduced, the delay filter is defined as </w:t>
      </w:r>
      <m:oMath>
        <m:r>
          <w:rPr>
            <w:rFonts w:ascii="Cambria Math" w:hAnsi="Cambria Math"/>
          </w:rPr>
          <m:t xml:space="preserve">h=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0 0 0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0 0 0 </m:t>
            </m:r>
          </m:e>
        </m:d>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to </m:t>
        </m:r>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denote the delay spread of the filter, a random integer </w:t>
      </w:r>
      <m:oMath>
        <m:r>
          <w:rPr>
            <w:rFonts w:ascii="Cambria Math" w:hAnsi="Cambria Math"/>
          </w:rPr>
          <m:t>m</m:t>
        </m:r>
      </m:oMath>
      <w:r>
        <w:t xml:space="preserve"> is chosen where </w:t>
      </w:r>
      <m:oMath>
        <m:r>
          <w:rPr>
            <w:rFonts w:ascii="Cambria Math" w:hAnsi="Cambria Math"/>
          </w:rPr>
          <m:t>m</m:t>
        </m:r>
      </m:oMath>
      <w:r>
        <w:t xml:space="preserve"> in this example ranges from 1 to 2, the channel delay is therefore:</w:t>
      </w:r>
    </w:p>
    <w:tbl>
      <w:tblPr>
        <w:tblW w:w="5000" w:type="pct"/>
        <w:tblLook w:val="00A0"/>
      </w:tblPr>
      <w:tblGrid>
        <w:gridCol w:w="1437"/>
        <w:gridCol w:w="6703"/>
        <w:gridCol w:w="1436"/>
      </w:tblGrid>
      <w:tr w:rsidR="00D87D6D" w:rsidTr="00F843C1">
        <w:tc>
          <w:tcPr>
            <w:tcW w:w="750" w:type="pct"/>
          </w:tcPr>
          <w:p w:rsidR="00D87D6D" w:rsidRPr="00F843C1" w:rsidRDefault="00D87D6D" w:rsidP="00E5282E">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m:rPr>
                    <m:sty m:val="p"/>
                  </m:rPr>
                  <w:rPr>
                    <w:rFonts w:ascii="Cambria Math" w:hAnsi="Cambria Math"/>
                    <w:sz w:val="20"/>
                  </w:rPr>
                  <m:t xml:space="preserve">Channel Delay= </m:t>
                </m:r>
                <m:f>
                  <m:fPr>
                    <m:ctrlPr>
                      <w:rPr>
                        <w:rFonts w:ascii="Cambria Math" w:hAnsi="Cambria Math"/>
                        <w:i/>
                      </w:rPr>
                    </m:ctrlPr>
                  </m:fPr>
                  <m:num>
                    <m:r>
                      <w:rPr>
                        <w:rFonts w:ascii="Cambria Math" w:hAnsi="Cambria Math"/>
                      </w:rPr>
                      <m:t>m</m:t>
                    </m:r>
                  </m:num>
                  <m:den>
                    <m:r>
                      <w:rPr>
                        <w:rFonts w:ascii="Cambria Math" w:hAnsi="Cambria Math"/>
                      </w:rPr>
                      <m:t>Nyquist rate</m:t>
                    </m:r>
                  </m:den>
                </m:f>
                <m:r>
                  <w:rPr>
                    <w:rFonts w:ascii="Cambria Math" w:hAnsi="Cambria Math"/>
                  </w:rPr>
                  <m:t>-1</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5C0FB3">
      <w:r>
        <w:t xml:space="preserve">Where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is set to one causing a time shift of unit power, enabling the synchronisation properties of the pilot signal to be tested. </w:t>
      </w:r>
      <w:r w:rsidR="00D91F16">
        <w:fldChar w:fldCharType="begin"/>
      </w:r>
      <w:r>
        <w:instrText xml:space="preserve"> REF _Ref347388810 \h </w:instrText>
      </w:r>
      <w:r w:rsidR="00D91F16">
        <w:fldChar w:fldCharType="separate"/>
      </w:r>
      <w:r>
        <w:t xml:space="preserve">Figure </w:t>
      </w:r>
      <w:r>
        <w:rPr>
          <w:noProof/>
        </w:rPr>
        <w:t>8</w:t>
      </w:r>
      <w:r w:rsidR="00D91F16">
        <w:fldChar w:fldCharType="end"/>
      </w:r>
      <w:r>
        <w:t xml:space="preserve"> shows a four times over sampled QPSK data stream where the pilot signal is an M-sequence of length 63 with a 15 symbol cyclic prefix.  The cyclic correlation between the local replica and the received reference signal shows that the channel has induced a nine symbol delay. The second subplot demonstrates that the received signal can be realigned and therefore allowing the signal to be decimated back to a T-spaced model.</w:t>
      </w:r>
    </w:p>
    <w:p w:rsidR="00D87D6D" w:rsidRDefault="003925A2" w:rsidP="00845E55">
      <w:pPr>
        <w:jc w:val="center"/>
      </w:pPr>
      <w:r>
        <w:rPr>
          <w:noProof/>
          <w:lang w:eastAsia="en-GB"/>
        </w:rPr>
        <w:lastRenderedPageBreak/>
        <w:drawing>
          <wp:inline distT="0" distB="0" distL="0" distR="0">
            <wp:extent cx="5264150" cy="3854450"/>
            <wp:effectExtent l="0" t="0" r="0" b="0"/>
            <wp:docPr id="17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5264150" cy="3854450"/>
                    </a:xfrm>
                    <a:prstGeom prst="rect">
                      <a:avLst/>
                    </a:prstGeom>
                    <a:noFill/>
                    <a:ln w="9525">
                      <a:noFill/>
                      <a:miter lim="800000"/>
                      <a:headEnd/>
                      <a:tailEnd/>
                    </a:ln>
                  </pic:spPr>
                </pic:pic>
              </a:graphicData>
            </a:graphic>
          </wp:inline>
        </w:drawing>
      </w:r>
    </w:p>
    <w:p w:rsidR="00D87D6D" w:rsidRDefault="00D87D6D" w:rsidP="0035501A">
      <w:pPr>
        <w:pStyle w:val="Caption"/>
      </w:pPr>
      <w:bookmarkStart w:id="69" w:name="_Ref347388810"/>
      <w:bookmarkStart w:id="70" w:name="_Toc347927271"/>
      <w:r>
        <w:t xml:space="preserve">Figure </w:t>
      </w:r>
      <w:fldSimple w:instr=" SEQ Figure \* ARABIC ">
        <w:r>
          <w:rPr>
            <w:noProof/>
          </w:rPr>
          <w:t>8</w:t>
        </w:r>
      </w:fldSimple>
      <w:bookmarkEnd w:id="69"/>
      <w:r>
        <w:t>-Oversampled Signal with Channel Delay</w:t>
      </w:r>
      <w:bookmarkEnd w:id="70"/>
      <w:r>
        <w:t xml:space="preserve"> </w:t>
      </w:r>
    </w:p>
    <w:p w:rsidR="00D87D6D" w:rsidRDefault="00D87D6D" w:rsidP="00983A91">
      <w:pPr>
        <w:pStyle w:val="BodyText"/>
      </w:pPr>
      <w:r>
        <w:t xml:space="preserve">The reference signal can be utilised further by providing estimates of the channels attenuation and phase, further more a noise estimate can be obtain which is feed into the LLR for soft decision decoding.  </w:t>
      </w:r>
    </w:p>
    <w:p w:rsidR="00D87D6D" w:rsidRDefault="00D87D6D" w:rsidP="00983A91">
      <w:pPr>
        <w:pStyle w:val="BodyText"/>
      </w:pPr>
    </w:p>
    <w:p w:rsidR="00D87D6D" w:rsidRDefault="00D87D6D" w:rsidP="00983A91">
      <w:pPr>
        <w:pStyle w:val="BodyText"/>
      </w:pPr>
    </w:p>
    <w:p w:rsidR="00D87D6D" w:rsidRDefault="00D87D6D" w:rsidP="00983A91">
      <w:pPr>
        <w:pStyle w:val="BodyText"/>
      </w:pPr>
    </w:p>
    <w:p w:rsidR="00D87D6D" w:rsidRDefault="00D87D6D" w:rsidP="00983A91">
      <w:pPr>
        <w:pStyle w:val="BodyText"/>
      </w:pPr>
    </w:p>
    <w:p w:rsidR="00D87D6D" w:rsidRDefault="00D87D6D" w:rsidP="00983A91">
      <w:pPr>
        <w:pStyle w:val="BodyText"/>
      </w:pPr>
    </w:p>
    <w:p w:rsidR="00D87D6D" w:rsidRDefault="00D87D6D" w:rsidP="00983A91">
      <w:pPr>
        <w:pStyle w:val="BodyText"/>
      </w:pPr>
    </w:p>
    <w:p w:rsidR="00D87D6D" w:rsidRDefault="00D87D6D" w:rsidP="00983A91">
      <w:pPr>
        <w:pStyle w:val="BodyText"/>
      </w:pPr>
    </w:p>
    <w:p w:rsidR="00D87D6D" w:rsidRDefault="00D87D6D" w:rsidP="00983A91">
      <w:pPr>
        <w:pStyle w:val="BodyText"/>
      </w:pPr>
    </w:p>
    <w:p w:rsidR="00D87D6D" w:rsidRDefault="00D87D6D" w:rsidP="00983A91">
      <w:pPr>
        <w:pStyle w:val="BodyText"/>
      </w:pPr>
    </w:p>
    <w:p w:rsidR="00D87D6D" w:rsidRDefault="00D87D6D" w:rsidP="00983A91">
      <w:pPr>
        <w:pStyle w:val="Heading2"/>
      </w:pPr>
      <w:bookmarkStart w:id="71" w:name="_Toc347927256"/>
      <w:r>
        <w:lastRenderedPageBreak/>
        <w:t>Channel Estimate</w:t>
      </w:r>
      <w:bookmarkEnd w:id="71"/>
    </w:p>
    <w:p w:rsidR="00D87D6D" w:rsidRDefault="00D87D6D" w:rsidP="00983A91">
      <w:r>
        <w:t>By applying the pilot signal to the current over sampled simulation where a channel delay is randomly assigned for each physical layer burst and AWGN is added at the receiver the phase shift between the transmitter and receiver can be obtained allowing the I and Q components to be correctly identified.</w:t>
      </w:r>
    </w:p>
    <w:p w:rsidR="00D87D6D" w:rsidRDefault="00D87D6D" w:rsidP="00300875">
      <w:pPr>
        <w:pStyle w:val="Heading3"/>
      </w:pPr>
      <w:bookmarkStart w:id="72" w:name="_Toc347927257"/>
      <w:r>
        <w:t>Normalisation</w:t>
      </w:r>
      <w:bookmarkEnd w:id="72"/>
    </w:p>
    <w:p w:rsidR="00D87D6D" w:rsidRPr="00E77AFE" w:rsidRDefault="00D87D6D" w:rsidP="00E77AFE">
      <w:r>
        <w:t xml:space="preserve">The first step is to ascertain a channel estimate; this is shown in </w:t>
      </w:r>
      <w:r w:rsidR="00D91F16">
        <w:fldChar w:fldCharType="begin"/>
      </w:r>
      <w:r>
        <w:instrText xml:space="preserve"> REF _Ref347390693 \h </w:instrText>
      </w:r>
      <w:r w:rsidR="00D91F16">
        <w:fldChar w:fldCharType="separate"/>
      </w:r>
      <w:r>
        <w:t xml:space="preserve">Figure </w:t>
      </w:r>
      <w:r>
        <w:rPr>
          <w:noProof/>
        </w:rPr>
        <w:t>9</w:t>
      </w:r>
      <w:r w:rsidR="00D91F16">
        <w:fldChar w:fldCharType="end"/>
      </w:r>
      <w:r>
        <w:t xml:space="preserve"> for a four times oversample QPSK system.  The first subplot shows the phase shift, the response of the filter and the noise of the system. The second subplot shows that the I and Q components for the received signal have been aligned with the I and Q components of the transmitted signal. In addition the signal has been normalised to unit power and therefore enabling an estimate of the spectral noise in the system. However before an estimate of the channel is obtained the received signal is decimated back to the original T-spaced model.</w:t>
      </w:r>
    </w:p>
    <w:p w:rsidR="00D87D6D" w:rsidRDefault="003925A2" w:rsidP="00983A91">
      <w:r>
        <w:rPr>
          <w:noProof/>
          <w:lang w:eastAsia="en-GB"/>
        </w:rPr>
        <w:drawing>
          <wp:inline distT="0" distB="0" distL="0" distR="0">
            <wp:extent cx="5943600" cy="4356100"/>
            <wp:effectExtent l="0" t="0" r="0" b="0"/>
            <wp:docPr id="17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srcRect/>
                    <a:stretch>
                      <a:fillRect/>
                    </a:stretch>
                  </pic:blipFill>
                  <pic:spPr bwMode="auto">
                    <a:xfrm>
                      <a:off x="0" y="0"/>
                      <a:ext cx="5943600" cy="4356100"/>
                    </a:xfrm>
                    <a:prstGeom prst="rect">
                      <a:avLst/>
                    </a:prstGeom>
                    <a:noFill/>
                    <a:ln w="9525">
                      <a:noFill/>
                      <a:miter lim="800000"/>
                      <a:headEnd/>
                      <a:tailEnd/>
                    </a:ln>
                  </pic:spPr>
                </pic:pic>
              </a:graphicData>
            </a:graphic>
          </wp:inline>
        </w:drawing>
      </w:r>
    </w:p>
    <w:p w:rsidR="00D87D6D" w:rsidRDefault="00D87D6D" w:rsidP="00E77AFE">
      <w:pPr>
        <w:pStyle w:val="Caption"/>
      </w:pPr>
      <w:bookmarkStart w:id="73" w:name="_Ref347390693"/>
      <w:bookmarkStart w:id="74" w:name="_Toc347927272"/>
      <w:r>
        <w:t xml:space="preserve">Figure </w:t>
      </w:r>
      <w:fldSimple w:instr=" SEQ Figure \* ARABIC ">
        <w:r>
          <w:rPr>
            <w:noProof/>
          </w:rPr>
          <w:t>9</w:t>
        </w:r>
      </w:fldSimple>
      <w:bookmarkEnd w:id="73"/>
      <w:r>
        <w:t>- Channel Estimate where the signal is time varying and AWGN in added at the receiver</w:t>
      </w:r>
      <w:bookmarkEnd w:id="74"/>
    </w:p>
    <w:p w:rsidR="00D87D6D" w:rsidRPr="00587F8F" w:rsidRDefault="00D87D6D" w:rsidP="00587F8F">
      <w:pPr>
        <w:pStyle w:val="BodyText"/>
      </w:pPr>
    </w:p>
    <w:p w:rsidR="00D87D6D" w:rsidRDefault="00D87D6D" w:rsidP="00A26844">
      <w:pPr>
        <w:pStyle w:val="BodyText"/>
      </w:pPr>
      <w:r>
        <w:lastRenderedPageBreak/>
        <w:t>From the channel estimate the position of the reference signal is know</w:t>
      </w:r>
      <w:ins w:id="75" w:author="IPWireless" w:date="2013-03-06T15:47:00Z">
        <w:r>
          <w:t>n</w:t>
        </w:r>
      </w:ins>
      <w:r>
        <w:t xml:space="preserve">, therefore the position of the cyclic prefix is also known. </w:t>
      </w:r>
      <w:commentRangeStart w:id="76"/>
      <w:r w:rsidR="00D91F16">
        <w:fldChar w:fldCharType="begin"/>
      </w:r>
      <w:r>
        <w:instrText xml:space="preserve"> REF _Ref347393620 \h </w:instrText>
      </w:r>
      <w:r w:rsidR="00D91F16">
        <w:fldChar w:fldCharType="separate"/>
      </w:r>
      <w:r>
        <w:t xml:space="preserve">Figure </w:t>
      </w:r>
      <w:r>
        <w:rPr>
          <w:noProof/>
        </w:rPr>
        <w:t>9</w:t>
      </w:r>
      <w:r w:rsidR="00D91F16">
        <w:fldChar w:fldCharType="end"/>
      </w:r>
      <w:commentRangeEnd w:id="76"/>
      <w:r>
        <w:rPr>
          <w:rStyle w:val="CommentReference"/>
        </w:rPr>
        <w:commentReference w:id="76"/>
      </w:r>
      <w:r>
        <w:t xml:space="preserve"> shows how the T-spaced symbols can be obtained from the received signal, where the number of symbols transmitted in each block is known. Therefore by taking Nth sample where N is the over sample rate from the known positions points for L number of symbols, the received signal is decimated back to the T-spaced model.</w:t>
      </w:r>
    </w:p>
    <w:p w:rsidR="00D87D6D" w:rsidRDefault="00D91F16" w:rsidP="00A26844">
      <w:pPr>
        <w:pStyle w:val="BodyText"/>
      </w:pPr>
      <w:r>
        <w:pict>
          <v:group id="_x0000_s1117" editas="canvas" style="width:468pt;height:117.15pt;mso-position-horizontal-relative:char;mso-position-vertical-relative:line" coordorigin="1440,2628" coordsize="9360,2343">
            <o:lock v:ext="edit" aspectratio="t"/>
            <v:shape id="_x0000_s1118" type="#_x0000_t75" style="position:absolute;left:1440;top:2628;width:9360;height:2343" o:preferrelative="f">
              <v:fill o:detectmouseclick="t"/>
              <v:path o:extrusionok="t" o:connecttype="none"/>
              <o:lock v:ext="edit" text="t"/>
            </v:shape>
            <v:shape id="_x0000_s1119" type="#_x0000_t202" style="position:absolute;left:2575;top:3360;width:2432;height:393">
              <v:textbox>
                <w:txbxContent>
                  <w:p w:rsidR="00D87D6D" w:rsidRPr="00A26844" w:rsidRDefault="00D87D6D" w:rsidP="00373D23">
                    <w:pPr>
                      <w:rPr>
                        <w:sz w:val="20"/>
                      </w:rPr>
                    </w:pPr>
                    <w:r>
                      <w:rPr>
                        <w:sz w:val="20"/>
                      </w:rPr>
                      <w:t>Front End Block</w:t>
                    </w:r>
                  </w:p>
                </w:txbxContent>
              </v:textbox>
            </v:shape>
            <v:shape id="_x0000_s1120" type="#_x0000_t202" style="position:absolute;left:5007;top:3360;width:775;height:393">
              <v:textbox>
                <w:txbxContent>
                  <w:p w:rsidR="00D87D6D" w:rsidRPr="00A26844" w:rsidRDefault="00D87D6D" w:rsidP="00373D23">
                    <w:pPr>
                      <w:rPr>
                        <w:sz w:val="20"/>
                      </w:rPr>
                    </w:pPr>
                    <w:r w:rsidRPr="00A26844">
                      <w:rPr>
                        <w:sz w:val="20"/>
                      </w:rPr>
                      <w:t>CP</w:t>
                    </w:r>
                  </w:p>
                </w:txbxContent>
              </v:textbox>
            </v:shape>
            <v:shape id="_x0000_s1121" type="#_x0000_t202" style="position:absolute;left:5782;top:3360;width:1778;height:393">
              <v:textbox>
                <w:txbxContent>
                  <w:p w:rsidR="00D87D6D" w:rsidRPr="00A26844" w:rsidRDefault="00D87D6D" w:rsidP="00373D23">
                    <w:pPr>
                      <w:rPr>
                        <w:sz w:val="20"/>
                      </w:rPr>
                    </w:pPr>
                    <w:r w:rsidRPr="00A26844">
                      <w:rPr>
                        <w:sz w:val="20"/>
                      </w:rPr>
                      <w:t>Ref Sig</w:t>
                    </w:r>
                  </w:p>
                </w:txbxContent>
              </v:textbox>
            </v:shape>
            <v:shape id="_x0000_s1122" type="#_x0000_t202" style="position:absolute;left:7560;top:3360;width:2431;height:393">
              <v:textbox>
                <w:txbxContent>
                  <w:p w:rsidR="00D87D6D" w:rsidRPr="00A26844" w:rsidRDefault="00D87D6D" w:rsidP="00373D23">
                    <w:pPr>
                      <w:rPr>
                        <w:sz w:val="20"/>
                      </w:rPr>
                    </w:pPr>
                    <w:r>
                      <w:rPr>
                        <w:sz w:val="20"/>
                      </w:rPr>
                      <w:t>Back End Block</w:t>
                    </w:r>
                  </w:p>
                </w:txbxContent>
              </v:textbox>
            </v:shape>
            <v:shape id="_x0000_s1123" type="#_x0000_t32" style="position:absolute;left:5782;top:3773;width:1;height:699;flip:y" o:connectortype="straight">
              <v:stroke endarrow="block"/>
            </v:shape>
            <v:shape id="_x0000_s1124" type="#_x0000_t32" style="position:absolute;left:7560;top:3773;width:1;height:699;flip:y" o:connectortype="straight">
              <v:stroke endarrow="block"/>
            </v:shape>
            <v:shape id="_x0000_s1125" type="#_x0000_t202" style="position:absolute;left:5412;top:4481;width:3894;height:490" filled="f" stroked="f">
              <v:textbox>
                <w:txbxContent>
                  <w:p w:rsidR="00D87D6D" w:rsidRDefault="003925A2" w:rsidP="00373D23">
                    <m:oMathPara>
                      <m:oMath>
                        <m:r>
                          <w:rPr>
                            <w:rFonts w:ascii="Cambria Math" w:hAnsi="Cambria Math"/>
                          </w:rPr>
                          <m:t>Phase aligened Channel Estimate</m:t>
                        </m:r>
                      </m:oMath>
                    </m:oMathPara>
                  </w:p>
                </w:txbxContent>
              </v:textbox>
            </v:shape>
            <v:shape id="_x0000_s1126" type="#_x0000_t202" style="position:absolute;left:2410;top:2628;width:2771;height:490" filled="f" stroked="f">
              <v:textbox>
                <w:txbxContent>
                  <w:p w:rsidR="00D87D6D" w:rsidRDefault="003925A2" w:rsidP="00373D23">
                    <m:oMathPara>
                      <m:oMath>
                        <m:r>
                          <w:rPr>
                            <w:rFonts w:ascii="Cambria Math" w:hAnsi="Cambria Math"/>
                          </w:rPr>
                          <m:t>Contains L Symbols</m:t>
                        </m:r>
                      </m:oMath>
                    </m:oMathPara>
                  </w:p>
                </w:txbxContent>
              </v:textbox>
            </v:shape>
            <v:shape id="_x0000_s1127" type="#_x0000_t202" style="position:absolute;left:7508;top:2628;width:2541;height:490" filled="f" stroked="f">
              <v:textbox>
                <w:txbxContent>
                  <w:p w:rsidR="00D87D6D" w:rsidRDefault="003925A2" w:rsidP="00373D23">
                    <m:oMathPara>
                      <m:oMath>
                        <m:r>
                          <w:rPr>
                            <w:rFonts w:ascii="Cambria Math" w:hAnsi="Cambria Math"/>
                          </w:rPr>
                          <m:t>Contains L Symbols</m:t>
                        </m:r>
                      </m:oMath>
                    </m:oMathPara>
                  </w:p>
                </w:txbxContent>
              </v:textbox>
            </v:shape>
            <v:shape id="_x0000_s1128" type="#_x0000_t32" style="position:absolute;left:3791;top:3118;width:5;height:242;flip:x" o:connectortype="straight">
              <v:stroke endarrow="block"/>
            </v:shape>
            <v:shape id="_x0000_s1129" type="#_x0000_t32" style="position:absolute;left:8776;top:3118;width:3;height:242;flip:x" o:connectortype="straight">
              <v:stroke endarrow="block"/>
            </v:shape>
            <v:shape id="_x0000_s1130" type="#_x0000_t202" style="position:absolute;left:1440;top:4279;width:3972;height:490" filled="f" stroked="f">
              <v:textbox>
                <w:txbxContent>
                  <w:p w:rsidR="00D87D6D" w:rsidRDefault="003925A2" w:rsidP="00373D23">
                    <m:oMathPara>
                      <m:oMath>
                        <m:r>
                          <w:rPr>
                            <w:rFonts w:ascii="Cambria Math" w:hAnsi="Cambria Math"/>
                          </w:rPr>
                          <m:t xml:space="preserve">Known Length </m:t>
                        </m:r>
                        <m:d>
                          <m:dPr>
                            <m:ctrlPr>
                              <w:rPr>
                                <w:rFonts w:ascii="Cambria Math" w:hAnsi="Cambria Math"/>
                                <w:i/>
                              </w:rPr>
                            </m:ctrlPr>
                          </m:dPr>
                          <m:e>
                            <m:r>
                              <w:rPr>
                                <w:rFonts w:ascii="Cambria Math" w:hAnsi="Cambria Math"/>
                              </w:rPr>
                              <m:t>NCP*Nyqusit Rate</m:t>
                            </m:r>
                          </m:e>
                        </m:d>
                      </m:oMath>
                    </m:oMathPara>
                  </w:p>
                </w:txbxContent>
              </v:textbox>
            </v:shape>
            <v:shape id="_x0000_s1131" type="#_x0000_t32" style="position:absolute;left:5007;top:3850;width:1;height:454;flip:y" o:connectortype="straight">
              <v:stroke endarrow="block"/>
            </v:shape>
            <w10:wrap type="none"/>
            <w10:anchorlock/>
          </v:group>
        </w:pict>
      </w:r>
    </w:p>
    <w:p w:rsidR="00D87D6D" w:rsidRDefault="00D87D6D" w:rsidP="00373D23">
      <w:pPr>
        <w:pStyle w:val="Caption"/>
      </w:pPr>
      <w:bookmarkStart w:id="77" w:name="_Ref347393620"/>
      <w:bookmarkStart w:id="78" w:name="_Toc347927273"/>
      <w:r>
        <w:t xml:space="preserve">Figure </w:t>
      </w:r>
      <w:fldSimple w:instr=" SEQ Figure \* ARABIC ">
        <w:r>
          <w:rPr>
            <w:noProof/>
          </w:rPr>
          <w:t>10</w:t>
        </w:r>
      </w:fldSimple>
      <w:bookmarkEnd w:id="77"/>
      <w:r>
        <w:t>- Received Signal Properties</w:t>
      </w:r>
      <w:bookmarkEnd w:id="78"/>
    </w:p>
    <w:p w:rsidR="00D87D6D" w:rsidRPr="00E5282E" w:rsidRDefault="00D87D6D" w:rsidP="00E5282E">
      <w:pPr>
        <w:pStyle w:val="Heading3"/>
      </w:pPr>
      <w:bookmarkStart w:id="79" w:name="_Toc347927258"/>
      <w:r>
        <w:t>Noise Estimate</w:t>
      </w:r>
      <w:bookmarkEnd w:id="79"/>
    </w:p>
    <w:p w:rsidR="00D87D6D" w:rsidRDefault="00D87D6D" w:rsidP="00181AF6">
      <w:pPr>
        <w:pStyle w:val="BodyText"/>
      </w:pPr>
      <w:r>
        <w:t>In addition the reference signal can provide</w:t>
      </w:r>
      <w:del w:id="80" w:author="IPWireless" w:date="2013-03-06T15:48:00Z">
        <w:r w:rsidDel="00181AF6">
          <w:delText>d</w:delText>
        </w:r>
      </w:del>
      <w:r>
        <w:t xml:space="preserve"> a noise estimate, by decimating the received signal back to the T-spaced model and finding the difference between the T-spaced local replica and the T-space received reference signal. The residual power is therefore an estimate of the spectral noise density, normalising this value to take inconsideration the real and imaginary parts of the spectral noise density. The noise variance can be obtained which is then feed into the LLR.</w:t>
      </w:r>
    </w:p>
    <w:tbl>
      <w:tblPr>
        <w:tblW w:w="5000" w:type="pct"/>
        <w:tblLook w:val="00A0"/>
      </w:tblPr>
      <w:tblGrid>
        <w:gridCol w:w="1437"/>
        <w:gridCol w:w="6703"/>
        <w:gridCol w:w="1436"/>
      </w:tblGrid>
      <w:tr w:rsidR="00D87D6D" w:rsidTr="00F843C1">
        <w:tc>
          <w:tcPr>
            <w:tcW w:w="750" w:type="pct"/>
          </w:tcPr>
          <w:p w:rsidR="00D87D6D" w:rsidRPr="00F843C1" w:rsidRDefault="00D87D6D" w:rsidP="00E5282E">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Noise</m:t>
                </m:r>
                <m:r>
                  <w:rPr>
                    <w:rFonts w:ascii="Cambria Math" w:hAnsi="Cambria Math"/>
                  </w:rPr>
                  <m:t xml:space="preserve"> Spectral Density= T space Refference- T space RxRefference</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91F16" w:rsidP="00442F08">
      <w:pPr>
        <w:pStyle w:val="BodyText"/>
      </w:pPr>
      <w:r>
        <w:fldChar w:fldCharType="begin"/>
      </w:r>
      <w:r w:rsidR="00D87D6D">
        <w:instrText xml:space="preserve"> REF _Ref347395246 \h </w:instrText>
      </w:r>
      <w:r>
        <w:fldChar w:fldCharType="separate"/>
      </w:r>
      <w:r w:rsidR="00D87D6D">
        <w:t xml:space="preserve">Figure </w:t>
      </w:r>
      <w:r w:rsidR="00D87D6D">
        <w:rPr>
          <w:noProof/>
        </w:rPr>
        <w:t>11</w:t>
      </w:r>
      <w:r>
        <w:fldChar w:fldCharType="end"/>
      </w:r>
      <w:r w:rsidR="00D87D6D">
        <w:t xml:space="preserve"> shows that the noise variance estimate is generally slightly higher than the measured noise variance. </w:t>
      </w:r>
      <w:commentRangeStart w:id="81"/>
      <w:r w:rsidR="00D87D6D">
        <w:t xml:space="preserve">As expected for low SNR the noise variance is less accurate, the reason being is that the noise present at the receiver is only </w:t>
      </w:r>
      <w:proofErr w:type="spellStart"/>
      <w:r w:rsidR="00D87D6D">
        <w:t>bandlimited</w:t>
      </w:r>
      <w:proofErr w:type="spellEnd"/>
      <w:r w:rsidR="00D87D6D">
        <w:t xml:space="preserve"> by a RRC filter, therefore the out of band spectral components of the pulse shaped message is attenuated twice the amount of the out of band Additive White Gaussian Noise</w:t>
      </w:r>
      <w:commentRangeEnd w:id="81"/>
      <w:r w:rsidR="00D87D6D">
        <w:rPr>
          <w:rStyle w:val="CommentReference"/>
        </w:rPr>
        <w:commentReference w:id="81"/>
      </w:r>
      <w:r w:rsidR="00D87D6D">
        <w:t xml:space="preserve">. </w:t>
      </w:r>
      <w:r>
        <w:fldChar w:fldCharType="begin"/>
      </w:r>
      <w:r w:rsidR="00D87D6D">
        <w:instrText xml:space="preserve"> REF _Ref347398926 \h </w:instrText>
      </w:r>
      <w:r>
        <w:fldChar w:fldCharType="separate"/>
      </w:r>
      <w:r w:rsidR="00D87D6D">
        <w:t xml:space="preserve">Figure </w:t>
      </w:r>
      <w:r w:rsidR="00D87D6D">
        <w:rPr>
          <w:noProof/>
        </w:rPr>
        <w:t>12</w:t>
      </w:r>
      <w:r>
        <w:fldChar w:fldCharType="end"/>
      </w:r>
      <w:r w:rsidR="00D87D6D">
        <w:t xml:space="preserve"> subplot 1 shows the received signal and the AWGN present at the receiver where the variance of the AWGN generated at the receiver is the </w:t>
      </w:r>
      <w:proofErr w:type="spellStart"/>
      <w:r w:rsidR="00D87D6D">
        <w:t>Nyquist</w:t>
      </w:r>
      <w:proofErr w:type="spellEnd"/>
      <w:r w:rsidR="00D87D6D">
        <w:t xml:space="preserve"> rate times the noise spectral density. The received signal has passed through a RRC interpolation filter and therefore the out of band spectral content has been attenuated by approximately 70 dB. Both the received signal and AWGN pass through the second RRC interpolation filter where again the out of band spectral content is attenuated by another further 70 dB for the received signal however the AWGN is only attenuated by 70 dB.  In practise the signals are not separated hence subplot two shows the combined received signal after the second RRC. It is important to note that the AWGN noise variance is now representative of the simulated noise variance due to the RRC filter. In addition the out of band spectral content has increased to that of the first RRC filter due to the AWGN. </w:t>
      </w:r>
    </w:p>
    <w:p w:rsidR="00D87D6D" w:rsidRDefault="003925A2" w:rsidP="008C287D">
      <w:pPr>
        <w:pStyle w:val="BodyText"/>
        <w:jc w:val="center"/>
      </w:pPr>
      <w:r>
        <w:rPr>
          <w:noProof/>
          <w:lang w:eastAsia="en-GB"/>
        </w:rPr>
        <w:lastRenderedPageBreak/>
        <w:drawing>
          <wp:inline distT="0" distB="0" distL="0" distR="0">
            <wp:extent cx="4552950" cy="33909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
                    <a:srcRect/>
                    <a:stretch>
                      <a:fillRect/>
                    </a:stretch>
                  </pic:blipFill>
                  <pic:spPr bwMode="auto">
                    <a:xfrm>
                      <a:off x="0" y="0"/>
                      <a:ext cx="4552950" cy="3390900"/>
                    </a:xfrm>
                    <a:prstGeom prst="rect">
                      <a:avLst/>
                    </a:prstGeom>
                    <a:noFill/>
                    <a:ln w="9525">
                      <a:noFill/>
                      <a:miter lim="800000"/>
                      <a:headEnd/>
                      <a:tailEnd/>
                    </a:ln>
                  </pic:spPr>
                </pic:pic>
              </a:graphicData>
            </a:graphic>
          </wp:inline>
        </w:drawing>
      </w:r>
    </w:p>
    <w:p w:rsidR="00D87D6D" w:rsidRDefault="00D87D6D" w:rsidP="000B07D0">
      <w:pPr>
        <w:pStyle w:val="Caption"/>
      </w:pPr>
      <w:bookmarkStart w:id="82" w:name="_Ref347395246"/>
      <w:bookmarkStart w:id="83" w:name="_Toc347927274"/>
      <w:r>
        <w:t xml:space="preserve">Figure </w:t>
      </w:r>
      <w:fldSimple w:instr=" SEQ Figure \* ARABIC ">
        <w:r>
          <w:rPr>
            <w:noProof/>
          </w:rPr>
          <w:t>11</w:t>
        </w:r>
      </w:fldSimple>
      <w:bookmarkEnd w:id="82"/>
      <w:r>
        <w:t>-Noise Variance vs. Noise Variance Estimate</w:t>
      </w:r>
      <w:bookmarkEnd w:id="83"/>
    </w:p>
    <w:p w:rsidR="00D87D6D" w:rsidRDefault="003925A2" w:rsidP="008C287D">
      <w:pPr>
        <w:pStyle w:val="BodyText"/>
        <w:jc w:val="center"/>
      </w:pPr>
      <w:r>
        <w:rPr>
          <w:noProof/>
          <w:lang w:eastAsia="en-GB"/>
        </w:rPr>
        <w:drawing>
          <wp:inline distT="0" distB="0" distL="0" distR="0">
            <wp:extent cx="4718050" cy="3511550"/>
            <wp:effectExtent l="0" t="0" r="0" b="0"/>
            <wp:docPr id="18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4718050" cy="3511550"/>
                    </a:xfrm>
                    <a:prstGeom prst="rect">
                      <a:avLst/>
                    </a:prstGeom>
                    <a:noFill/>
                    <a:ln w="9525">
                      <a:noFill/>
                      <a:miter lim="800000"/>
                      <a:headEnd/>
                      <a:tailEnd/>
                    </a:ln>
                  </pic:spPr>
                </pic:pic>
              </a:graphicData>
            </a:graphic>
          </wp:inline>
        </w:drawing>
      </w:r>
    </w:p>
    <w:p w:rsidR="00D87D6D" w:rsidRDefault="00D87D6D" w:rsidP="00C16B66">
      <w:pPr>
        <w:pStyle w:val="Caption"/>
      </w:pPr>
      <w:bookmarkStart w:id="84" w:name="_Ref347398926"/>
      <w:bookmarkStart w:id="85" w:name="_Toc347927275"/>
      <w:r>
        <w:t xml:space="preserve">Figure </w:t>
      </w:r>
      <w:fldSimple w:instr=" SEQ Figure \* ARABIC ">
        <w:r>
          <w:rPr>
            <w:noProof/>
          </w:rPr>
          <w:t>12</w:t>
        </w:r>
      </w:fldSimple>
      <w:bookmarkEnd w:id="84"/>
      <w:r>
        <w:t xml:space="preserve"> - 4 Times oversampled System, Noise Analysis</w:t>
      </w:r>
      <w:bookmarkEnd w:id="85"/>
    </w:p>
    <w:p w:rsidR="00D87D6D" w:rsidRPr="00E5282E" w:rsidRDefault="00D87D6D" w:rsidP="00E5282E">
      <w:pPr>
        <w:pStyle w:val="BodyText"/>
      </w:pPr>
    </w:p>
    <w:p w:rsidR="00D87D6D" w:rsidRDefault="00D87D6D" w:rsidP="00717023">
      <w:pPr>
        <w:pStyle w:val="Heading2"/>
      </w:pPr>
      <w:bookmarkStart w:id="86" w:name="_Toc347927259"/>
      <w:r>
        <w:t>Bit Error and Block Error performance in Channel Estimated Simulation</w:t>
      </w:r>
      <w:bookmarkEnd w:id="86"/>
    </w:p>
    <w:p w:rsidR="00D87D6D" w:rsidRDefault="00D87D6D" w:rsidP="00843D7F">
      <w:r>
        <w:t xml:space="preserve">It can be seen in </w:t>
      </w:r>
      <w:r w:rsidR="00D91F16">
        <w:fldChar w:fldCharType="begin"/>
      </w:r>
      <w:r>
        <w:instrText xml:space="preserve"> REF _Ref347404238 \h </w:instrText>
      </w:r>
      <w:r w:rsidR="00D91F16">
        <w:fldChar w:fldCharType="separate"/>
      </w:r>
      <w:r>
        <w:t xml:space="preserve">Figure </w:t>
      </w:r>
      <w:r>
        <w:rPr>
          <w:noProof/>
        </w:rPr>
        <w:t>13</w:t>
      </w:r>
      <w:r w:rsidR="00D91F16">
        <w:fldChar w:fldCharType="end"/>
      </w:r>
      <w:r>
        <w:t xml:space="preserve"> that the bit error rate and block error rate matches the associated theoretical values for an AWGN channel. Showing that the change in phase between the transmitted signal and received signal has been account for, for each I and Q component.</w:t>
      </w:r>
    </w:p>
    <w:p w:rsidR="00D87D6D" w:rsidRDefault="003925A2" w:rsidP="00843D7F">
      <w:r>
        <w:rPr>
          <w:noProof/>
          <w:lang w:eastAsia="en-GB"/>
        </w:rPr>
        <w:drawing>
          <wp:inline distT="0" distB="0" distL="0" distR="0">
            <wp:extent cx="5854700" cy="4362450"/>
            <wp:effectExtent l="0" t="0" r="0" b="0"/>
            <wp:docPr id="18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854700" cy="4362450"/>
                    </a:xfrm>
                    <a:prstGeom prst="rect">
                      <a:avLst/>
                    </a:prstGeom>
                    <a:noFill/>
                    <a:ln w="9525">
                      <a:noFill/>
                      <a:miter lim="800000"/>
                      <a:headEnd/>
                      <a:tailEnd/>
                    </a:ln>
                  </pic:spPr>
                </pic:pic>
              </a:graphicData>
            </a:graphic>
          </wp:inline>
        </w:drawing>
      </w:r>
    </w:p>
    <w:p w:rsidR="00D87D6D" w:rsidRDefault="00D87D6D" w:rsidP="00843D7F">
      <w:pPr>
        <w:pStyle w:val="Caption"/>
      </w:pPr>
      <w:bookmarkStart w:id="87" w:name="_Ref347404238"/>
      <w:bookmarkStart w:id="88" w:name="_Toc347927276"/>
      <w:r>
        <w:t xml:space="preserve">Figure </w:t>
      </w:r>
      <w:fldSimple w:instr=" SEQ Figure \* ARABIC ">
        <w:r>
          <w:rPr>
            <w:noProof/>
          </w:rPr>
          <w:t>13</w:t>
        </w:r>
      </w:fldSimple>
      <w:bookmarkEnd w:id="87"/>
      <w:r>
        <w:t>-Theoretical and simulated performance in a time varying channel</w:t>
      </w:r>
      <w:bookmarkEnd w:id="88"/>
    </w:p>
    <w:p w:rsidR="00D87D6D" w:rsidRDefault="00D87D6D" w:rsidP="00B843FB">
      <w:pPr>
        <w:pStyle w:val="BodyText"/>
      </w:pPr>
    </w:p>
    <w:p w:rsidR="00D87D6D" w:rsidRDefault="00D87D6D" w:rsidP="00B843FB">
      <w:pPr>
        <w:pStyle w:val="BodyText"/>
      </w:pPr>
    </w:p>
    <w:p w:rsidR="00D87D6D" w:rsidRDefault="00D87D6D" w:rsidP="00B843FB">
      <w:pPr>
        <w:pStyle w:val="BodyText"/>
      </w:pPr>
    </w:p>
    <w:p w:rsidR="00D87D6D" w:rsidRPr="00B843FB" w:rsidRDefault="00D87D6D" w:rsidP="00B843FB">
      <w:pPr>
        <w:pStyle w:val="BodyText"/>
      </w:pPr>
    </w:p>
    <w:p w:rsidR="00D87D6D" w:rsidRDefault="00D87D6D" w:rsidP="00961C2F">
      <w:pPr>
        <w:pStyle w:val="Heading1"/>
      </w:pPr>
      <w:bookmarkStart w:id="89" w:name="_Toc347927260"/>
      <w:r>
        <w:lastRenderedPageBreak/>
        <w:t>Rayleigh Fading</w:t>
      </w:r>
      <w:bookmarkEnd w:id="89"/>
    </w:p>
    <w:p w:rsidR="00D87D6D" w:rsidRDefault="00D87D6D" w:rsidP="00172357">
      <w:r>
        <w:t>The received signal seen at the terminal rec</w:t>
      </w:r>
      <w:ins w:id="90" w:author="IPWireless" w:date="2013-03-06T15:52:00Z">
        <w:r>
          <w:t>e</w:t>
        </w:r>
      </w:ins>
      <w:r>
        <w:t xml:space="preserve">iver is made up of numerous attenuated, reflected, </w:t>
      </w:r>
      <w:commentRangeStart w:id="91"/>
      <w:r>
        <w:t xml:space="preserve">transmitted </w:t>
      </w:r>
      <w:commentRangeEnd w:id="91"/>
      <w:r>
        <w:rPr>
          <w:rStyle w:val="CommentReference"/>
        </w:rPr>
        <w:commentReference w:id="91"/>
      </w:r>
      <w:r>
        <w:t>and diffracted version of the original transmitted signal</w:t>
      </w:r>
      <w:ins w:id="92" w:author="IPWireless" w:date="2013-03-06T15:54:00Z">
        <w:r>
          <w:t>.</w:t>
        </w:r>
      </w:ins>
      <w:r>
        <w:t xml:space="preserve"> </w:t>
      </w:r>
      <w:del w:id="93" w:author="IPWireless" w:date="2013-03-06T15:54:00Z">
        <w:r w:rsidDel="00181AF6">
          <w:delText xml:space="preserve">currently </w:delText>
        </w:r>
      </w:del>
      <w:ins w:id="94" w:author="IPWireless" w:date="2013-03-06T15:54:00Z">
        <w:r>
          <w:t xml:space="preserve">Currently </w:t>
        </w:r>
      </w:ins>
      <w:r>
        <w:t>the channel model only accounts for the received signal shift in phase in accordance with variations in propagation distance  i.e. the time delay between the transmitted and received signals and the White Noise seen at the receiver. In reality multipath fading occurs where the received signal phase and magnitude changes in accordance to the environment. A Rayleigh Fading model is a good model for when there isn’t a dominant line of sigh</w:t>
      </w:r>
      <w:ins w:id="95" w:author="IPWireless" w:date="2013-03-06T15:54:00Z">
        <w:r>
          <w:t>t</w:t>
        </w:r>
      </w:ins>
      <w:r>
        <w:t xml:space="preserve"> between the base station and the terminal; hence it is suited to </w:t>
      </w:r>
      <w:del w:id="96" w:author="IPWireless" w:date="2013-03-06T15:54:00Z">
        <w:r w:rsidDel="00172357">
          <w:delText xml:space="preserve">built </w:delText>
        </w:r>
      </w:del>
      <w:ins w:id="97" w:author="IPWireless" w:date="2013-03-06T15:54:00Z">
        <w:r>
          <w:t>built-</w:t>
        </w:r>
      </w:ins>
      <w:r>
        <w:t>up urban environments.  The received signal can therefore be explain</w:t>
      </w:r>
      <w:ins w:id="98" w:author="IPWireless" w:date="2013-03-06T15:55:00Z">
        <w:r>
          <w:t>ed</w:t>
        </w:r>
      </w:ins>
      <w:r>
        <w:t xml:space="preserve"> in terms of path loss and change in phase, as the user moves through an urban environment the electrical distance between the base station and terminal varies. As shown in the previous channel model, this results in a channel delay. In an urban environment the received signal is a summation of multiple paths, assuming two paths are present and arrive in phase the constructive interference will occur resulting in an increase in magnitude. However if the phase of the two paths are in anti phase and therefore 180 degrees out of phase the</w:t>
      </w:r>
      <w:ins w:id="99" w:author="IPWireless" w:date="2013-03-06T15:55:00Z">
        <w:r>
          <w:t>n</w:t>
        </w:r>
      </w:ins>
      <w:r>
        <w:t xml:space="preserve"> destructive interference will occur causing the magnitude to decrease.</w:t>
      </w:r>
    </w:p>
    <w:p w:rsidR="00D87D6D" w:rsidRDefault="00D87D6D" w:rsidP="008C2F94">
      <w:pPr>
        <w:pStyle w:val="Heading2"/>
      </w:pPr>
      <w:bookmarkStart w:id="100" w:name="_Toc347927261"/>
      <w:bookmarkStart w:id="101" w:name="_Ref347991941"/>
      <w:r>
        <w:t>Channel Model</w:t>
      </w:r>
      <w:bookmarkEnd w:id="100"/>
      <w:bookmarkEnd w:id="101"/>
    </w:p>
    <w:p w:rsidR="00D87D6D" w:rsidRDefault="00D87D6D" w:rsidP="008C2F94">
      <w:r>
        <w:t>In order to implement a channel model it is important to verify the channel first, the current simulation model is has been proven against theoretical models.  Therefore by implement a Rayleigh Fading Channel that conforms to the probability density function PDF for a Rayleigh random variable, the results obtained from the simulation will demonstrate how each modulation scheme performs in that environment. The Rayleigh random variable is denoted as:</w:t>
      </w:r>
    </w:p>
    <w:tbl>
      <w:tblPr>
        <w:tblW w:w="5000" w:type="pct"/>
        <w:tblLook w:val="00A0"/>
      </w:tblPr>
      <w:tblGrid>
        <w:gridCol w:w="1437"/>
        <w:gridCol w:w="6703"/>
        <w:gridCol w:w="1436"/>
      </w:tblGrid>
      <w:tr w:rsidR="00D87D6D" w:rsidTr="00F843C1">
        <w:tc>
          <w:tcPr>
            <w:tcW w:w="750" w:type="pct"/>
          </w:tcPr>
          <w:p w:rsidR="00D87D6D" w:rsidRPr="00F843C1" w:rsidRDefault="00D87D6D" w:rsidP="00E745AD">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Z</m:t>
                </m:r>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8C2F94">
      <w:r>
        <w:t xml:space="preserve">Where X represents the attenuation factor and Y represents the change in phase, both X and Y are Gaussian random variables each distributed in according to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Pr="0098414C">
        <w:t xml:space="preserve"> . The Rayleigh random</w:t>
      </w:r>
      <w:r>
        <w:t xml:space="preserve"> variable is chi square</w:t>
      </w:r>
      <m:oMath>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oMath>
      <w:r>
        <w:t xml:space="preserve"> variable and its PDF for z is therefore:</w:t>
      </w:r>
    </w:p>
    <w:tbl>
      <w:tblPr>
        <w:tblW w:w="5000" w:type="pct"/>
        <w:tblLook w:val="00A0"/>
      </w:tblPr>
      <w:tblGrid>
        <w:gridCol w:w="1437"/>
        <w:gridCol w:w="6703"/>
        <w:gridCol w:w="1436"/>
      </w:tblGrid>
      <w:tr w:rsidR="00D87D6D" w:rsidTr="00F843C1">
        <w:tc>
          <w:tcPr>
            <w:tcW w:w="750" w:type="pct"/>
          </w:tcPr>
          <w:p w:rsidR="00D87D6D" w:rsidRPr="00F843C1" w:rsidRDefault="00D87D6D" w:rsidP="00E745AD">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p</m:t>
                </m:r>
                <m:d>
                  <m:dPr>
                    <m:ctrlPr>
                      <w:rPr>
                        <w:rFonts w:ascii="Cambria Math" w:hAnsi="Cambria Math"/>
                        <w:i/>
                      </w:rPr>
                    </m:ctrlPr>
                  </m:dPr>
                  <m:e>
                    <m:r>
                      <w:rPr>
                        <w:rFonts w:ascii="Cambria Math" w:hAnsi="Cambria Math"/>
                      </w:rPr>
                      <m:t>z</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z</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z&gt;0</m:t>
                        </m:r>
                      </m:e>
                      <m:e>
                        <m:r>
                          <w:rPr>
                            <w:rFonts w:ascii="Cambria Math" w:hAnsi="Cambria Math"/>
                          </w:rPr>
                          <m:t>0 otherwise</m:t>
                        </m:r>
                      </m:e>
                    </m:eqArr>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8C2F94">
      <w:r>
        <w:t>The phase term is uniformly distributed between</w:t>
      </w:r>
      <m:oMath>
        <m:r>
          <w:rPr>
            <w:rFonts w:ascii="Cambria Math" w:hAnsi="Cambria Math"/>
          </w:rPr>
          <m:t xml:space="preserve"> </m:t>
        </m:r>
        <m:d>
          <m:dPr>
            <m:begChr m:val="["/>
            <m:endChr m:val="]"/>
            <m:ctrlPr>
              <w:rPr>
                <w:rFonts w:ascii="Cambria Math" w:hAnsi="Cambria Math"/>
                <w:i/>
              </w:rPr>
            </m:ctrlPr>
          </m:dPr>
          <m:e>
            <m:r>
              <w:rPr>
                <w:rFonts w:ascii="Cambria Math" w:hAnsi="Cambria Math"/>
              </w:rPr>
              <m:t>0,2π</m:t>
            </m:r>
          </m:e>
        </m:d>
      </m:oMath>
      <w:r>
        <w:t>, assessing the joint probability of x and y the PDF for x is:</w:t>
      </w:r>
    </w:p>
    <w:tbl>
      <w:tblPr>
        <w:tblW w:w="5000" w:type="pct"/>
        <w:tblLook w:val="00A0"/>
      </w:tblPr>
      <w:tblGrid>
        <w:gridCol w:w="1437"/>
        <w:gridCol w:w="6703"/>
        <w:gridCol w:w="1436"/>
      </w:tblGrid>
      <w:tr w:rsidR="00D87D6D" w:rsidTr="00F843C1">
        <w:tc>
          <w:tcPr>
            <w:tcW w:w="750" w:type="pct"/>
          </w:tcPr>
          <w:p w:rsidR="00D87D6D" w:rsidRPr="00F843C1" w:rsidRDefault="00D87D6D" w:rsidP="00C0691C">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p</m:t>
                </m:r>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x&gt;0</m:t>
                        </m:r>
                      </m:e>
                      <m:e>
                        <m:r>
                          <w:rPr>
                            <w:rFonts w:ascii="Cambria Math" w:hAnsi="Cambria Math"/>
                          </w:rPr>
                          <m:t>0 otherwise</m:t>
                        </m:r>
                      </m:e>
                    </m:eqArr>
                  </m:e>
                </m:d>
              </m:oMath>
            </m:oMathPara>
          </w:p>
        </w:tc>
        <w:tc>
          <w:tcPr>
            <w:tcW w:w="750" w:type="pct"/>
            <w:vAlign w:val="center"/>
          </w:tcPr>
          <w:p w:rsidR="00D87D6D" w:rsidRPr="00F843C1" w:rsidRDefault="00D87D6D" w:rsidP="00F843C1">
            <w:pPr>
              <w:pStyle w:val="ListParagraph"/>
              <w:keepLines/>
              <w:numPr>
                <w:ilvl w:val="0"/>
                <w:numId w:val="38"/>
              </w:numPr>
              <w:rPr>
                <w:sz w:val="20"/>
              </w:rPr>
            </w:pPr>
            <w:bookmarkStart w:id="102" w:name="E10"/>
            <w:bookmarkEnd w:id="102"/>
          </w:p>
        </w:tc>
      </w:tr>
    </w:tbl>
    <w:p w:rsidR="00D87D6D" w:rsidRDefault="00D87D6D" w:rsidP="008C2F94"/>
    <w:p w:rsidR="00D87D6D" w:rsidRDefault="00D87D6D" w:rsidP="008C2F94"/>
    <w:p w:rsidR="00D87D6D" w:rsidRDefault="00D87D6D" w:rsidP="008C2F94"/>
    <w:p w:rsidR="00D87D6D" w:rsidRDefault="00D87D6D" w:rsidP="008C2F94">
      <w:r>
        <w:t>Similarly the PDF for y is:</w:t>
      </w:r>
    </w:p>
    <w:tbl>
      <w:tblPr>
        <w:tblW w:w="5000" w:type="pct"/>
        <w:tblLook w:val="00A0"/>
      </w:tblPr>
      <w:tblGrid>
        <w:gridCol w:w="1437"/>
        <w:gridCol w:w="6703"/>
        <w:gridCol w:w="1436"/>
      </w:tblGrid>
      <w:tr w:rsidR="00D87D6D" w:rsidTr="00F843C1">
        <w:tc>
          <w:tcPr>
            <w:tcW w:w="750" w:type="pct"/>
          </w:tcPr>
          <w:p w:rsidR="00D87D6D" w:rsidRPr="00F843C1" w:rsidRDefault="00D87D6D" w:rsidP="00C0691C">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p</m:t>
                </m:r>
                <m:d>
                  <m:dPr>
                    <m:ctrlPr>
                      <w:rPr>
                        <w:rFonts w:ascii="Cambria Math" w:hAnsi="Cambria Math"/>
                        <w:i/>
                      </w:rPr>
                    </m:ctrlPr>
                  </m:dPr>
                  <m:e>
                    <m:r>
                      <w:rPr>
                        <w:rFonts w:ascii="Cambria Math" w:hAnsi="Cambria Math"/>
                      </w:rPr>
                      <m:t>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0≥y≤2π</m:t>
                        </m:r>
                      </m:e>
                      <m:e>
                        <m:r>
                          <w:rPr>
                            <w:rFonts w:ascii="Cambria Math" w:hAnsi="Cambria Math"/>
                          </w:rPr>
                          <m:t>0 otherwise</m:t>
                        </m:r>
                      </m:e>
                    </m:eqArr>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8C2F94">
      <w:r>
        <w:t>As X and Y are independent random Gaussian variables the joint PDF:</w:t>
      </w:r>
    </w:p>
    <w:tbl>
      <w:tblPr>
        <w:tblW w:w="5000" w:type="pct"/>
        <w:tblLook w:val="00A0"/>
      </w:tblPr>
      <w:tblGrid>
        <w:gridCol w:w="1437"/>
        <w:gridCol w:w="6703"/>
        <w:gridCol w:w="1436"/>
      </w:tblGrid>
      <w:tr w:rsidR="00D87D6D" w:rsidTr="00F843C1">
        <w:tc>
          <w:tcPr>
            <w:tcW w:w="750" w:type="pct"/>
          </w:tcPr>
          <w:p w:rsidR="00D87D6D" w:rsidRPr="00F843C1" w:rsidRDefault="00D87D6D" w:rsidP="00C0691C">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p</m:t>
                </m:r>
                <m:d>
                  <m:dPr>
                    <m:ctrlPr>
                      <w:rPr>
                        <w:rFonts w:ascii="Cambria Math" w:hAnsi="Cambria Math"/>
                        <w:i/>
                      </w:rPr>
                    </m:ctrlPr>
                  </m:dPr>
                  <m:e>
                    <m:r>
                      <w:rPr>
                        <w:rFonts w:ascii="Cambria Math" w:hAnsi="Cambria Math"/>
                      </w:rPr>
                      <m:t>x,y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x&gt;0,  -π≥y≤π </m:t>
                        </m:r>
                      </m:e>
                      <m:e>
                        <m:r>
                          <w:rPr>
                            <w:rFonts w:ascii="Cambria Math" w:hAnsi="Cambria Math"/>
                          </w:rPr>
                          <m:t>0 otherwise</m:t>
                        </m:r>
                      </m:e>
                    </m:eqArr>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8C2F94">
      <w:r>
        <w:t xml:space="preserve">The joint probability for </w:t>
      </w:r>
      <m:oMath>
        <m:r>
          <w:rPr>
            <w:rFonts w:ascii="Cambria Math" w:hAnsi="Cambria Math"/>
          </w:rPr>
          <m:t>X</m:t>
        </m:r>
      </m:oMath>
      <w:r>
        <w:t xml:space="preserve"> lies between </w:t>
      </w:r>
      <m:oMath>
        <m:r>
          <w:rPr>
            <w:rFonts w:ascii="Cambria Math" w:hAnsi="Cambria Math"/>
          </w:rPr>
          <m:t>x and x+dx</m:t>
        </m:r>
      </m:oMath>
      <w:r>
        <w:t xml:space="preserve">, similarly for </w:t>
      </w:r>
      <m:oMath>
        <m:r>
          <w:rPr>
            <w:rFonts w:ascii="Cambria Math" w:hAnsi="Cambria Math"/>
          </w:rPr>
          <m:t>Y</m:t>
        </m:r>
      </m:oMath>
      <w:r>
        <w:t xml:space="preserve"> the joint probability lies between </w:t>
      </w:r>
      <m:oMath>
        <m:r>
          <w:rPr>
            <w:rFonts w:ascii="Cambria Math" w:hAnsi="Cambria Math"/>
          </w:rPr>
          <m:t>y and y+dy</m:t>
        </m:r>
      </m:oMath>
    </w:p>
    <w:tbl>
      <w:tblPr>
        <w:tblW w:w="5000" w:type="pct"/>
        <w:tblLook w:val="00A0"/>
      </w:tblPr>
      <w:tblGrid>
        <w:gridCol w:w="1437"/>
        <w:gridCol w:w="6703"/>
        <w:gridCol w:w="1436"/>
      </w:tblGrid>
      <w:tr w:rsidR="00D87D6D" w:rsidTr="00F843C1">
        <w:tc>
          <w:tcPr>
            <w:tcW w:w="750" w:type="pct"/>
          </w:tcPr>
          <w:p w:rsidR="00D87D6D" w:rsidRPr="00F843C1" w:rsidRDefault="00D87D6D" w:rsidP="00C0691C">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p</m:t>
                </m:r>
                <m:d>
                  <m:dPr>
                    <m:ctrlPr>
                      <w:rPr>
                        <w:rFonts w:ascii="Cambria Math" w:hAnsi="Cambria Math"/>
                        <w:i/>
                      </w:rPr>
                    </m:ctrlPr>
                  </m:dPr>
                  <m:e>
                    <m:r>
                      <w:rPr>
                        <w:rFonts w:ascii="Cambria Math" w:hAnsi="Cambria Math"/>
                      </w:rPr>
                      <m:t>x≤X=dx,y≤Y+dy</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dxdy</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8C2F94">
      <w:r>
        <w:t xml:space="preserve">Converting from Cartesian from to polar form for </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z,θ</m:t>
            </m:r>
          </m:e>
        </m:d>
        <m:r>
          <w:rPr>
            <w:rFonts w:ascii="Cambria Math" w:hAnsi="Cambria Math"/>
          </w:rPr>
          <m:t xml:space="preserve"> </m:t>
        </m:r>
      </m:oMath>
      <w:r>
        <w:t xml:space="preserve">where the area of integration in polar form is </w:t>
      </w:r>
      <m:oMath>
        <m:r>
          <w:rPr>
            <w:rFonts w:ascii="Cambria Math" w:hAnsi="Cambria Math"/>
          </w:rPr>
          <m:t>zdzdθ</m:t>
        </m:r>
      </m:oMath>
    </w:p>
    <w:tbl>
      <w:tblPr>
        <w:tblW w:w="5000" w:type="pct"/>
        <w:tblLook w:val="00A0"/>
      </w:tblPr>
      <w:tblGrid>
        <w:gridCol w:w="1437"/>
        <w:gridCol w:w="6703"/>
        <w:gridCol w:w="1436"/>
      </w:tblGrid>
      <w:tr w:rsidR="00D87D6D" w:rsidTr="00F843C1">
        <w:tc>
          <w:tcPr>
            <w:tcW w:w="750" w:type="pct"/>
          </w:tcPr>
          <w:p w:rsidR="00D87D6D" w:rsidRPr="00F843C1" w:rsidRDefault="00D87D6D" w:rsidP="00C0691C">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p</m:t>
                </m:r>
                <m:d>
                  <m:dPr>
                    <m:ctrlPr>
                      <w:rPr>
                        <w:rFonts w:ascii="Cambria Math" w:hAnsi="Cambria Math"/>
                        <w:i/>
                      </w:rPr>
                    </m:ctrlPr>
                  </m:dPr>
                  <m:e>
                    <m:r>
                      <w:rPr>
                        <w:rFonts w:ascii="Cambria Math" w:hAnsi="Cambria Math"/>
                      </w:rPr>
                      <m:t>x≤X=dx,y≤Y+dy</m:t>
                    </m:r>
                  </m:e>
                </m:d>
                <m:r>
                  <w:rPr>
                    <w:rFonts w:ascii="Cambria Math" w:hAnsi="Cambria Math"/>
                  </w:rPr>
                  <m:t>= p</m:t>
                </m:r>
                <m:d>
                  <m:dPr>
                    <m:ctrlPr>
                      <w:rPr>
                        <w:rFonts w:ascii="Cambria Math" w:hAnsi="Cambria Math"/>
                        <w:i/>
                      </w:rPr>
                    </m:ctrlPr>
                  </m:dPr>
                  <m:e>
                    <m:r>
                      <w:rPr>
                        <w:rFonts w:ascii="Cambria Math" w:hAnsi="Cambria Math"/>
                      </w:rPr>
                      <m:t>z≤Z+dz,θ≤ϑ+dθ</m:t>
                    </m:r>
                  </m:e>
                </m:d>
                <m:r>
                  <w:rPr>
                    <w:rFonts w:ascii="Cambria Math" w:hAnsi="Cambria Math"/>
                  </w:rPr>
                  <m:t xml:space="preserve"> </m:t>
                </m:r>
              </m:oMath>
            </m:oMathPara>
          </w:p>
        </w:tc>
        <w:tc>
          <w:tcPr>
            <w:tcW w:w="750" w:type="pct"/>
            <w:vAlign w:val="center"/>
          </w:tcPr>
          <w:p w:rsidR="00D87D6D" w:rsidRPr="00F843C1" w:rsidRDefault="00D87D6D" w:rsidP="00F843C1">
            <w:pPr>
              <w:pStyle w:val="ListParagraph"/>
              <w:keepLines/>
              <w:numPr>
                <w:ilvl w:val="0"/>
                <w:numId w:val="38"/>
              </w:numPr>
              <w:rPr>
                <w:sz w:val="20"/>
              </w:rPr>
            </w:pPr>
          </w:p>
        </w:tc>
      </w:tr>
      <w:tr w:rsidR="00D87D6D" w:rsidTr="00F843C1">
        <w:tc>
          <w:tcPr>
            <w:tcW w:w="750" w:type="pct"/>
          </w:tcPr>
          <w:p w:rsidR="00D87D6D" w:rsidRPr="00F843C1" w:rsidRDefault="00D87D6D" w:rsidP="00C0691C">
            <w:pPr>
              <w:rPr>
                <w:sz w:val="20"/>
              </w:rPr>
            </w:pPr>
          </w:p>
        </w:tc>
        <w:tc>
          <w:tcPr>
            <w:tcW w:w="3500" w:type="pct"/>
            <w:vAlign w:val="center"/>
          </w:tcPr>
          <w:p w:rsidR="00D87D6D" w:rsidRPr="00F843C1" w:rsidRDefault="003925A2" w:rsidP="00F843C1">
            <w:pPr>
              <w:tabs>
                <w:tab w:val="left" w:pos="4170"/>
              </w:tabs>
              <w:jc w:val="center"/>
              <w:rPr>
                <w:sz w:val="20"/>
              </w:rPr>
            </w:pPr>
            <m:oMathPara>
              <m:oMath>
                <m:r>
                  <w:rPr>
                    <w:rFonts w:ascii="Cambria Math" w:hAnsi="Cambria Math"/>
                    <w:sz w:val="20"/>
                  </w:rPr>
                  <m:t>p</m:t>
                </m:r>
                <m:d>
                  <m:dPr>
                    <m:ctrlPr>
                      <w:rPr>
                        <w:rFonts w:ascii="Cambria Math" w:hAnsi="Cambria Math"/>
                        <w:i/>
                      </w:rPr>
                    </m:ctrlPr>
                  </m:dPr>
                  <m:e>
                    <m:r>
                      <w:rPr>
                        <w:rFonts w:ascii="Cambria Math" w:hAnsi="Cambria Math"/>
                      </w:rPr>
                      <m:t>z≤Z+dz,θ≤ϑ+dθ</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2πσ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zdzdθ</m:t>
                </m:r>
              </m:oMath>
            </m:oMathPara>
          </w:p>
          <w:p w:rsidR="00D87D6D" w:rsidRPr="00F843C1" w:rsidRDefault="003925A2" w:rsidP="00F843C1">
            <w:pPr>
              <w:tabs>
                <w:tab w:val="left" w:pos="4170"/>
              </w:tabs>
              <w:jc w:val="center"/>
              <w:rPr>
                <w:sz w:val="20"/>
              </w:rPr>
            </w:pPr>
            <m:oMathPara>
              <m:oMath>
                <m:r>
                  <w:rPr>
                    <w:rFonts w:ascii="Cambria Math" w:hAnsi="Cambria Math"/>
                    <w:sz w:val="20"/>
                  </w:rPr>
                  <m:t xml:space="preserve">= </m:t>
                </m:r>
                <m:f>
                  <m:fPr>
                    <m:ctrlPr>
                      <w:rPr>
                        <w:rFonts w:ascii="Cambria Math" w:hAnsi="Cambria Math"/>
                        <w:i/>
                      </w:rPr>
                    </m:ctrlPr>
                  </m:fPr>
                  <m:num>
                    <m:r>
                      <w:rPr>
                        <w:rFonts w:ascii="Cambria Math" w:hAnsi="Cambria Math"/>
                      </w:rPr>
                      <m:t>1z</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zd</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dθ</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8C2F94">
      <w:r>
        <w:t xml:space="preserve">Hence the joint probability function is </w:t>
      </w:r>
    </w:p>
    <w:tbl>
      <w:tblPr>
        <w:tblW w:w="5000" w:type="pct"/>
        <w:tblLook w:val="00A0"/>
      </w:tblPr>
      <w:tblGrid>
        <w:gridCol w:w="1437"/>
        <w:gridCol w:w="6703"/>
        <w:gridCol w:w="1436"/>
      </w:tblGrid>
      <w:tr w:rsidR="00D87D6D" w:rsidTr="00F843C1">
        <w:tc>
          <w:tcPr>
            <w:tcW w:w="750" w:type="pct"/>
          </w:tcPr>
          <w:p w:rsidR="00D87D6D" w:rsidRPr="00F843C1" w:rsidRDefault="00D87D6D" w:rsidP="00C0691C">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p</m:t>
                </m:r>
                <m:d>
                  <m:dPr>
                    <m:ctrlPr>
                      <w:rPr>
                        <w:rFonts w:ascii="Cambria Math" w:hAnsi="Cambria Math"/>
                        <w:i/>
                      </w:rPr>
                    </m:ctrlPr>
                  </m:dPr>
                  <m:e>
                    <m:r>
                      <w:rPr>
                        <w:rFonts w:ascii="Cambria Math" w:hAnsi="Cambria Math"/>
                      </w:rPr>
                      <m:t>z,θ</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z</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z&gt;0, -π≥θ≤π</m:t>
                        </m:r>
                      </m:e>
                      <m:e>
                        <m:r>
                          <w:rPr>
                            <w:rFonts w:ascii="Cambria Math" w:hAnsi="Cambria Math"/>
                          </w:rPr>
                          <m:t>0 otherwise</m:t>
                        </m:r>
                      </m:e>
                    </m:eqArr>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8C2F94">
      <w:r>
        <w:t xml:space="preserve">Where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2 ,</m:t>
            </m:r>
          </m:den>
        </m:f>
      </m:oMath>
      <w:r>
        <w:t xml:space="preserve"> using matlab th</w:t>
      </w:r>
      <w:r w:rsidRPr="00DE1627">
        <w:t xml:space="preserve">e PDF for </w:t>
      </w:r>
      <m:oMath>
        <m:r>
          <w:rPr>
            <w:rFonts w:ascii="Cambria Math" w:hAnsi="Cambria Math"/>
          </w:rPr>
          <m:t>p</m:t>
        </m:r>
        <m:d>
          <m:dPr>
            <m:ctrlPr>
              <w:rPr>
                <w:rFonts w:ascii="Cambria Math" w:hAnsi="Cambria Math"/>
                <w:i/>
              </w:rPr>
            </m:ctrlPr>
          </m:dPr>
          <m:e>
            <m:r>
              <w:rPr>
                <w:rFonts w:ascii="Cambria Math" w:hAnsi="Cambria Math"/>
              </w:rPr>
              <m:t>z</m:t>
            </m:r>
          </m:e>
        </m:d>
      </m:oMath>
      <w:r w:rsidRPr="00DE1627">
        <w:t xml:space="preserve"> and </w:t>
      </w:r>
      <m:oMath>
        <m:r>
          <w:rPr>
            <w:rFonts w:ascii="Cambria Math" w:hAnsi="Cambria Math"/>
          </w:rPr>
          <m:t>p</m:t>
        </m:r>
        <m:d>
          <m:dPr>
            <m:ctrlPr>
              <w:rPr>
                <w:rFonts w:ascii="Cambria Math" w:hAnsi="Cambria Math"/>
                <w:i/>
              </w:rPr>
            </m:ctrlPr>
          </m:dPr>
          <m:e>
            <m:r>
              <w:rPr>
                <w:rFonts w:ascii="Cambria Math" w:hAnsi="Cambria Math"/>
              </w:rPr>
              <m:t>θ</m:t>
            </m:r>
          </m:e>
        </m:d>
      </m:oMath>
      <w:r>
        <w:t xml:space="preserve"> generated for a Rayleigh Fading environment can be verified against the analytical PDF’s shown above. </w:t>
      </w:r>
      <w:r w:rsidR="00D91F16">
        <w:fldChar w:fldCharType="begin"/>
      </w:r>
      <w:r>
        <w:instrText xml:space="preserve"> REF _Ref347480219 \h </w:instrText>
      </w:r>
      <w:r w:rsidR="00D91F16">
        <w:fldChar w:fldCharType="separate"/>
      </w:r>
      <w:r>
        <w:t xml:space="preserve">Figure </w:t>
      </w:r>
      <w:r>
        <w:rPr>
          <w:noProof/>
        </w:rPr>
        <w:t>14</w:t>
      </w:r>
      <w:r w:rsidR="00D91F16">
        <w:fldChar w:fldCharType="end"/>
      </w:r>
      <w:r>
        <w:t xml:space="preserve"> shows both PDF, where it can be seen that the simulated PDF closely matches the analytical PDF. Implementing this channel in the current simulation model will therefore give a good approximation of how each modulation scheme works in and urban environment where the terminal does not have a direct line of sight to the base station. The multipath environment to be simulated in the current </w:t>
      </w:r>
      <w:proofErr w:type="spellStart"/>
      <w:r>
        <w:t>matlab</w:t>
      </w:r>
      <w:proofErr w:type="spellEnd"/>
      <w:r>
        <w:t xml:space="preserve"> simulation is a flat fade; hence the multiple path has only one tap and is a good approximation for a low band width model. </w:t>
      </w:r>
    </w:p>
    <w:p w:rsidR="00D87D6D" w:rsidRDefault="003925A2" w:rsidP="008C2F94">
      <w:pPr>
        <w:rPr>
          <w:noProof/>
          <w:lang w:val="en-US"/>
        </w:rPr>
      </w:pPr>
      <w:r>
        <w:rPr>
          <w:noProof/>
          <w:lang w:eastAsia="en-GB"/>
        </w:rPr>
        <w:lastRenderedPageBreak/>
        <w:drawing>
          <wp:inline distT="0" distB="0" distL="0" distR="0">
            <wp:extent cx="6210300" cy="4394200"/>
            <wp:effectExtent l="0" t="0" r="0" b="0"/>
            <wp:docPr id="2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6210300" cy="4394200"/>
                    </a:xfrm>
                    <a:prstGeom prst="rect">
                      <a:avLst/>
                    </a:prstGeom>
                    <a:noFill/>
                    <a:ln w="9525">
                      <a:noFill/>
                      <a:miter lim="800000"/>
                      <a:headEnd/>
                      <a:tailEnd/>
                    </a:ln>
                  </pic:spPr>
                </pic:pic>
              </a:graphicData>
            </a:graphic>
          </wp:inline>
        </w:drawing>
      </w:r>
    </w:p>
    <w:p w:rsidR="00D87D6D" w:rsidRDefault="00D87D6D" w:rsidP="00DE1627">
      <w:pPr>
        <w:pStyle w:val="Caption"/>
        <w:rPr>
          <w:noProof/>
          <w:lang w:val="en-US"/>
        </w:rPr>
      </w:pPr>
      <w:bookmarkStart w:id="103" w:name="_Ref347480219"/>
      <w:bookmarkStart w:id="104" w:name="_Toc347927277"/>
      <w:r>
        <w:t xml:space="preserve">Figure </w:t>
      </w:r>
      <w:fldSimple w:instr=" SEQ Figure \* ARABIC ">
        <w:r>
          <w:rPr>
            <w:noProof/>
          </w:rPr>
          <w:t>14</w:t>
        </w:r>
      </w:fldSimple>
      <w:bookmarkEnd w:id="103"/>
      <w:r>
        <w:rPr>
          <w:noProof/>
          <w:lang w:val="en-US"/>
        </w:rPr>
        <w:t>- PDF for Rayleigh Fading Variable</w:t>
      </w:r>
      <w:bookmarkEnd w:id="104"/>
    </w:p>
    <w:p w:rsidR="00D87D6D" w:rsidRDefault="00D87D6D" w:rsidP="00570CCA">
      <w:pPr>
        <w:pStyle w:val="BodyText"/>
        <w:rPr>
          <w:lang w:val="en-US"/>
        </w:rPr>
      </w:pPr>
      <w:r>
        <w:rPr>
          <w:lang w:val="en-US"/>
        </w:rPr>
        <w:t xml:space="preserve">The theoretical Bit Errors for a Rayleigh Fade is as follows, where the bit error derivation for each modulation scheme is shown in the Appendix section </w:t>
      </w:r>
      <w:r w:rsidR="00D91F16">
        <w:rPr>
          <w:lang w:val="en-US"/>
        </w:rPr>
        <w:fldChar w:fldCharType="begin"/>
      </w:r>
      <w:r>
        <w:rPr>
          <w:lang w:val="en-US"/>
        </w:rPr>
        <w:instrText xml:space="preserve"> REF _Ref347481925 \r \h </w:instrText>
      </w:r>
      <w:r w:rsidR="00D91F16">
        <w:rPr>
          <w:lang w:val="en-US"/>
        </w:rPr>
      </w:r>
      <w:r w:rsidR="00D91F16">
        <w:rPr>
          <w:lang w:val="en-US"/>
        </w:rPr>
        <w:fldChar w:fldCharType="separate"/>
      </w:r>
      <w:r>
        <w:rPr>
          <w:lang w:val="en-US"/>
        </w:rPr>
        <w:t>7</w:t>
      </w:r>
      <w:r w:rsidR="00D91F16">
        <w:rPr>
          <w:lang w:val="en-US"/>
        </w:rPr>
        <w:fldChar w:fldCharType="end"/>
      </w:r>
      <w:r>
        <w:rPr>
          <w:lang w:val="en-US"/>
        </w:rPr>
        <w:t>:</w:t>
      </w:r>
    </w:p>
    <w:tbl>
      <w:tblPr>
        <w:tblW w:w="5000" w:type="pct"/>
        <w:tblLook w:val="00A0"/>
      </w:tblPr>
      <w:tblGrid>
        <w:gridCol w:w="1437"/>
        <w:gridCol w:w="6703"/>
        <w:gridCol w:w="1436"/>
      </w:tblGrid>
      <w:tr w:rsidR="00D87D6D" w:rsidTr="00F843C1">
        <w:tc>
          <w:tcPr>
            <w:tcW w:w="750" w:type="pct"/>
          </w:tcPr>
          <w:p w:rsidR="00D87D6D" w:rsidRPr="00F843C1" w:rsidRDefault="00D87D6D" w:rsidP="00C0691C">
            <w:pPr>
              <w:rPr>
                <w:sz w:val="20"/>
              </w:rPr>
            </w:pPr>
            <w:r w:rsidRPr="00F843C1">
              <w:rPr>
                <w:sz w:val="20"/>
              </w:rPr>
              <w:t>BPSK</w:t>
            </w:r>
          </w:p>
        </w:tc>
        <w:tc>
          <w:tcPr>
            <w:tcW w:w="3500" w:type="pct"/>
            <w:vAlign w:val="center"/>
          </w:tcPr>
          <w:p w:rsidR="00D87D6D" w:rsidRPr="00F843C1" w:rsidRDefault="00D91F16" w:rsidP="00F843C1">
            <w:pPr>
              <w:tabs>
                <w:tab w:val="left" w:pos="4170"/>
              </w:tabs>
              <w:jc w:val="center"/>
              <w:rPr>
                <w:sz w:val="20"/>
                <w:lang w:val="en-US"/>
              </w:rPr>
            </w:pPr>
            <m:oMathPara>
              <m:oMath>
                <m:sSub>
                  <m:sSubPr>
                    <m:ctrlPr>
                      <w:rPr>
                        <w:rFonts w:ascii="Cambria Math" w:hAnsi="Cambria Math"/>
                        <w:i/>
                        <w:sz w:val="20"/>
                      </w:rPr>
                    </m:ctrlPr>
                  </m:sSubPr>
                  <m:e>
                    <m:r>
                      <w:rPr>
                        <w:rFonts w:ascii="Cambria Math" w:hAnsi="Cambria Math"/>
                      </w:rPr>
                      <m:t>P</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num>
                          <m:den>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den>
                        </m:f>
                      </m:e>
                    </m:rad>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r w:rsidR="00D87D6D" w:rsidTr="00F843C1">
        <w:tc>
          <w:tcPr>
            <w:tcW w:w="750" w:type="pct"/>
          </w:tcPr>
          <w:p w:rsidR="00D87D6D" w:rsidRPr="00F843C1" w:rsidRDefault="00D87D6D" w:rsidP="00C0691C">
            <w:pPr>
              <w:rPr>
                <w:sz w:val="20"/>
              </w:rPr>
            </w:pPr>
            <w:r w:rsidRPr="00F843C1">
              <w:rPr>
                <w:sz w:val="20"/>
              </w:rPr>
              <w:t>QPSK</w:t>
            </w:r>
          </w:p>
        </w:tc>
        <w:tc>
          <w:tcPr>
            <w:tcW w:w="3500" w:type="pct"/>
            <w:vAlign w:val="center"/>
          </w:tcPr>
          <w:p w:rsidR="00D87D6D" w:rsidRPr="00F843C1" w:rsidRDefault="00D91F16" w:rsidP="00F843C1">
            <w:pPr>
              <w:tabs>
                <w:tab w:val="left" w:pos="4170"/>
              </w:tabs>
              <w:jc w:val="center"/>
              <w:rPr>
                <w:sz w:val="20"/>
              </w:rPr>
            </w:pPr>
            <m:oMathPara>
              <m:oMath>
                <m:sSub>
                  <m:sSubPr>
                    <m:ctrlPr>
                      <w:rPr>
                        <w:rFonts w:ascii="Cambria Math" w:hAnsi="Cambria Math"/>
                        <w:i/>
                        <w:sz w:val="20"/>
                      </w:rPr>
                    </m:ctrlPr>
                  </m:sSubPr>
                  <m:e>
                    <m:r>
                      <w:rPr>
                        <w:rFonts w:ascii="Cambria Math" w:hAnsi="Cambria Math"/>
                      </w:rPr>
                      <m:t>P</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num>
                          <m:den>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den>
                        </m:f>
                      </m:e>
                    </m:rad>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r w:rsidR="00D87D6D" w:rsidTr="00F843C1">
        <w:tc>
          <w:tcPr>
            <w:tcW w:w="750" w:type="pct"/>
          </w:tcPr>
          <w:p w:rsidR="00D87D6D" w:rsidRPr="00F843C1" w:rsidRDefault="00D87D6D" w:rsidP="00C0691C">
            <w:pPr>
              <w:rPr>
                <w:sz w:val="20"/>
              </w:rPr>
            </w:pPr>
            <w:r w:rsidRPr="00F843C1">
              <w:rPr>
                <w:sz w:val="20"/>
              </w:rPr>
              <w:lastRenderedPageBreak/>
              <w:t>16-QAM</w:t>
            </w:r>
          </w:p>
        </w:tc>
        <w:tc>
          <w:tcPr>
            <w:tcW w:w="3500" w:type="pct"/>
            <w:vAlign w:val="center"/>
          </w:tcPr>
          <w:p w:rsidR="00D87D6D" w:rsidRPr="00F843C1" w:rsidRDefault="00D91F16" w:rsidP="00F843C1">
            <w:pPr>
              <w:tabs>
                <w:tab w:val="left" w:pos="4170"/>
              </w:tabs>
              <w:jc w:val="center"/>
              <w:rPr>
                <w:sz w:val="20"/>
              </w:rPr>
            </w:pPr>
            <m:oMathPara>
              <m:oMath>
                <m:sSub>
                  <m:sSubPr>
                    <m:ctrlPr>
                      <w:rPr>
                        <w:rFonts w:ascii="Cambria Math" w:hAnsi="Cambria Math"/>
                        <w:i/>
                        <w:sz w:val="20"/>
                      </w:rPr>
                    </m:ctrlPr>
                  </m:sSubPr>
                  <m:e>
                    <m:r>
                      <w:rPr>
                        <w:rFonts w:ascii="Cambria Math" w:hAnsi="Cambria Math"/>
                      </w:rPr>
                      <m:t>P</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5</m:t>
                                </m:r>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num>
                          <m:den>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5</m:t>
                                </m:r>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den>
                        </m:f>
                      </m:e>
                    </m:ra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18</m:t>
                                </m:r>
                              </m:num>
                              <m:den>
                                <m:r>
                                  <w:rPr>
                                    <w:rFonts w:ascii="Cambria Math" w:hAnsi="Cambria Math"/>
                                  </w:rPr>
                                  <m:t>5</m:t>
                                </m:r>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num>
                          <m:den>
                            <m:r>
                              <w:rPr>
                                <w:rFonts w:ascii="Cambria Math" w:hAnsi="Cambria Math"/>
                              </w:rPr>
                              <m:t>1+</m:t>
                            </m:r>
                            <m:f>
                              <m:fPr>
                                <m:ctrlPr>
                                  <w:rPr>
                                    <w:rFonts w:ascii="Cambria Math" w:hAnsi="Cambria Math"/>
                                    <w:i/>
                                  </w:rPr>
                                </m:ctrlPr>
                              </m:fPr>
                              <m:num>
                                <m:r>
                                  <w:rPr>
                                    <w:rFonts w:ascii="Cambria Math" w:hAnsi="Cambria Math"/>
                                  </w:rPr>
                                  <m:t>18</m:t>
                                </m:r>
                              </m:num>
                              <m:den>
                                <m:r>
                                  <w:rPr>
                                    <w:rFonts w:ascii="Cambria Math" w:hAnsi="Cambria Math"/>
                                  </w:rPr>
                                  <m:t>5</m:t>
                                </m:r>
                              </m:den>
                            </m:f>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den>
                        </m:f>
                      </m:e>
                    </m:ra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d>
                  <m:dPr>
                    <m:ctrlPr>
                      <w:rPr>
                        <w:rFonts w:ascii="Cambria Math" w:hAnsi="Cambria Math"/>
                        <w:i/>
                      </w:rPr>
                    </m:ctrlPr>
                  </m:dPr>
                  <m:e>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10</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num>
                          <m:den>
                            <m:r>
                              <w:rPr>
                                <w:rFonts w:ascii="Cambria Math" w:hAnsi="Cambria Math"/>
                              </w:rPr>
                              <m:t>1+10</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den>
                        </m:f>
                      </m:e>
                    </m:rad>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172357">
      <w:pPr>
        <w:pStyle w:val="BodyText"/>
      </w:pPr>
      <w:r>
        <w:rPr>
          <w:lang w:val="en-US"/>
        </w:rPr>
        <w:t xml:space="preserve">This is yet another step to ensure that the simulation performs as expected in the new channel environment. </w:t>
      </w:r>
      <w:r w:rsidR="00D91F16">
        <w:fldChar w:fldCharType="begin"/>
      </w:r>
      <w:r>
        <w:instrText xml:space="preserve"> REF _Ref347419015 \h </w:instrText>
      </w:r>
      <w:r w:rsidR="00D91F16">
        <w:fldChar w:fldCharType="separate"/>
      </w:r>
      <w:r>
        <w:t xml:space="preserve">Figure </w:t>
      </w:r>
      <w:r>
        <w:rPr>
          <w:noProof/>
        </w:rPr>
        <w:t>15</w:t>
      </w:r>
      <w:r w:rsidR="00D91F16">
        <w:fldChar w:fldCharType="end"/>
      </w:r>
      <w:r>
        <w:t xml:space="preserve"> shows a Rayleigh Fade where a physical layer burst has undergone constructive interference. In order to account for the phase rotation and increase in amplitude of the received signal the channel estimated can be used to obtain an estimate of the condition of the channel. Previously the channel estimate determined the shift in phase, to account for the change in phase the Cartesian value of the peak normalised channel estimate provides of the channel conditions. To equalise for the channel condition we apply </w:t>
      </w:r>
      <w:del w:id="105" w:author="IPWireless" w:date="2013-03-06T16:04:00Z">
        <w:r w:rsidDel="00172357">
          <w:delText xml:space="preserve">an </w:delText>
        </w:r>
      </w:del>
      <w:ins w:id="106" w:author="IPWireless" w:date="2013-03-06T16:04:00Z">
        <w:r>
          <w:t xml:space="preserve">the </w:t>
        </w:r>
      </w:ins>
      <w:r>
        <w:t>following formula</w:t>
      </w:r>
    </w:p>
    <w:tbl>
      <w:tblPr>
        <w:tblW w:w="5000" w:type="pct"/>
        <w:tblLook w:val="00A0"/>
      </w:tblPr>
      <w:tblGrid>
        <w:gridCol w:w="1437"/>
        <w:gridCol w:w="6703"/>
        <w:gridCol w:w="1436"/>
      </w:tblGrid>
      <w:tr w:rsidR="00D87D6D" w:rsidTr="00F843C1">
        <w:tc>
          <w:tcPr>
            <w:tcW w:w="750" w:type="pct"/>
          </w:tcPr>
          <w:p w:rsidR="00D87D6D" w:rsidRPr="00F843C1" w:rsidRDefault="00D87D6D" w:rsidP="00C0691C">
            <w:pPr>
              <w:rPr>
                <w:sz w:val="20"/>
              </w:rPr>
            </w:pPr>
          </w:p>
        </w:tc>
        <w:tc>
          <w:tcPr>
            <w:tcW w:w="3500" w:type="pct"/>
            <w:vAlign w:val="center"/>
          </w:tcPr>
          <w:p w:rsidR="00D87D6D" w:rsidRPr="00F843C1" w:rsidRDefault="00D91F16" w:rsidP="00F843C1">
            <w:pPr>
              <w:tabs>
                <w:tab w:val="left" w:pos="4170"/>
              </w:tabs>
              <w:jc w:val="center"/>
              <w:rPr>
                <w:sz w:val="20"/>
                <w:lang w:val="en-US"/>
              </w:rPr>
            </w:pPr>
            <m:oMathPara>
              <m:oMath>
                <m:sSub>
                  <m:sSubPr>
                    <m:ctrlPr>
                      <w:rPr>
                        <w:rFonts w:ascii="Cambria Math" w:hAnsi="Cambria Math"/>
                        <w:i/>
                        <w:sz w:val="20"/>
                        <w:lang w:val="en-US"/>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x-Aligned</m:t>
                    </m:r>
                    <m:ctrlPr>
                      <w:rPr>
                        <w:rFonts w:ascii="Cambria Math" w:hAnsi="Cambria Math"/>
                        <w:i/>
                        <w:lang w:val="en-US"/>
                      </w:rPr>
                    </m:ctrlP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num>
                  <m:den>
                    <m:sSub>
                      <m:sSubPr>
                        <m:ctrlPr>
                          <w:rPr>
                            <w:rFonts w:ascii="Cambria Math" w:hAnsi="Cambria Math"/>
                            <w:i/>
                            <w:lang w:val="en-US"/>
                          </w:rPr>
                        </m:ctrlPr>
                      </m:sSubPr>
                      <m:e>
                        <m:r>
                          <w:rPr>
                            <w:rFonts w:ascii="Cambria Math" w:hAnsi="Cambria Math"/>
                            <w:lang w:val="en-US"/>
                          </w:rPr>
                          <m:t>Peak</m:t>
                        </m:r>
                      </m:e>
                      <m:sub>
                        <m:r>
                          <w:rPr>
                            <w:rFonts w:ascii="Cambria Math" w:hAnsi="Cambria Math"/>
                            <w:lang w:val="en-US"/>
                          </w:rPr>
                          <m:t>Channel Estimate</m:t>
                        </m:r>
                      </m:sub>
                    </m:sSub>
                  </m:den>
                </m:f>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Pr="00D75409" w:rsidRDefault="00D87D6D" w:rsidP="00D75409">
      <w:pPr>
        <w:pStyle w:val="BodyText"/>
        <w:rPr>
          <w:lang w:val="en-US"/>
        </w:rPr>
      </w:pPr>
      <w:r>
        <w:rPr>
          <w:lang w:val="en-US"/>
        </w:rPr>
        <w:t>Where the Rx is the physical layer burst and the peak channel estimate is as stated.</w:t>
      </w:r>
    </w:p>
    <w:p w:rsidR="00D87D6D" w:rsidRDefault="003925A2" w:rsidP="00D75409">
      <w:pPr>
        <w:jc w:val="center"/>
      </w:pPr>
      <w:r>
        <w:rPr>
          <w:noProof/>
          <w:lang w:eastAsia="en-GB"/>
        </w:rPr>
        <w:drawing>
          <wp:inline distT="0" distB="0" distL="0" distR="0">
            <wp:extent cx="4051300" cy="2863850"/>
            <wp:effectExtent l="0" t="0" r="0" b="0"/>
            <wp:docPr id="2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051300" cy="2863850"/>
                    </a:xfrm>
                    <a:prstGeom prst="rect">
                      <a:avLst/>
                    </a:prstGeom>
                    <a:noFill/>
                    <a:ln w="9525">
                      <a:noFill/>
                      <a:miter lim="800000"/>
                      <a:headEnd/>
                      <a:tailEnd/>
                    </a:ln>
                  </pic:spPr>
                </pic:pic>
              </a:graphicData>
            </a:graphic>
          </wp:inline>
        </w:drawing>
      </w:r>
    </w:p>
    <w:p w:rsidR="00D87D6D" w:rsidRDefault="00D87D6D" w:rsidP="00D75409">
      <w:pPr>
        <w:pStyle w:val="Caption"/>
      </w:pPr>
      <w:bookmarkStart w:id="107" w:name="_Ref347419015"/>
      <w:bookmarkStart w:id="108" w:name="_Toc347927278"/>
      <w:r>
        <w:t xml:space="preserve">Figure </w:t>
      </w:r>
      <w:fldSimple w:instr=" SEQ Figure \* ARABIC ">
        <w:r>
          <w:rPr>
            <w:noProof/>
          </w:rPr>
          <w:t>15</w:t>
        </w:r>
      </w:fldSimple>
      <w:bookmarkEnd w:id="107"/>
      <w:r>
        <w:t>- Constructive Interference</w:t>
      </w:r>
      <w:bookmarkEnd w:id="108"/>
    </w:p>
    <w:p w:rsidR="00D87D6D" w:rsidRPr="00DF0E2B" w:rsidRDefault="00D87D6D" w:rsidP="00DF0E2B">
      <w:pPr>
        <w:pStyle w:val="BodyText"/>
      </w:pPr>
      <w:r>
        <w:t xml:space="preserve">The effects the channel has on the received symbol constellation can be seen in </w:t>
      </w:r>
      <w:r w:rsidR="00D91F16">
        <w:fldChar w:fldCharType="begin"/>
      </w:r>
      <w:r>
        <w:instrText xml:space="preserve"> REF _Ref347489349 \h </w:instrText>
      </w:r>
      <w:r w:rsidR="00D91F16">
        <w:fldChar w:fldCharType="separate"/>
      </w:r>
      <w:r>
        <w:t xml:space="preserve">Figure </w:t>
      </w:r>
      <w:r>
        <w:rPr>
          <w:noProof/>
        </w:rPr>
        <w:t>16</w:t>
      </w:r>
      <w:r w:rsidR="00D91F16">
        <w:fldChar w:fldCharType="end"/>
      </w:r>
      <w:r>
        <w:t xml:space="preserve">, where the first subplot show the received physical layer burst before the channel estimate has been taken into account.  The second subplot shows the symbol constellation after the I and Q attenuation and phase adjust have been accounted for.  </w:t>
      </w:r>
    </w:p>
    <w:p w:rsidR="00D87D6D" w:rsidRDefault="003925A2" w:rsidP="00D75409">
      <w:pPr>
        <w:jc w:val="center"/>
      </w:pPr>
      <w:r>
        <w:rPr>
          <w:noProof/>
          <w:lang w:eastAsia="en-GB"/>
        </w:rPr>
        <w:lastRenderedPageBreak/>
        <w:drawing>
          <wp:inline distT="0" distB="0" distL="0" distR="0">
            <wp:extent cx="3651250" cy="2584450"/>
            <wp:effectExtent l="0" t="0" r="0" b="0"/>
            <wp:docPr id="2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3651250" cy="2584450"/>
                    </a:xfrm>
                    <a:prstGeom prst="rect">
                      <a:avLst/>
                    </a:prstGeom>
                    <a:noFill/>
                    <a:ln w="9525">
                      <a:noFill/>
                      <a:miter lim="800000"/>
                      <a:headEnd/>
                      <a:tailEnd/>
                    </a:ln>
                  </pic:spPr>
                </pic:pic>
              </a:graphicData>
            </a:graphic>
          </wp:inline>
        </w:drawing>
      </w:r>
    </w:p>
    <w:p w:rsidR="00D87D6D" w:rsidRPr="00DF0E2B" w:rsidRDefault="00D87D6D" w:rsidP="00DF0E2B">
      <w:pPr>
        <w:pStyle w:val="Caption"/>
      </w:pPr>
      <w:bookmarkStart w:id="109" w:name="_Toc347927279"/>
      <w:bookmarkStart w:id="110" w:name="_Ref347489349"/>
      <w:r>
        <w:t xml:space="preserve">Figure </w:t>
      </w:r>
      <w:fldSimple w:instr=" SEQ Figure \* ARABIC ">
        <w:r>
          <w:rPr>
            <w:noProof/>
          </w:rPr>
          <w:t>16</w:t>
        </w:r>
        <w:bookmarkEnd w:id="109"/>
      </w:fldSimple>
      <w:bookmarkEnd w:id="110"/>
    </w:p>
    <w:p w:rsidR="00D87D6D" w:rsidRDefault="00D87D6D" w:rsidP="00172357">
      <w:pPr>
        <w:pStyle w:val="BodyText"/>
        <w:rPr>
          <w:lang w:val="en-US"/>
        </w:rPr>
      </w:pPr>
      <w:r>
        <w:rPr>
          <w:lang w:val="en-US"/>
        </w:rPr>
        <w:t xml:space="preserve">The Bit Error and Block error curves for a Rayleigh fade channel are shown in </w:t>
      </w:r>
      <w:r w:rsidR="00D91F16">
        <w:rPr>
          <w:lang w:val="en-US"/>
        </w:rPr>
        <w:fldChar w:fldCharType="begin"/>
      </w:r>
      <w:r>
        <w:rPr>
          <w:lang w:val="en-US"/>
        </w:rPr>
        <w:instrText xml:space="preserve"> REF _Ref347482616 \h </w:instrText>
      </w:r>
      <w:r w:rsidR="00D91F16">
        <w:rPr>
          <w:lang w:val="en-US"/>
        </w:rPr>
      </w:r>
      <w:r w:rsidR="00D91F16">
        <w:rPr>
          <w:lang w:val="en-US"/>
        </w:rPr>
        <w:fldChar w:fldCharType="separate"/>
      </w:r>
      <w:r>
        <w:t xml:space="preserve">Figure </w:t>
      </w:r>
      <w:r>
        <w:rPr>
          <w:noProof/>
        </w:rPr>
        <w:t>17</w:t>
      </w:r>
      <w:r w:rsidR="00D91F16">
        <w:rPr>
          <w:lang w:val="en-US"/>
        </w:rPr>
        <w:fldChar w:fldCharType="end"/>
      </w:r>
      <w:r>
        <w:rPr>
          <w:lang w:val="en-US"/>
        </w:rPr>
        <w:t xml:space="preserve">. As expected the bit error rates have </w:t>
      </w:r>
      <w:del w:id="111" w:author="IPWireless" w:date="2013-03-06T16:04:00Z">
        <w:r w:rsidDel="00172357">
          <w:rPr>
            <w:lang w:val="en-US"/>
          </w:rPr>
          <w:delText xml:space="preserve">decreased </w:delText>
        </w:r>
      </w:del>
      <w:ins w:id="112" w:author="IPWireless" w:date="2013-03-06T16:04:00Z">
        <w:r>
          <w:rPr>
            <w:lang w:val="en-US"/>
          </w:rPr>
          <w:t xml:space="preserve">increased </w:t>
        </w:r>
      </w:ins>
      <w:r>
        <w:rPr>
          <w:lang w:val="en-US"/>
        </w:rPr>
        <w:t>as a result of the Rayleigh Fading Channel. The simulated results close</w:t>
      </w:r>
      <w:ins w:id="113" w:author="IPWireless" w:date="2013-03-06T16:05:00Z">
        <w:r>
          <w:rPr>
            <w:lang w:val="en-US"/>
          </w:rPr>
          <w:t>ly</w:t>
        </w:r>
      </w:ins>
      <w:r>
        <w:rPr>
          <w:lang w:val="en-US"/>
        </w:rPr>
        <w:t xml:space="preserve"> match the theoretical Bit Error performance and hence validates the simulation model.</w:t>
      </w:r>
    </w:p>
    <w:p w:rsidR="00D87D6D" w:rsidRDefault="003925A2" w:rsidP="00DF0E2B">
      <w:pPr>
        <w:pStyle w:val="BodyText"/>
        <w:jc w:val="center"/>
        <w:rPr>
          <w:lang w:val="en-US"/>
        </w:rPr>
      </w:pPr>
      <w:r>
        <w:rPr>
          <w:noProof/>
          <w:lang w:eastAsia="en-GB"/>
        </w:rPr>
        <w:drawing>
          <wp:inline distT="0" distB="0" distL="0" distR="0">
            <wp:extent cx="4552950" cy="3390900"/>
            <wp:effectExtent l="0" t="0" r="0" b="0"/>
            <wp:docPr id="22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a:srcRect/>
                    <a:stretch>
                      <a:fillRect/>
                    </a:stretch>
                  </pic:blipFill>
                  <pic:spPr bwMode="auto">
                    <a:xfrm>
                      <a:off x="0" y="0"/>
                      <a:ext cx="4552950" cy="3390900"/>
                    </a:xfrm>
                    <a:prstGeom prst="rect">
                      <a:avLst/>
                    </a:prstGeom>
                    <a:noFill/>
                    <a:ln w="9525">
                      <a:noFill/>
                      <a:miter lim="800000"/>
                      <a:headEnd/>
                      <a:tailEnd/>
                    </a:ln>
                  </pic:spPr>
                </pic:pic>
              </a:graphicData>
            </a:graphic>
          </wp:inline>
        </w:drawing>
      </w:r>
    </w:p>
    <w:p w:rsidR="00D87D6D" w:rsidRPr="00002856" w:rsidRDefault="00D87D6D" w:rsidP="009A4561">
      <w:pPr>
        <w:pStyle w:val="Caption"/>
      </w:pPr>
      <w:bookmarkStart w:id="114" w:name="_Ref347482616"/>
      <w:bookmarkStart w:id="115" w:name="_Toc347927280"/>
      <w:r>
        <w:t xml:space="preserve">Figure </w:t>
      </w:r>
      <w:fldSimple w:instr=" SEQ Figure \* ARABIC ">
        <w:r>
          <w:rPr>
            <w:noProof/>
          </w:rPr>
          <w:t>17</w:t>
        </w:r>
      </w:fldSimple>
      <w:bookmarkEnd w:id="114"/>
      <w:r>
        <w:t>- Bit Error and BLER for Rayleigh Fading Channel</w:t>
      </w:r>
      <w:bookmarkEnd w:id="115"/>
    </w:p>
    <w:p w:rsidR="00D87D6D" w:rsidRDefault="00D87D6D" w:rsidP="00300875">
      <w:pPr>
        <w:pStyle w:val="Heading1"/>
      </w:pPr>
      <w:bookmarkStart w:id="116" w:name="_Toc347927262"/>
      <w:r>
        <w:lastRenderedPageBreak/>
        <w:t>Diversity Reception</w:t>
      </w:r>
      <w:bookmarkEnd w:id="116"/>
    </w:p>
    <w:p w:rsidR="00D87D6D" w:rsidRDefault="00D87D6D" w:rsidP="00215AA0">
      <w:r>
        <w:t xml:space="preserve">The Rayleigh Fading Channel has significantly degraded the performance; in order to achieve better bit error performance for a given </w:t>
      </w:r>
      <w:proofErr w:type="spellStart"/>
      <w:r>
        <w:t>EbNo</w:t>
      </w:r>
      <w:proofErr w:type="spellEnd"/>
      <w:r>
        <w:t>, diversity gain can be achieve</w:t>
      </w:r>
      <w:ins w:id="117" w:author="IPWireless" w:date="2013-03-06T16:05:00Z">
        <w:r>
          <w:t>d</w:t>
        </w:r>
      </w:ins>
      <w:r>
        <w:t xml:space="preserve"> by exploiting the diversity between multiple channels.  If we adjust the simulation model to account for R number of receiver branches, where each branch has a different receive antenna. The reason for using different antennas is to ensure that each antenna picks up a different path. </w:t>
      </w:r>
    </w:p>
    <w:p w:rsidR="00D87D6D" w:rsidRDefault="00D87D6D" w:rsidP="00215AA0">
      <w:r>
        <w:t>The fading process on R number of diversity channels created generated by each receive antenna is assumed to be mutually stati</w:t>
      </w:r>
      <w:ins w:id="118" w:author="IPWireless" w:date="2013-03-06T16:06:00Z">
        <w:r>
          <w:t>sti</w:t>
        </w:r>
      </w:ins>
      <w:r>
        <w:t xml:space="preserve">cally independent. The signal is corrupted by an additive white Gaussian noise process with a PDF of </w:t>
      </w:r>
      <m:oMath>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at each receiver.  Again the noise process is assumed to be mutually statistically independent. Due to the nature of the channel, the di</w:t>
      </w:r>
      <w:proofErr w:type="spellStart"/>
      <w:r>
        <w:t>versity</w:t>
      </w:r>
      <w:proofErr w:type="spellEnd"/>
      <w:r>
        <w:t xml:space="preserve"> between each path is exploited where the received signal can be denoted as:</w:t>
      </w:r>
    </w:p>
    <w:tbl>
      <w:tblPr>
        <w:tblW w:w="5000" w:type="pct"/>
        <w:tblLook w:val="00A0"/>
      </w:tblPr>
      <w:tblGrid>
        <w:gridCol w:w="1437"/>
        <w:gridCol w:w="6703"/>
        <w:gridCol w:w="1436"/>
      </w:tblGrid>
      <w:tr w:rsidR="00D87D6D" w:rsidTr="00F843C1">
        <w:tc>
          <w:tcPr>
            <w:tcW w:w="750" w:type="pct"/>
          </w:tcPr>
          <w:p w:rsidR="00D87D6D" w:rsidRPr="00F843C1" w:rsidRDefault="00D87D6D" w:rsidP="002D1798">
            <w:pPr>
              <w:rPr>
                <w:sz w:val="20"/>
              </w:rPr>
            </w:pPr>
          </w:p>
        </w:tc>
        <w:tc>
          <w:tcPr>
            <w:tcW w:w="3500" w:type="pct"/>
            <w:vAlign w:val="center"/>
          </w:tcPr>
          <w:p w:rsidR="00D87D6D" w:rsidRPr="00F843C1" w:rsidRDefault="00D91F16" w:rsidP="00A56673">
            <w:pPr>
              <w:rPr>
                <w:sz w:val="20"/>
              </w:rPr>
            </w:pPr>
            <m:oMathPara>
              <m:oMath>
                <m:sSub>
                  <m:sSubPr>
                    <m:ctrlPr>
                      <w:rPr>
                        <w:rFonts w:ascii="Cambria Math" w:hAnsi="Cambria Math"/>
                        <w:i/>
                        <w:sz w:val="20"/>
                      </w:rPr>
                    </m:ctrlPr>
                  </m:sSubPr>
                  <m:e>
                    <m:r>
                      <w:rPr>
                        <w:rFonts w:ascii="Cambria Math" w:hAnsi="Cambria Math"/>
                      </w:rPr>
                      <m:t>r</m:t>
                    </m:r>
                    <m:ctrlPr>
                      <w:rPr>
                        <w:rFonts w:ascii="Cambria Math" w:hAnsi="Cambria Math"/>
                        <w:i/>
                      </w:rPr>
                    </m:ctrlPr>
                  </m:e>
                  <m:sub>
                    <m:r>
                      <w:rPr>
                        <w:rFonts w:ascii="Cambria Math" w:hAnsi="Cambria Math"/>
                      </w:rPr>
                      <m:t>R</m:t>
                    </m:r>
                    <m:ctrlPr>
                      <w:rPr>
                        <w:rFonts w:ascii="Cambria Math" w:hAnsi="Cambria Math"/>
                        <w:i/>
                      </w:rPr>
                    </m:ctrlPr>
                  </m:sub>
                </m:sSub>
                <m:r>
                  <w:rPr>
                    <w:rFonts w:ascii="Cambria Math" w:hAnsi="Cambria Math"/>
                  </w:rPr>
                  <m:t xml:space="preserve">= </m:t>
                </m:r>
                <m:sSub>
                  <m:sSubPr>
                    <m:ctrlPr>
                      <w:rPr>
                        <w:rFonts w:ascii="Cambria Math" w:hAnsi="Cambria Math"/>
                        <w:i/>
                      </w:rPr>
                    </m:ctrlPr>
                  </m:sSubPr>
                  <m:e>
                    <m:r>
                      <w:rPr>
                        <w:rFonts w:ascii="Cambria Math" w:hAnsi="Cambria Math"/>
                      </w:rPr>
                      <m:t>s</m:t>
                    </m:r>
                  </m:e>
                  <m:sub>
                    <w:ins w:id="119" w:author="Josh Cole" w:date="2013-10-01T17:44:00Z">
                      <m:r>
                        <w:rPr>
                          <w:rFonts w:ascii="Cambria Math" w:hAnsi="Cambria Math"/>
                        </w:rPr>
                        <m:t>i</m:t>
                      </m:r>
                    </w:ins>
                    <m:r>
                      <w:rPr>
                        <w:rFonts w:ascii="Cambria Math" w:hAnsi="Cambria Math"/>
                      </w:rPr>
                      <m:t>R</m:t>
                    </m:r>
                  </m:sub>
                </m:sSub>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215AA0">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iR</m:t>
            </m:r>
          </m:sub>
        </m:sSub>
        <m:r>
          <w:rPr>
            <w:rFonts w:ascii="Cambria Math" w:hAnsi="Cambria Math"/>
          </w:rPr>
          <m:t xml:space="preserve"> </m:t>
        </m:r>
      </m:oMath>
      <w:r>
        <w:t xml:space="preserve">is the transmitted signal, </w:t>
      </w:r>
      <m:oMath>
        <m:r>
          <w:rPr>
            <w:rFonts w:ascii="Cambria Math" w:hAnsi="Cambria Math"/>
          </w:rPr>
          <m:t xml:space="preserve">i </m:t>
        </m:r>
      </m:oMath>
      <w:r>
        <w:t xml:space="preserve">denotes the number of transmitted signals and </w:t>
      </w:r>
      <m:oMath>
        <m:r>
          <w:rPr>
            <w:rFonts w:ascii="Cambria Math" w:hAnsi="Cambria Math"/>
          </w:rPr>
          <m:t>R</m:t>
        </m:r>
      </m:oMath>
      <w:r>
        <w:t xml:space="preserve"> is the number of receive antennas and </w:t>
      </w:r>
      <m:oMath>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R</m:t>
            </m:r>
          </m:sub>
        </m:sSub>
        <m:sSup>
          <m:sSupPr>
            <m:ctrlPr>
              <w:rPr>
                <w:rFonts w:ascii="Cambria Math" w:hAnsi="Cambria Math"/>
                <w:i/>
              </w:rPr>
            </m:ctrlPr>
          </m:sSupPr>
          <m:e>
            <m:r>
              <w:rPr>
                <w:rFonts w:ascii="Cambria Math" w:hAnsi="Cambria Math"/>
              </w:rPr>
              <m:t>e</m:t>
            </m:r>
          </m:e>
          <m:sup>
            <m:r>
              <w:rPr>
                <w:rFonts w:ascii="Cambria Math" w:hAnsi="Cambria Math"/>
              </w:rPr>
              <m:t>jR</m:t>
            </m:r>
          </m:sup>
        </m:sSup>
      </m:oMath>
      <w:r>
        <w:t xml:space="preserve"> are the attenuation and phase factors for each R number of Diversity Channels. The channel experience</w:t>
      </w:r>
      <w:ins w:id="120" w:author="IPWireless" w:date="2013-03-06T16:07:00Z">
        <w:r>
          <w:t>d</w:t>
        </w:r>
      </w:ins>
      <w:r>
        <w:t xml:space="preserve"> by each antenna is randomly varying with time. For R number of received antenna</w:t>
      </w:r>
      <w:ins w:id="121" w:author="IPWireless" w:date="2013-03-06T16:07:00Z">
        <w:r>
          <w:t>s</w:t>
        </w:r>
      </w:ins>
      <w:r>
        <w:t xml:space="preserve"> the received symbol is multiplied by </w:t>
      </w:r>
      <m:oMath>
        <m:sSub>
          <m:sSubPr>
            <m:ctrlPr>
              <w:rPr>
                <w:rFonts w:ascii="Cambria Math" w:hAnsi="Cambria Math"/>
                <w:i/>
              </w:rPr>
            </m:ctrlPr>
          </m:sSubPr>
          <m:e>
            <m:r>
              <w:rPr>
                <w:rFonts w:ascii="Cambria Math" w:hAnsi="Cambria Math"/>
              </w:rPr>
              <m:t>z</m:t>
            </m:r>
          </m:e>
          <m:sub>
            <m:r>
              <w:rPr>
                <w:rFonts w:ascii="Cambria Math" w:hAnsi="Cambria Math"/>
              </w:rPr>
              <m:t>R</m:t>
            </m:r>
          </m:sub>
        </m:sSub>
      </m:oMath>
      <w:r>
        <w:t xml:space="preserve"> where the mean and variance is of a Rayleigh Random Variable as shown in section </w:t>
      </w:r>
      <w:r w:rsidR="00D91F16">
        <w:fldChar w:fldCharType="begin"/>
      </w:r>
      <w:r>
        <w:instrText xml:space="preserve"> REF _Ref347991941 \r \h </w:instrText>
      </w:r>
      <w:r w:rsidR="00D91F16">
        <w:fldChar w:fldCharType="separate"/>
      </w:r>
      <w:r>
        <w:t>5.1</w:t>
      </w:r>
      <w:r w:rsidR="00D91F16">
        <w:fldChar w:fldCharType="end"/>
      </w:r>
      <w:r>
        <w:t xml:space="preserve"> The Additive White Gaussian Noise introduced by each receiver is denoted by</w:t>
      </w:r>
      <m:oMath>
        <m:sSub>
          <m:sSubPr>
            <m:ctrlPr>
              <w:rPr>
                <w:rFonts w:ascii="Cambria Math" w:hAnsi="Cambria Math"/>
                <w:i/>
              </w:rPr>
            </m:ctrlPr>
          </m:sSubPr>
          <m:e>
            <m:r>
              <w:rPr>
                <w:rFonts w:ascii="Cambria Math" w:hAnsi="Cambria Math"/>
              </w:rPr>
              <m:t xml:space="preserve"> k</m:t>
            </m:r>
          </m:e>
          <m:sub>
            <m:r>
              <w:rPr>
                <w:rFonts w:ascii="Cambria Math" w:hAnsi="Cambria Math"/>
              </w:rPr>
              <m:t>R</m:t>
            </m:r>
          </m:sub>
        </m:sSub>
      </m:oMath>
      <w:r>
        <w:t xml:space="preserve">. </w:t>
      </w:r>
      <w:r w:rsidR="00D91F16">
        <w:fldChar w:fldCharType="begin"/>
      </w:r>
      <w:r>
        <w:instrText xml:space="preserve"> REF _Ref347732529 \h </w:instrText>
      </w:r>
      <w:r w:rsidR="00D91F16">
        <w:fldChar w:fldCharType="separate"/>
      </w:r>
      <w:r>
        <w:t xml:space="preserve">Figure </w:t>
      </w:r>
      <w:r>
        <w:rPr>
          <w:noProof/>
        </w:rPr>
        <w:t>18</w:t>
      </w:r>
      <w:r w:rsidR="00D91F16">
        <w:fldChar w:fldCharType="end"/>
      </w:r>
      <w:r>
        <w:t xml:space="preserve"> depicts a communication system using maximum ratio combiner to exploit the diversity between channels.</w:t>
      </w:r>
    </w:p>
    <w:p w:rsidR="00D87D6D" w:rsidRDefault="00D91F16" w:rsidP="00215AA0">
      <w:r>
        <w:pict>
          <v:group id="_x0000_s1132" editas="canvas" style="width:512.4pt;height:162.7pt;mso-position-horizontal-relative:char;mso-position-vertical-relative:line" coordorigin="1440,6158" coordsize="10248,3254">
            <o:lock v:ext="edit" aspectratio="t"/>
            <v:shape id="_x0000_s1133" type="#_x0000_t75" style="position:absolute;left:1440;top:6158;width:10248;height:3254" o:preferrelative="f">
              <v:fill o:detectmouseclick="t"/>
              <v:path o:extrusionok="t" o:connecttype="none"/>
              <o:lock v:ext="edit" text="t"/>
            </v:shape>
            <v:shape id="_x0000_s1134" type="#_x0000_t202" style="position:absolute;left:2857;top:6504;width:1619;height:683">
              <v:textbox style="mso-next-textbox:#_x0000_s1134">
                <w:txbxContent>
                  <w:p w:rsidR="00D87D6D" w:rsidRDefault="00D91F16" w:rsidP="008F3744">
                    <m:oMathPara>
                      <m:oMath>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j1</m:t>
                            </m:r>
                          </m:sup>
                        </m:sSup>
                      </m:oMath>
                    </m:oMathPara>
                  </w:p>
                </w:txbxContent>
              </v:textbox>
            </v:shape>
            <v:shape id="_x0000_s1135" type="#_x0000_t202" style="position:absolute;left:2857;top:8003;width:1619;height:683">
              <v:textbox style="mso-next-textbox:#_x0000_s1135">
                <w:txbxContent>
                  <w:p w:rsidR="00D87D6D" w:rsidRDefault="00D91F16" w:rsidP="008F3744">
                    <m:oMathPara>
                      <m:oMath>
                        <m:sSub>
                          <m:sSubPr>
                            <m:ctrlPr>
                              <w:rPr>
                                <w:rFonts w:ascii="Cambria Math" w:hAnsi="Cambria Math"/>
                                <w:i/>
                              </w:rPr>
                            </m:ctrlPr>
                          </m:sSubPr>
                          <m:e>
                            <m:r>
                              <w:rPr>
                                <w:rFonts w:ascii="Cambria Math" w:hAnsi="Cambria Math"/>
                              </w:rPr>
                              <m:t>α</m:t>
                            </m:r>
                          </m:e>
                          <m:sub>
                            <m:r>
                              <w:rPr>
                                <w:rFonts w:ascii="Cambria Math" w:hAnsi="Cambria Math"/>
                              </w:rPr>
                              <m:t>R</m:t>
                            </m:r>
                          </m:sub>
                        </m:sSub>
                        <m:sSup>
                          <m:sSupPr>
                            <m:ctrlPr>
                              <w:rPr>
                                <w:rFonts w:ascii="Cambria Math" w:hAnsi="Cambria Math"/>
                                <w:i/>
                              </w:rPr>
                            </m:ctrlPr>
                          </m:sSupPr>
                          <m:e>
                            <m:r>
                              <w:rPr>
                                <w:rFonts w:ascii="Cambria Math" w:hAnsi="Cambria Math"/>
                              </w:rPr>
                              <m:t>e</m:t>
                            </m:r>
                          </m:e>
                          <m:sup>
                            <m:r>
                              <w:rPr>
                                <w:rFonts w:ascii="Cambria Math" w:hAnsi="Cambria Math"/>
                              </w:rPr>
                              <m:t>jR</m:t>
                            </m:r>
                          </m:sup>
                        </m:sSup>
                      </m:oMath>
                    </m:oMathPara>
                  </w:p>
                </w:txbxContent>
              </v:textbox>
            </v:shape>
            <v:oval id="_x0000_s1136" style="position:absolute;left:5168;top:8124;width:511;height:441"/>
            <v:shape id="_x0000_s1137" type="#_x0000_t32" style="position:absolute;left:5423;top:8124;width:1;height:441" o:connectortype="straight"/>
            <v:shape id="_x0000_s1138" type="#_x0000_t32" style="position:absolute;left:5168;top:8344;width:511;height:1" o:connectortype="straight"/>
            <v:oval id="_x0000_s1139" style="position:absolute;left:5169;top:6625;width:510;height:441"/>
            <v:shape id="_x0000_s1140" type="#_x0000_t32" style="position:absolute;left:5424;top:6625;width:1;height:441" o:connectortype="straight"/>
            <v:shape id="_x0000_s1141" type="#_x0000_t32" style="position:absolute;left:5169;top:6845;width:510;height:1" o:connectortype="straight"/>
            <v:shape id="_x0000_s1142" type="#_x0000_t202" style="position:absolute;left:6217;top:6504;width:1619;height:683">
              <v:textbox style="mso-next-textbox:#_x0000_s1142">
                <w:txbxContent>
                  <w:p w:rsidR="00D87D6D" w:rsidRDefault="00D87D6D" w:rsidP="008F3744"/>
                </w:txbxContent>
              </v:textbox>
            </v:shape>
            <v:shape id="_x0000_s1143" type="#_x0000_t202" style="position:absolute;left:6217;top:8003;width:1619;height:683">
              <v:textbox style="mso-next-textbox:#_x0000_s1143">
                <w:txbxContent>
                  <w:p w:rsidR="00D87D6D" w:rsidRDefault="00D87D6D" w:rsidP="008F3744"/>
                </w:txbxContent>
              </v:textbox>
            </v:shape>
            <v:shape id="_x0000_s1144" type="#_x0000_t202" style="position:absolute;left:8461;top:7243;width:1619;height:683">
              <v:textbox style="mso-next-textbox:#_x0000_s1144">
                <w:txbxContent>
                  <w:p w:rsidR="00D87D6D" w:rsidRDefault="00D87D6D" w:rsidP="008F3744"/>
                </w:txbxContent>
              </v:textbox>
            </v:shape>
            <v:shape id="_x0000_s1145" type="#_x0000_t202" style="position:absolute;left:2881;top:6158;width:1619;height:683" filled="f" stroked="f">
              <v:textbox style="mso-next-textbox:#_x0000_s1145">
                <w:txbxContent>
                  <w:p w:rsidR="00D87D6D" w:rsidRDefault="003925A2" w:rsidP="008F3744">
                    <m:oMathPara>
                      <m:oMath>
                        <m:r>
                          <w:rPr>
                            <w:rFonts w:ascii="Cambria Math" w:hAnsi="Cambria Math"/>
                          </w:rPr>
                          <m:t>Channel 1</m:t>
                        </m:r>
                      </m:oMath>
                    </m:oMathPara>
                  </w:p>
                </w:txbxContent>
              </v:textbox>
            </v:shape>
            <v:shape id="_x0000_s1146" type="#_x0000_t202" style="position:absolute;left:2881;top:7658;width:1619;height:683" filled="f" stroked="f">
              <v:textbox style="mso-next-textbox:#_x0000_s1146">
                <w:txbxContent>
                  <w:p w:rsidR="00D87D6D" w:rsidRDefault="003925A2" w:rsidP="008F3744">
                    <m:oMathPara>
                      <m:oMath>
                        <m:r>
                          <w:rPr>
                            <w:rFonts w:ascii="Cambria Math" w:hAnsi="Cambria Math"/>
                          </w:rPr>
                          <m:t>Channel 2</m:t>
                        </m:r>
                      </m:oMath>
                    </m:oMathPara>
                  </w:p>
                </w:txbxContent>
              </v:textbox>
            </v:shape>
            <v:shape id="_x0000_s1147" type="#_x0000_t202" style="position:absolute;left:5104;top:7412;width:660;height:471" filled="f" stroked="f">
              <v:textbox style="mso-next-textbox:#_x0000_s1147">
                <w:txbxContent>
                  <w:p w:rsidR="00D87D6D" w:rsidRDefault="00D91F16" w:rsidP="008F3744">
                    <m:oMathPara>
                      <m:oMath>
                        <m:sSub>
                          <m:sSubPr>
                            <m:ctrlPr>
                              <w:rPr>
                                <w:rFonts w:ascii="Cambria Math" w:hAnsi="Cambria Math"/>
                                <w:i/>
                              </w:rPr>
                            </m:ctrlPr>
                          </m:sSubPr>
                          <m:e>
                            <m:r>
                              <w:rPr>
                                <w:rFonts w:ascii="Cambria Math" w:hAnsi="Cambria Math"/>
                              </w:rPr>
                              <m:t>k</m:t>
                            </m:r>
                          </m:e>
                          <m:sub>
                            <m:r>
                              <w:rPr>
                                <w:rFonts w:ascii="Cambria Math" w:hAnsi="Cambria Math"/>
                              </w:rPr>
                              <m:t>1</m:t>
                            </m:r>
                          </m:sub>
                        </m:sSub>
                      </m:oMath>
                    </m:oMathPara>
                  </w:p>
                </w:txbxContent>
              </v:textbox>
            </v:shape>
            <v:shape id="_x0000_s1148" type="#_x0000_t202" style="position:absolute;left:5089;top:8941;width:660;height:471" filled="f" stroked="f">
              <v:textbox style="mso-next-textbox:#_x0000_s1148">
                <w:txbxContent>
                  <w:p w:rsidR="00D87D6D" w:rsidRDefault="00D91F16" w:rsidP="008F3744">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xbxContent>
              </v:textbox>
            </v:shape>
            <v:shape id="_x0000_s1149" type="#_x0000_t202" style="position:absolute;left:6217;top:6504;width:1619;height:683" filled="f" stroked="f">
              <v:textbox style="mso-next-textbox:#_x0000_s1149">
                <w:txbxContent>
                  <w:p w:rsidR="00D87D6D" w:rsidRDefault="003925A2" w:rsidP="008F3744">
                    <m:oMathPara>
                      <m:oMath>
                        <m:r>
                          <w:rPr>
                            <w:rFonts w:ascii="Cambria Math" w:hAnsi="Cambria Math"/>
                          </w:rPr>
                          <m:t>Reciever 1</m:t>
                        </m:r>
                      </m:oMath>
                    </m:oMathPara>
                  </w:p>
                </w:txbxContent>
              </v:textbox>
            </v:shape>
            <v:shape id="_x0000_s1150" type="#_x0000_t202" style="position:absolute;left:6217;top:8003;width:1619;height:683" filled="f" stroked="f">
              <v:textbox style="mso-next-textbox:#_x0000_s1150">
                <w:txbxContent>
                  <w:p w:rsidR="00D87D6D" w:rsidRDefault="003925A2" w:rsidP="008F3744">
                    <m:oMathPara>
                      <m:oMath>
                        <m:r>
                          <w:rPr>
                            <w:rFonts w:ascii="Cambria Math" w:hAnsi="Cambria Math"/>
                          </w:rPr>
                          <m:t>Reciever R</m:t>
                        </m:r>
                      </m:oMath>
                    </m:oMathPara>
                  </w:p>
                </w:txbxContent>
              </v:textbox>
            </v:shape>
            <v:shape id="_x0000_s1151" type="#_x0000_t202" style="position:absolute;left:8461;top:7242;width:1619;height:683" filled="f" stroked="f">
              <v:textbox style="mso-next-textbox:#_x0000_s1151">
                <w:txbxContent>
                  <w:p w:rsidR="00D87D6D" w:rsidRDefault="003925A2" w:rsidP="008F3744">
                    <m:oMathPara>
                      <m:oMath>
                        <m:r>
                          <w:rPr>
                            <w:rFonts w:ascii="Cambria Math" w:hAnsi="Cambria Math"/>
                          </w:rPr>
                          <m:t>Combiner</m:t>
                        </m:r>
                      </m:oMath>
                    </m:oMathPara>
                  </w:p>
                </w:txbxContent>
              </v:textbox>
            </v:shape>
            <v:shape id="_x0000_s1152" type="#_x0000_t202" style="position:absolute;left:1706;top:6600;width:478;height:504" filled="f" stroked="f">
              <v:textbox style="mso-next-textbox:#_x0000_s1152">
                <w:txbxContent>
                  <w:p w:rsidR="00D87D6D" w:rsidRDefault="00D91F16" w:rsidP="008F3744">
                    <m:oMathPara>
                      <m:oMath>
                        <m:sSub>
                          <m:sSubPr>
                            <m:ctrlPr>
                              <w:rPr>
                                <w:rFonts w:ascii="Cambria Math" w:hAnsi="Cambria Math"/>
                                <w:i/>
                              </w:rPr>
                            </m:ctrlPr>
                          </m:sSubPr>
                          <m:e>
                            <m:r>
                              <w:rPr>
                                <w:rFonts w:ascii="Cambria Math" w:hAnsi="Cambria Math"/>
                              </w:rPr>
                              <m:t>s</m:t>
                            </m:r>
                          </m:e>
                          <m:sub>
                            <m:r>
                              <w:rPr>
                                <w:rFonts w:ascii="Cambria Math" w:hAnsi="Cambria Math"/>
                              </w:rPr>
                              <m:t>11</m:t>
                            </m:r>
                          </m:sub>
                        </m:sSub>
                      </m:oMath>
                    </m:oMathPara>
                  </w:p>
                </w:txbxContent>
              </v:textbox>
            </v:shape>
            <v:shape id="_x0000_s1153" type="#_x0000_t202" style="position:absolute;left:1766;top:8099;width:478;height:504" filled="f" stroked="f">
              <v:textbox style="mso-next-textbox:#_x0000_s1153">
                <w:txbxContent>
                  <w:p w:rsidR="00D87D6D" w:rsidRDefault="00D91F16" w:rsidP="008F3744">
                    <m:oMathPara>
                      <m:oMath>
                        <m:sSub>
                          <m:sSubPr>
                            <m:ctrlPr>
                              <w:rPr>
                                <w:rFonts w:ascii="Cambria Math" w:hAnsi="Cambria Math"/>
                                <w:i/>
                              </w:rPr>
                            </m:ctrlPr>
                          </m:sSubPr>
                          <m:e>
                            <m:r>
                              <w:rPr>
                                <w:rFonts w:ascii="Cambria Math" w:hAnsi="Cambria Math"/>
                              </w:rPr>
                              <m:t>s</m:t>
                            </m:r>
                          </m:e>
                          <m:sub>
                            <m:r>
                              <w:rPr>
                                <w:rFonts w:ascii="Cambria Math" w:hAnsi="Cambria Math"/>
                              </w:rPr>
                              <m:t>iR</m:t>
                            </m:r>
                          </m:sub>
                        </m:sSub>
                      </m:oMath>
                    </m:oMathPara>
                  </w:p>
                </w:txbxContent>
              </v:textbox>
            </v:shape>
            <v:shape id="_x0000_s1154" type="#_x0000_t32" style="position:absolute;left:2244;top:8345;width:613;height:6;flip:y" o:connectortype="straight">
              <v:stroke endarrow="block"/>
            </v:shape>
            <v:shape id="_x0000_s1155" type="#_x0000_t32" style="position:absolute;left:2184;top:6846;width:673;height:6;flip:y" o:connectortype="straight">
              <v:stroke endarrow="block"/>
            </v:shape>
            <v:shape id="_x0000_s1156" type="#_x0000_t32" style="position:absolute;left:4476;top:6846;width:693;height:1" o:connectortype="straight">
              <v:stroke endarrow="block"/>
            </v:shape>
            <v:shape id="_x0000_s1157" type="#_x0000_t32" style="position:absolute;left:4476;top:8345;width:692;height:1" o:connectortype="straight">
              <v:stroke endarrow="block"/>
            </v:shape>
            <v:shape id="_x0000_s1158" type="#_x0000_t32" style="position:absolute;left:5679;top:8345;width:538;height:1" o:connectortype="straight">
              <v:stroke endarrow="block"/>
            </v:shape>
            <v:shape id="_x0000_s1159" type="#_x0000_t32" style="position:absolute;left:5679;top:6846;width:538;height:1" o:connectortype="straight">
              <v:stroke endarrow="block"/>
            </v:shape>
            <v:shape id="_x0000_s1160" type="#_x0000_t33" style="position:absolute;left:7836;top:6846;width:1435;height:396" o:connectortype="elbow" adj="-96274,-37527,-96274">
              <v:stroke endarrow="block"/>
            </v:shape>
            <v:shape id="_x0000_s1161" type="#_x0000_t33" style="position:absolute;left:7836;top:7925;width:1435;height:420;flip:y" o:connectortype="elbow" adj="-96274,112474,-96274">
              <v:stroke endarrow="block"/>
            </v:shape>
            <v:shape id="_x0000_s1162" type="#_x0000_t32" style="position:absolute;left:10080;top:7584;width:720;height:1" o:connectortype="straight">
              <v:stroke endarrow="block"/>
            </v:shape>
            <v:shape id="_x0000_s1163" type="#_x0000_t202" style="position:absolute;left:10033;top:7178;width:1619;height:683" filled="f" stroked="f">
              <v:textbox style="mso-next-textbox:#_x0000_s1163">
                <w:txbxContent>
                  <w:p w:rsidR="00D87D6D" w:rsidRDefault="003925A2" w:rsidP="008F3744">
                    <m:oMathPara>
                      <m:oMath>
                        <m:r>
                          <w:rPr>
                            <w:rFonts w:ascii="Cambria Math" w:hAnsi="Cambria Math"/>
                          </w:rPr>
                          <m:t>MRC Output</m:t>
                        </m:r>
                      </m:oMath>
                    </m:oMathPara>
                  </w:p>
                </w:txbxContent>
              </v:textbox>
            </v:shape>
            <v:shape id="_x0000_s1164" type="#_x0000_t32" style="position:absolute;left:5424;top:7066;width:10;height:346;flip:x y" o:connectortype="straight">
              <v:stroke endarrow="block"/>
            </v:shape>
            <v:shape id="_x0000_s1165" type="#_x0000_t32" style="position:absolute;left:5419;top:8565;width:5;height:376;flip:y" o:connectortype="straight">
              <v:stroke endarrow="block"/>
            </v:shape>
            <w10:wrap type="none"/>
            <w10:anchorlock/>
          </v:group>
        </w:pict>
      </w:r>
    </w:p>
    <w:p w:rsidR="00D87D6D" w:rsidRPr="008751C4" w:rsidRDefault="00D87D6D" w:rsidP="00AB7FDF">
      <w:pPr>
        <w:pStyle w:val="Caption"/>
      </w:pPr>
      <w:bookmarkStart w:id="122" w:name="_Ref347732529"/>
      <w:bookmarkStart w:id="123" w:name="_Toc347927281"/>
      <w:r>
        <w:t xml:space="preserve">Figure </w:t>
      </w:r>
      <w:fldSimple w:instr=" SEQ Figure \* ARABIC ">
        <w:r>
          <w:rPr>
            <w:noProof/>
          </w:rPr>
          <w:t>18</w:t>
        </w:r>
      </w:fldSimple>
      <w:bookmarkEnd w:id="122"/>
      <w:r>
        <w:t>- MRC Block Diagram</w:t>
      </w:r>
      <w:bookmarkEnd w:id="123"/>
    </w:p>
    <w:p w:rsidR="00D87D6D" w:rsidRDefault="00D87D6D" w:rsidP="00BF48BC">
      <w:pPr>
        <w:pStyle w:val="BodyText"/>
      </w:pPr>
      <w:r>
        <w:t xml:space="preserve">The channel estimate for each receiver provides and an estimate of the channel </w:t>
      </w:r>
      <m:oMath>
        <m:sSub>
          <m:sSubPr>
            <m:ctrlPr>
              <w:rPr>
                <w:rFonts w:ascii="Cambria Math" w:hAnsi="Cambria Math"/>
                <w:i/>
              </w:rPr>
            </m:ctrlPr>
          </m:sSubPr>
          <m:e>
            <m:r>
              <w:rPr>
                <w:rFonts w:ascii="Cambria Math" w:hAnsi="Cambria Math"/>
              </w:rPr>
              <m:t>z</m:t>
            </m:r>
          </m:e>
          <m:sub>
            <m:r>
              <w:rPr>
                <w:rFonts w:ascii="Cambria Math" w:hAnsi="Cambria Math"/>
              </w:rPr>
              <m:t>R</m:t>
            </m:r>
          </m:sub>
        </m:sSub>
      </m:oMath>
      <w:r>
        <w:t xml:space="preserve"> (Rayleigh Random Variable in this case).</w:t>
      </w:r>
    </w:p>
    <w:tbl>
      <w:tblPr>
        <w:tblW w:w="5000" w:type="pct"/>
        <w:tblLook w:val="00A0"/>
      </w:tblPr>
      <w:tblGrid>
        <w:gridCol w:w="1437"/>
        <w:gridCol w:w="6703"/>
        <w:gridCol w:w="1436"/>
      </w:tblGrid>
      <w:tr w:rsidR="00D87D6D" w:rsidTr="00F843C1">
        <w:tc>
          <w:tcPr>
            <w:tcW w:w="750" w:type="pct"/>
          </w:tcPr>
          <w:p w:rsidR="00D87D6D" w:rsidRPr="00F843C1" w:rsidRDefault="00D87D6D" w:rsidP="00A121B3">
            <w:pPr>
              <w:rPr>
                <w:sz w:val="20"/>
              </w:rPr>
            </w:pPr>
          </w:p>
        </w:tc>
        <w:tc>
          <w:tcPr>
            <w:tcW w:w="3500" w:type="pct"/>
            <w:vAlign w:val="center"/>
          </w:tcPr>
          <w:p w:rsidR="00D87D6D" w:rsidRPr="00F843C1" w:rsidRDefault="00D91F16" w:rsidP="00135FDE">
            <w:pPr>
              <w:rPr>
                <w:sz w:val="20"/>
              </w:rPr>
            </w:pPr>
            <m:oMathPara>
              <m:oMath>
                <m:sSub>
                  <m:sSubPr>
                    <m:ctrlPr>
                      <w:rPr>
                        <w:rFonts w:ascii="Cambria Math" w:hAnsi="Cambria Math"/>
                        <w:i/>
                        <w:sz w:val="20"/>
                      </w:rPr>
                    </m:ctrlPr>
                  </m:sSubPr>
                  <m:e>
                    <m:r>
                      <w:rPr>
                        <w:rFonts w:ascii="Cambria Math" w:hAnsi="Cambria Math"/>
                      </w:rPr>
                      <m:t>γ</m:t>
                    </m:r>
                    <m:ctrlPr>
                      <w:rPr>
                        <w:rFonts w:ascii="Cambria Math" w:hAnsi="Cambria Math"/>
                        <w:i/>
                      </w:rPr>
                    </m:ctrlPr>
                  </m:e>
                  <m:sub>
                    <m:r>
                      <w:rPr>
                        <w:rFonts w:ascii="Cambria Math" w:hAnsi="Cambria Math"/>
                      </w:rPr>
                      <m:t>R</m:t>
                    </m:r>
                    <m:ctrlPr>
                      <w:rPr>
                        <w:rFonts w:ascii="Cambria Math" w:hAnsi="Cambria Math"/>
                        <w:i/>
                      </w:rPr>
                    </m:ctrlP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r</m:t>
                        </m:r>
                      </m:sub>
                      <m:sup>
                        <m:r>
                          <w:rPr>
                            <w:rFonts w:ascii="Cambria Math" w:hAnsi="Cambria Math"/>
                          </w:rPr>
                          <m:t>2</m:t>
                        </m:r>
                      </m:sup>
                    </m:sSubSup>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B97DF9">
      <w:pPr>
        <w:pStyle w:val="BodyText"/>
      </w:pPr>
      <w:r>
        <w:lastRenderedPageBreak/>
        <w:t xml:space="preserve">Assuming that the channel only induces flat fading i.e. that there is only one multipath tap, equalisation is </w:t>
      </w:r>
      <w:del w:id="124" w:author="IPWireless" w:date="2013-03-06T16:11:00Z">
        <w:r w:rsidDel="00B97DF9">
          <w:delText xml:space="preserve">preformed </w:delText>
        </w:r>
      </w:del>
      <w:ins w:id="125" w:author="IPWireless" w:date="2013-03-06T16:11:00Z">
        <w:r>
          <w:t xml:space="preserve">performed </w:t>
        </w:r>
      </w:ins>
      <w:r>
        <w:t xml:space="preserve">where the output of the RRC filter is multiplied by the complex conjugate  of the channel gain </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R</m:t>
            </m:r>
          </m:sub>
        </m:sSub>
        <m:sSup>
          <m:sSupPr>
            <m:ctrlPr>
              <w:rPr>
                <w:rFonts w:ascii="Cambria Math" w:hAnsi="Cambria Math"/>
                <w:i/>
              </w:rPr>
            </m:ctrlPr>
          </m:sSupPr>
          <m:e>
            <m:r>
              <w:rPr>
                <w:rFonts w:ascii="Cambria Math" w:hAnsi="Cambria Math"/>
              </w:rPr>
              <m:t>e</m:t>
            </m:r>
          </m:e>
          <m:sup>
            <m:r>
              <w:rPr>
                <w:rFonts w:ascii="Cambria Math" w:hAnsi="Cambria Math"/>
              </w:rPr>
              <m:t>-jφR</m:t>
            </m:r>
          </m:sup>
        </m:sSup>
      </m:oMath>
      <w:r>
        <w:t>.</w:t>
      </w:r>
    </w:p>
    <w:tbl>
      <w:tblPr>
        <w:tblW w:w="5000" w:type="pct"/>
        <w:tblLook w:val="00A0"/>
      </w:tblPr>
      <w:tblGrid>
        <w:gridCol w:w="1437"/>
        <w:gridCol w:w="6703"/>
        <w:gridCol w:w="1436"/>
      </w:tblGrid>
      <w:tr w:rsidR="00D87D6D" w:rsidTr="00F843C1">
        <w:tc>
          <w:tcPr>
            <w:tcW w:w="750" w:type="pct"/>
          </w:tcPr>
          <w:p w:rsidR="00D87D6D" w:rsidRPr="00F843C1" w:rsidRDefault="00D87D6D" w:rsidP="008751C4">
            <w:pPr>
              <w:rPr>
                <w:sz w:val="20"/>
              </w:rPr>
            </w:pPr>
          </w:p>
        </w:tc>
        <w:tc>
          <w:tcPr>
            <w:tcW w:w="3500" w:type="pct"/>
            <w:vAlign w:val="center"/>
          </w:tcPr>
          <w:p w:rsidR="00D87D6D" w:rsidRPr="00F843C1" w:rsidRDefault="003925A2" w:rsidP="00F86929">
            <w:pPr>
              <w:rPr>
                <w:sz w:val="20"/>
              </w:rPr>
            </w:pPr>
            <m:oMathPara>
              <m:oMath>
                <m:r>
                  <w:rPr>
                    <w:rFonts w:ascii="Cambria Math" w:hAnsi="Cambria Math"/>
                    <w:sz w:val="20"/>
                  </w:rPr>
                  <m:t>T</m:t>
                </m:r>
                <m:r>
                  <w:rPr>
                    <w:rFonts w:ascii="Cambria Math" w:hAnsi="Cambria Math"/>
                  </w:rPr>
                  <m:t xml:space="preserve">he SNR per bit=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r</m:t>
                            </m:r>
                          </m:sub>
                          <m:sup>
                            <m:r>
                              <w:rPr>
                                <w:rFonts w:ascii="Cambria Math" w:hAnsi="Cambria Math"/>
                              </w:rPr>
                              <m:t>2</m:t>
                            </m:r>
                          </m:sup>
                        </m:sSubSup>
                      </m:e>
                    </m:d>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e>
                    </m:d>
                  </m:e>
                </m:nary>
              </m:oMath>
            </m:oMathPara>
          </w:p>
        </w:tc>
        <w:tc>
          <w:tcPr>
            <w:tcW w:w="750" w:type="pct"/>
            <w:vAlign w:val="center"/>
          </w:tcPr>
          <w:p w:rsidR="00D87D6D" w:rsidRPr="00F843C1" w:rsidRDefault="00D87D6D" w:rsidP="00F843C1">
            <w:pPr>
              <w:pStyle w:val="ListParagraph"/>
              <w:keepLines/>
              <w:numPr>
                <w:ilvl w:val="0"/>
                <w:numId w:val="38"/>
              </w:numPr>
              <w:rPr>
                <w:sz w:val="20"/>
              </w:rPr>
            </w:pPr>
            <w:bookmarkStart w:id="126" w:name="SNRperBit"/>
            <w:bookmarkEnd w:id="126"/>
          </w:p>
        </w:tc>
      </w:tr>
    </w:tbl>
    <w:p w:rsidR="00D87D6D" w:rsidRPr="00ED30D8" w:rsidRDefault="00D87D6D" w:rsidP="000F217A">
      <w:pPr>
        <w:pStyle w:val="BodyText"/>
      </w:pPr>
      <w:r>
        <w:t xml:space="preserve">The simulated improvement for R number of diversity channels is shown in </w:t>
      </w:r>
      <w:r w:rsidR="00D91F16">
        <w:fldChar w:fldCharType="begin"/>
      </w:r>
      <w:r>
        <w:instrText xml:space="preserve"> REF _Ref347993460 \h </w:instrText>
      </w:r>
      <w:r w:rsidR="00D91F16">
        <w:fldChar w:fldCharType="separate"/>
      </w:r>
      <w:r>
        <w:t xml:space="preserve">Figure </w:t>
      </w:r>
      <w:r>
        <w:rPr>
          <w:noProof/>
        </w:rPr>
        <w:t>19</w:t>
      </w:r>
      <w:r w:rsidR="00D91F16">
        <w:fldChar w:fldCharType="end"/>
      </w:r>
      <w:r>
        <w:t>,</w:t>
      </w:r>
      <w:r w:rsidRPr="000F217A">
        <w:t xml:space="preserve"> </w:t>
      </w:r>
      <w:r>
        <w:t xml:space="preserve">where it is clearly desirable to have as many receive antennas as possible. However the antennas may be separated physically (usually by approx 10 wavelengths) or may pick up different polarisation feeds from the same antenna. </w:t>
      </w:r>
    </w:p>
    <w:tbl>
      <w:tblPr>
        <w:tblW w:w="5000" w:type="pct"/>
        <w:tblLook w:val="00A0"/>
      </w:tblPr>
      <w:tblGrid>
        <w:gridCol w:w="1437"/>
        <w:gridCol w:w="6703"/>
        <w:gridCol w:w="1436"/>
      </w:tblGrid>
      <w:tr w:rsidR="00D87D6D" w:rsidTr="00F843C1">
        <w:tc>
          <w:tcPr>
            <w:tcW w:w="750" w:type="pct"/>
          </w:tcPr>
          <w:p w:rsidR="00D87D6D" w:rsidRPr="00F843C1" w:rsidRDefault="00D87D6D" w:rsidP="000F217A">
            <w:pPr>
              <w:rPr>
                <w:sz w:val="20"/>
              </w:rPr>
            </w:pPr>
          </w:p>
        </w:tc>
        <w:tc>
          <w:tcPr>
            <w:tcW w:w="3500" w:type="pct"/>
            <w:vAlign w:val="center"/>
          </w:tcPr>
          <w:p w:rsidR="00D87D6D" w:rsidRPr="00F843C1" w:rsidRDefault="003925A2" w:rsidP="000F217A">
            <w:pPr>
              <w:rPr>
                <w:sz w:val="20"/>
              </w:rPr>
            </w:pPr>
            <m:oMathPara>
              <m:oMath>
                <m:r>
                  <w:rPr>
                    <w:rFonts w:ascii="Cambria Math" w:hAnsi="Cambria Math"/>
                    <w:sz w:val="20"/>
                  </w:rPr>
                  <m:t>λ</m:t>
                </m:r>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f</m:t>
                    </m:r>
                  </m:den>
                </m:f>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587F8F">
      <w:pPr>
        <w:pStyle w:val="BodyText"/>
      </w:pPr>
      <w:r>
        <w:t xml:space="preserve">where c is the speed of light and therefore the wave length for a occupied bandwidth of </w:t>
      </w:r>
      <w:commentRangeStart w:id="127"/>
      <w:r>
        <w:t>4.5MHz is 66.7m</w:t>
      </w:r>
      <w:commentRangeEnd w:id="127"/>
      <w:r>
        <w:rPr>
          <w:rStyle w:val="CommentReference"/>
        </w:rPr>
        <w:commentReference w:id="127"/>
      </w:r>
      <w:r>
        <w:t>. Designing a mobile phone which can account for diversity paths of approximately 10 wavelengths apart of obtain different polarisation feed for the same antenna is a difficult feet due to the size consternates of modern mobile phones. Hence the model implemented for this task assumes two receive antennas.</w:t>
      </w:r>
    </w:p>
    <w:p w:rsidR="00D87D6D" w:rsidRDefault="003925A2" w:rsidP="00E924D2">
      <w:pPr>
        <w:pStyle w:val="BodyText"/>
        <w:jc w:val="center"/>
      </w:pPr>
      <w:r>
        <w:rPr>
          <w:noProof/>
          <w:lang w:eastAsia="en-GB"/>
        </w:rPr>
        <w:drawing>
          <wp:inline distT="0" distB="0" distL="0" distR="0">
            <wp:extent cx="5207000" cy="3873500"/>
            <wp:effectExtent l="0" t="0" r="0" b="0"/>
            <wp:docPr id="275"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2"/>
                    <a:srcRect/>
                    <a:stretch>
                      <a:fillRect/>
                    </a:stretch>
                  </pic:blipFill>
                  <pic:spPr bwMode="auto">
                    <a:xfrm>
                      <a:off x="0" y="0"/>
                      <a:ext cx="5207000" cy="3873500"/>
                    </a:xfrm>
                    <a:prstGeom prst="rect">
                      <a:avLst/>
                    </a:prstGeom>
                    <a:noFill/>
                    <a:ln w="9525">
                      <a:noFill/>
                      <a:miter lim="800000"/>
                      <a:headEnd/>
                      <a:tailEnd/>
                    </a:ln>
                  </pic:spPr>
                </pic:pic>
              </a:graphicData>
            </a:graphic>
          </wp:inline>
        </w:drawing>
      </w:r>
    </w:p>
    <w:p w:rsidR="00D87D6D" w:rsidRDefault="00D87D6D" w:rsidP="009A4561">
      <w:pPr>
        <w:pStyle w:val="Caption"/>
      </w:pPr>
      <w:bookmarkStart w:id="128" w:name="_Ref347993460"/>
      <w:r>
        <w:t xml:space="preserve">Figure </w:t>
      </w:r>
      <w:fldSimple w:instr=" SEQ Figure \* ARABIC ">
        <w:r>
          <w:rPr>
            <w:noProof/>
          </w:rPr>
          <w:t>19</w:t>
        </w:r>
      </w:fldSimple>
      <w:bookmarkEnd w:id="128"/>
      <w:r>
        <w:t xml:space="preserve">- </w:t>
      </w:r>
      <w:commentRangeStart w:id="129"/>
      <w:r>
        <w:t>Theoretical and Simulated Improvement for R number of Diversity Channels</w:t>
      </w:r>
      <w:commentRangeEnd w:id="129"/>
      <w:r>
        <w:rPr>
          <w:rStyle w:val="CommentReference"/>
          <w:b w:val="0"/>
        </w:rPr>
        <w:commentReference w:id="129"/>
      </w:r>
    </w:p>
    <w:p w:rsidR="00D87D6D" w:rsidRDefault="00D87D6D" w:rsidP="00ED30D8">
      <w:pPr>
        <w:pStyle w:val="BodyText"/>
      </w:pPr>
      <w:r>
        <w:lastRenderedPageBreak/>
        <w:t xml:space="preserve">From Equation </w:t>
      </w:r>
      <w:r w:rsidR="00D91F16">
        <w:fldChar w:fldCharType="begin"/>
      </w:r>
      <w:r>
        <w:instrText xml:space="preserve"> REF SNRperBit \r \h </w:instrText>
      </w:r>
      <w:r w:rsidR="00D91F16">
        <w:fldChar w:fldCharType="separate"/>
      </w:r>
      <w:r>
        <w:t>23</w:t>
      </w:r>
      <w:r w:rsidR="00D91F16">
        <w:fldChar w:fldCharType="end"/>
      </w:r>
      <w:r>
        <w:t xml:space="preserve"> it is possible to assess the theoretical error probability of a receiver exploiting diversity. If the probability density function is denoted as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r</m:t>
                </m:r>
              </m:sub>
            </m:sSub>
          </m:e>
        </m:d>
      </m:oMath>
      <w:r>
        <w:t xml:space="preserve"> whe</w:t>
      </w:r>
      <w:proofErr w:type="spellStart"/>
      <w:r>
        <w:t>reas</w:t>
      </w:r>
      <w:proofErr w:type="spellEnd"/>
      <w:r>
        <w:t xml:space="preserve"> previously stated </w:t>
      </w:r>
      <m:oMath>
        <m:sSub>
          <m:sSubPr>
            <m:ctrlPr>
              <w:rPr>
                <w:rFonts w:ascii="Cambria Math" w:hAnsi="Cambria Math"/>
                <w:i/>
              </w:rPr>
            </m:ctrlPr>
          </m:sSubPr>
          <m:e>
            <m:r>
              <w:rPr>
                <w:rFonts w:ascii="Cambria Math" w:hAnsi="Cambria Math"/>
              </w:rPr>
              <m:t>γ</m:t>
            </m:r>
          </m:e>
          <m:sub>
            <m:r>
              <w:rPr>
                <w:rFonts w:ascii="Cambria Math" w:hAnsi="Cambria Math"/>
              </w:rPr>
              <m:t>r</m:t>
            </m:r>
          </m:sub>
        </m:sSub>
      </m:oMath>
      <w:r>
        <w:t xml:space="preserve"> is o the form of a chi-square probability density function, if </w:t>
      </w:r>
      <m:oMath>
        <m:r>
          <w:rPr>
            <w:rFonts w:ascii="Cambria Math" w:hAnsi="Cambria Math"/>
          </w:rPr>
          <m:t xml:space="preserve">R=1 and </m:t>
        </m:r>
        <m:sSub>
          <m:sSubPr>
            <m:ctrlPr>
              <w:rPr>
                <w:rFonts w:ascii="Cambria Math" w:hAnsi="Cambria Math"/>
                <w:i/>
              </w:rPr>
            </m:ctrlPr>
          </m:sSubPr>
          <m:e>
            <m:r>
              <w:rPr>
                <w:rFonts w:ascii="Cambria Math" w:hAnsi="Cambria Math"/>
              </w:rPr>
              <m:t>γ</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 xml:space="preserve"> </m:t>
        </m:r>
      </m:oMath>
      <w:r>
        <w:t xml:space="preserve">then the characteristic function of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t xml:space="preserve"> can be shown as:</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D91F16" w:rsidP="00410567">
            <w:pPr>
              <w:rPr>
                <w:sz w:val="20"/>
              </w:rPr>
            </w:pPr>
            <m:oMathPara>
              <m:oMath>
                <m:sSub>
                  <m:sSubPr>
                    <m:ctrlPr>
                      <w:rPr>
                        <w:rFonts w:ascii="Cambria Math" w:hAnsi="Cambria Math"/>
                        <w:sz w:val="20"/>
                      </w:rPr>
                    </m:ctrlPr>
                  </m:sSubPr>
                  <m:e>
                    <m:r>
                      <m:rPr>
                        <m:sty m:val="p"/>
                      </m:rPr>
                      <w:rPr>
                        <w:rFonts w:ascii="Cambria Math" w:hAnsi="Cambria Math"/>
                      </w:rPr>
                      <m:t>Φ</m:t>
                    </m:r>
                    <m:ctrlPr>
                      <w:rPr>
                        <w:rFonts w:ascii="Cambria Math" w:hAnsi="Cambria Math"/>
                      </w:rPr>
                    </m:ctrlPr>
                  </m:e>
                  <m:sub>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v</m:t>
                        </m:r>
                      </m:e>
                    </m:d>
                    <m:ctrlPr>
                      <w:rPr>
                        <w:rFonts w:ascii="Cambria Math" w:hAnsi="Cambria Math"/>
                      </w:rPr>
                    </m:ctrlPr>
                  </m:sub>
                </m:sSub>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jv</m:t>
                        </m:r>
                        <m:sSub>
                          <m:sSubPr>
                            <m:ctrlPr>
                              <w:rPr>
                                <w:rFonts w:ascii="Cambria Math" w:hAnsi="Cambria Math"/>
                                <w:i/>
                              </w:rPr>
                            </m:ctrlPr>
                          </m:sSubPr>
                          <m:e>
                            <m:r>
                              <w:rPr>
                                <w:rFonts w:ascii="Cambria Math" w:hAnsi="Cambria Math"/>
                              </w:rPr>
                              <m:t>γ</m:t>
                            </m:r>
                          </m:e>
                          <m:sub>
                            <m:r>
                              <w:rPr>
                                <w:rFonts w:ascii="Cambria Math" w:hAnsi="Cambria Math"/>
                              </w:rPr>
                              <m:t>1</m:t>
                            </m:r>
                          </m:sub>
                        </m:sSub>
                      </m:sup>
                    </m:sSup>
                  </m:e>
                </m:d>
              </m:oMath>
            </m:oMathPara>
          </w:p>
          <w:p w:rsidR="00D87D6D" w:rsidRPr="00F843C1" w:rsidRDefault="003925A2" w:rsidP="00410567">
            <w:pPr>
              <w:rPr>
                <w:sz w:val="20"/>
              </w:rPr>
            </w:pPr>
            <m:oMathPara>
              <m:oMath>
                <m:r>
                  <w:rPr>
                    <w:rFonts w:ascii="Cambria Math" w:hAnsi="Cambria Math"/>
                    <w:sz w:val="20"/>
                  </w:rPr>
                  <m:t>=</m:t>
                </m:r>
                <m:f>
                  <m:fPr>
                    <m:ctrlPr>
                      <w:rPr>
                        <w:rFonts w:ascii="Cambria Math" w:hAnsi="Cambria Math"/>
                        <w:i/>
                      </w:rPr>
                    </m:ctrlPr>
                  </m:fPr>
                  <m:num>
                    <m:r>
                      <w:rPr>
                        <w:rFonts w:ascii="Cambria Math" w:hAnsi="Cambria Math"/>
                      </w:rPr>
                      <m:t>1</m:t>
                    </m:r>
                  </m:num>
                  <m:den>
                    <m:r>
                      <w:rPr>
                        <w:rFonts w:ascii="Cambria Math" w:hAnsi="Cambria Math"/>
                      </w:rPr>
                      <m:t>1-jv</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r</m:t>
                            </m:r>
                          </m:sub>
                          <m:sup>
                            <m:r>
                              <w:rPr>
                                <w:rFonts w:ascii="Cambria Math" w:hAnsi="Cambria Math"/>
                              </w:rPr>
                              <m:t>2</m:t>
                            </m:r>
                          </m:sup>
                        </m:sSubSup>
                      </m:e>
                    </m:d>
                  </m:den>
                </m:f>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ED30D8">
      <w:pPr>
        <w:pStyle w:val="BodyText"/>
      </w:pPr>
      <w:r>
        <w:t xml:space="preserve">Where the signal to noise ratio is assumed to be identical for all channels and therefore is independent of the number of diversity channels </w:t>
      </w:r>
      <m:oMath>
        <m:r>
          <w:rPr>
            <w:rFonts w:ascii="Cambria Math" w:hAnsi="Cambria Math"/>
          </w:rPr>
          <m:t>R</m:t>
        </m:r>
      </m:oMath>
      <w:r>
        <w:t>. As stated prior the fading and noise seen at the receiver is mutually statistically independent, where the char</w:t>
      </w:r>
      <w:proofErr w:type="spellStart"/>
      <w:r>
        <w:t>acteristic</w:t>
      </w:r>
      <w:proofErr w:type="spellEnd"/>
      <w:r>
        <w:t xml:space="preserve"> function of a chi squared disturbed variable has </w:t>
      </w:r>
      <m:oMath>
        <m:r>
          <w:rPr>
            <w:rFonts w:ascii="Cambria Math" w:hAnsi="Cambria Math"/>
          </w:rPr>
          <m:t>2R</m:t>
        </m:r>
      </m:oMath>
      <w:r>
        <w:t xml:space="preserve"> degrees of freedom and therefore the probability density function can be denoted as:</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3925A2" w:rsidP="00227F49">
            <w:pPr>
              <w:rPr>
                <w:sz w:val="20"/>
              </w:rPr>
            </w:pPr>
            <m:oMathPara>
              <m:oMath>
                <m:r>
                  <w:rPr>
                    <w:rFonts w:ascii="Cambria Math" w:hAnsi="Cambria Math"/>
                    <w:sz w:val="20"/>
                  </w:rPr>
                  <m:t>p</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r</m:t>
                        </m:r>
                      </m:sub>
                    </m:sSub>
                  </m:e>
                </m:d>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 xml:space="preserve">R-1 </m:t>
                        </m:r>
                      </m:e>
                    </m:d>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sup>
                        <m:r>
                          <w:rPr>
                            <w:rFonts w:ascii="Cambria Math" w:hAnsi="Cambria Math"/>
                          </w:rPr>
                          <m:t>R</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w:rPr>
                            <w:rFonts w:ascii="Cambria Math" w:hAnsi="Cambria Math"/>
                          </w:rPr>
                          <m:t>r</m:t>
                        </m:r>
                      </m:sub>
                    </m:sSub>
                  </m:e>
                  <m:sup>
                    <m:r>
                      <w:rPr>
                        <w:rFonts w:ascii="Cambria Math" w:hAnsi="Cambria Math"/>
                      </w:rPr>
                      <m:t>R-1</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r</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den>
                    </m:f>
                  </m:sup>
                </m:sSup>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ED30D8">
      <w:pPr>
        <w:pStyle w:val="BodyText"/>
      </w:pPr>
      <w:r>
        <w:t xml:space="preserve">As </w:t>
      </w:r>
      <m:oMath>
        <m:r>
          <w:rPr>
            <w:rFonts w:ascii="Cambria Math" w:hAnsi="Cambria Math"/>
          </w:rPr>
          <m:t>E</m:t>
        </m:r>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r</m:t>
                </m:r>
              </m:sub>
              <m:sup>
                <m:r>
                  <w:rPr>
                    <w:rFonts w:ascii="Cambria Math" w:hAnsi="Cambria Math"/>
                  </w:rPr>
                  <m:t>2</m:t>
                </m:r>
              </m:sup>
            </m:sSubSup>
          </m:e>
        </m:d>
      </m:oMath>
      <w:r>
        <w:t xml:space="preserve"> is assumed to a mean of one over R, the probability density function can therefore be evaluated in the following form: </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D91F16" w:rsidP="00227F49">
            <w:pPr>
              <w:rPr>
                <w:sz w:val="20"/>
              </w:rPr>
            </w:pPr>
            <m:oMathPara>
              <m:oMath>
                <m:sSub>
                  <m:sSubPr>
                    <m:ctrlPr>
                      <w:rPr>
                        <w:rFonts w:ascii="Cambria Math" w:hAnsi="Cambria Math"/>
                        <w:i/>
                        <w:sz w:val="20"/>
                      </w:rPr>
                    </m:ctrlPr>
                  </m:sSubPr>
                  <m:e>
                    <m:r>
                      <w:rPr>
                        <w:rFonts w:ascii="Cambria Math" w:hAnsi="Cambria Math"/>
                      </w:rPr>
                      <m:t>p</m:t>
                    </m:r>
                    <m:ctrlPr>
                      <w:rPr>
                        <w:rFonts w:ascii="Cambria Math" w:hAnsi="Cambria Math"/>
                        <w:i/>
                      </w:rPr>
                    </m:ctrlPr>
                  </m:e>
                  <m:sub>
                    <m:r>
                      <w:rPr>
                        <w:rFonts w:ascii="Cambria Math" w:hAnsi="Cambria Math"/>
                      </w:rPr>
                      <m:t>b</m:t>
                    </m:r>
                    <m:ctrlPr>
                      <w:rPr>
                        <w:rFonts w:ascii="Cambria Math" w:hAnsi="Cambria Math"/>
                        <w:i/>
                      </w:rPr>
                    </m:ctrlPr>
                  </m:sub>
                </m:sSub>
                <m:r>
                  <m:rPr>
                    <m:sty m:val="p"/>
                  </m:rPr>
                  <w:rPr>
                    <w:rFonts w:ascii="Cambria Math" w:hAnsi="Cambria Math"/>
                  </w:rPr>
                  <m:t xml:space="preserve"> </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r</m:t>
                            </m:r>
                          </m:sub>
                        </m:sSub>
                      </m:e>
                    </m:d>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r</m:t>
                            </m:r>
                          </m:sub>
                        </m:sSub>
                      </m:e>
                    </m:d>
                    <m:r>
                      <m:rPr>
                        <m:sty m:val="p"/>
                      </m:rPr>
                      <w:rPr>
                        <w:rFonts w:ascii="Cambria Math" w:hAnsi="Cambria Math"/>
                      </w:rPr>
                      <m:t xml:space="preserve"> d</m:t>
                    </m:r>
                    <m:sSub>
                      <m:sSubPr>
                        <m:ctrlPr>
                          <w:rPr>
                            <w:rFonts w:ascii="Cambria Math" w:hAnsi="Cambria Math"/>
                            <w:i/>
                          </w:rPr>
                        </m:ctrlPr>
                      </m:sSubPr>
                      <m:e>
                        <m:r>
                          <w:rPr>
                            <w:rFonts w:ascii="Cambria Math" w:hAnsi="Cambria Math"/>
                          </w:rPr>
                          <m:t>γ</m:t>
                        </m:r>
                      </m:e>
                      <m:sub>
                        <m:r>
                          <w:rPr>
                            <w:rFonts w:ascii="Cambria Math" w:hAnsi="Cambria Math"/>
                          </w:rPr>
                          <m:t>r</m:t>
                        </m:r>
                      </m:sub>
                    </m:sSub>
                  </m:e>
                </m:nary>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ED30D8">
      <w:pPr>
        <w:pStyle w:val="BodyText"/>
        <w:rPr>
          <w:sz w:val="20"/>
        </w:rPr>
      </w:pPr>
      <w:r>
        <w:t xml:space="preserve">Where </w:t>
      </w:r>
      <m:oMath>
        <m:sSub>
          <m:sSubPr>
            <m:ctrlPr>
              <w:rPr>
                <w:rFonts w:ascii="Cambria Math" w:hAnsi="Cambria Math"/>
                <w:i/>
                <w:sz w:val="20"/>
              </w:rPr>
            </m:ctrlPr>
          </m:sSubPr>
          <m:e>
            <m:r>
              <w:rPr>
                <w:rFonts w:ascii="Cambria Math" w:hAnsi="Cambria Math"/>
              </w:rPr>
              <m:t>p</m:t>
            </m:r>
          </m:e>
          <m:sub>
            <m:r>
              <w:rPr>
                <w:rFonts w:ascii="Cambria Math" w:hAnsi="Cambria Math"/>
              </w:rPr>
              <m:t>M</m:t>
            </m:r>
          </m:sub>
        </m:sSub>
        <m:d>
          <m:dPr>
            <m:ctrlPr>
              <w:rPr>
                <w:rFonts w:ascii="Cambria Math" w:hAnsi="Cambria Math"/>
                <w:i/>
                <w:sz w:val="20"/>
              </w:rPr>
            </m:ctrlPr>
          </m:dPr>
          <m:e>
            <m:sSub>
              <m:sSubPr>
                <m:ctrlPr>
                  <w:rPr>
                    <w:rFonts w:ascii="Cambria Math" w:hAnsi="Cambria Math"/>
                    <w:i/>
                  </w:rPr>
                </m:ctrlPr>
              </m:sSubPr>
              <m:e>
                <m:r>
                  <w:rPr>
                    <w:rFonts w:ascii="Cambria Math" w:hAnsi="Cambria Math"/>
                  </w:rPr>
                  <m:t>γ</m:t>
                </m:r>
              </m:e>
              <m:sub>
                <m:r>
                  <w:rPr>
                    <w:rFonts w:ascii="Cambria Math" w:hAnsi="Cambria Math"/>
                  </w:rPr>
                  <m:t>r</m:t>
                </m:r>
              </m:sub>
            </m:sSub>
          </m:e>
        </m:d>
      </m:oMath>
      <w:r>
        <w:rPr>
          <w:sz w:val="20"/>
        </w:rPr>
        <w:t xml:space="preserve"> in the case is the probability of error for a QPSK modulation scheme</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D91F16" w:rsidP="00355A3C">
            <w:pPr>
              <w:rPr>
                <w:sz w:val="20"/>
              </w:rPr>
            </w:pPr>
            <m:oMathPara>
              <m:oMath>
                <m:sSub>
                  <m:sSubPr>
                    <m:ctrlPr>
                      <w:rPr>
                        <w:rFonts w:ascii="Cambria Math" w:hAnsi="Cambria Math"/>
                        <w:i/>
                        <w:sz w:val="20"/>
                      </w:rPr>
                    </m:ctrlPr>
                  </m:sSubPr>
                  <m:e>
                    <m:r>
                      <w:rPr>
                        <w:rFonts w:ascii="Cambria Math" w:hAnsi="Cambria Math"/>
                      </w:rPr>
                      <m:t>p</m:t>
                    </m:r>
                    <m:ctrlPr>
                      <w:rPr>
                        <w:rFonts w:ascii="Cambria Math" w:hAnsi="Cambria Math"/>
                        <w:i/>
                      </w:rPr>
                    </m:ctrlPr>
                  </m:e>
                  <m:sub>
                    <m:r>
                      <w:rPr>
                        <w:rFonts w:ascii="Cambria Math" w:hAnsi="Cambria Math"/>
                      </w:rPr>
                      <m:t>M</m:t>
                    </m:r>
                    <m:ctrlPr>
                      <w:rPr>
                        <w:rFonts w:ascii="Cambria Math" w:hAnsi="Cambria Math"/>
                        <w:i/>
                      </w:rPr>
                    </m:ctrlPr>
                  </m:sub>
                </m:sSub>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r</m:t>
                        </m:r>
                      </m:sub>
                    </m:sSub>
                  </m:e>
                </m:d>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erfc</m:t>
                </m:r>
                <m:d>
                  <m:dPr>
                    <m:ctrlPr>
                      <w:rPr>
                        <w:rFonts w:ascii="Cambria Math" w:hAnsi="Cambria Math"/>
                        <w:i/>
                      </w:rPr>
                    </m:ctrlPr>
                  </m:dPr>
                  <m:e>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e>
                    </m:rad>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ED30D8">
      <w:pPr>
        <w:pStyle w:val="BodyText"/>
      </w:pPr>
      <w:r>
        <w:t>This therefore reduces to:</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D91F16" w:rsidP="00355A3C">
            <w:pPr>
              <w:rPr>
                <w:sz w:val="20"/>
              </w:rPr>
            </w:pPr>
            <m:oMathPara>
              <m:oMath>
                <m:sSub>
                  <m:sSubPr>
                    <m:ctrlPr>
                      <w:rPr>
                        <w:rFonts w:ascii="Cambria Math" w:hAnsi="Cambria Math"/>
                        <w:i/>
                        <w:sz w:val="20"/>
                      </w:rPr>
                    </m:ctrlPr>
                  </m:sSubPr>
                  <m:e>
                    <m:r>
                      <w:rPr>
                        <w:rFonts w:ascii="Cambria Math" w:hAnsi="Cambria Math"/>
                      </w:rPr>
                      <m:t>p</m:t>
                    </m:r>
                    <m:ctrlPr>
                      <w:rPr>
                        <w:rFonts w:ascii="Cambria Math" w:hAnsi="Cambria Math"/>
                        <w:i/>
                      </w:rPr>
                    </m:ctrlPr>
                  </m:e>
                  <m:sub>
                    <m:r>
                      <w:rPr>
                        <w:rFonts w:ascii="Cambria Math" w:hAnsi="Cambria Math"/>
                      </w:rPr>
                      <m:t>b</m:t>
                    </m:r>
                    <m:ctrlPr>
                      <w:rPr>
                        <w:rFonts w:ascii="Cambria Math" w:hAnsi="Cambria Math"/>
                        <w:i/>
                      </w:rPr>
                    </m:ctrlP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R</m:t>
                    </m:r>
                  </m:sup>
                </m:sSup>
                <m:nary>
                  <m:naryPr>
                    <m:chr m:val="∑"/>
                    <m:limLoc m:val="undOvr"/>
                    <m:ctrlPr>
                      <w:rPr>
                        <w:rFonts w:ascii="Cambria Math" w:hAnsi="Cambria Math"/>
                        <w:i/>
                      </w:rPr>
                    </m:ctrlPr>
                  </m:naryPr>
                  <m:sub>
                    <m:r>
                      <w:rPr>
                        <w:rFonts w:ascii="Cambria Math" w:hAnsi="Cambria Math"/>
                      </w:rPr>
                      <m:t>r=0</m:t>
                    </m:r>
                  </m:sub>
                  <m:sup>
                    <m:r>
                      <w:rPr>
                        <w:rFonts w:ascii="Cambria Math" w:hAnsi="Cambria Math"/>
                      </w:rPr>
                      <m:t>R-1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R-1+r</m:t>
                              </m:r>
                            </m:e>
                          </m:mr>
                          <m:mr>
                            <m:e>
                              <m:r>
                                <w:rPr>
                                  <w:rFonts w:ascii="Cambria Math" w:hAnsi="Cambria Math"/>
                                </w:rPr>
                                <m:t>r</m:t>
                              </m:r>
                            </m:e>
                          </m:mr>
                        </m:m>
                      </m:e>
                    </m:d>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r</m:t>
                        </m:r>
                      </m:sup>
                    </m:sSup>
                  </m:e>
                </m:nary>
              </m:oMath>
            </m:oMathPara>
          </w:p>
          <w:p w:rsidR="00D87D6D" w:rsidRPr="00F843C1" w:rsidRDefault="003925A2" w:rsidP="00355A3C">
            <w:pPr>
              <w:rPr>
                <w:sz w:val="20"/>
              </w:rPr>
            </w:pPr>
            <m:oMath>
              <m:r>
                <w:rPr>
                  <w:rFonts w:ascii="Cambria Math" w:hAnsi="Cambria Math"/>
                  <w:sz w:val="20"/>
                </w:rPr>
                <m:t>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on"/>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den>
                      </m:f>
                    </m:e>
                  </m:rad>
                </m:e>
              </m:d>
            </m:oMath>
            <w:r w:rsidR="00D87D6D">
              <w:rPr>
                <w:rStyle w:val="CommentReference"/>
              </w:rPr>
              <w:commentReference w:id="130"/>
            </w:r>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ED30D8">
      <w:pPr>
        <w:pStyle w:val="BodyText"/>
      </w:pPr>
      <w:r>
        <w:t xml:space="preserve">The theoretical and simulated bit error for a QPSK modulation scheme is shown in </w:t>
      </w:r>
      <w:r w:rsidR="00D91F16">
        <w:fldChar w:fldCharType="begin"/>
      </w:r>
      <w:r>
        <w:instrText xml:space="preserve"> REF _Ref348007514 \h </w:instrText>
      </w:r>
      <w:r w:rsidR="00D91F16">
        <w:fldChar w:fldCharType="separate"/>
      </w:r>
      <w:r>
        <w:t xml:space="preserve">Figure </w:t>
      </w:r>
      <w:r>
        <w:rPr>
          <w:noProof/>
        </w:rPr>
        <w:t>20</w:t>
      </w:r>
      <w:r w:rsidR="00D91F16">
        <w:fldChar w:fldCharType="end"/>
      </w:r>
      <w:r>
        <w:t>, where it is clear that a significant improvement can be seen in the energy per bit for a given BER.</w:t>
      </w:r>
    </w:p>
    <w:p w:rsidR="00D87D6D" w:rsidRDefault="003925A2" w:rsidP="00ED30D8">
      <w:pPr>
        <w:pStyle w:val="BodyText"/>
        <w:jc w:val="center"/>
      </w:pPr>
      <w:r>
        <w:rPr>
          <w:noProof/>
          <w:lang w:eastAsia="en-GB"/>
        </w:rPr>
        <w:lastRenderedPageBreak/>
        <w:drawing>
          <wp:inline distT="0" distB="0" distL="0" distR="0">
            <wp:extent cx="5207000" cy="3873500"/>
            <wp:effectExtent l="0" t="0" r="0" b="0"/>
            <wp:docPr id="299"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3"/>
                    <a:srcRect/>
                    <a:stretch>
                      <a:fillRect/>
                    </a:stretch>
                  </pic:blipFill>
                  <pic:spPr bwMode="auto">
                    <a:xfrm>
                      <a:off x="0" y="0"/>
                      <a:ext cx="5207000" cy="3873500"/>
                    </a:xfrm>
                    <a:prstGeom prst="rect">
                      <a:avLst/>
                    </a:prstGeom>
                    <a:noFill/>
                    <a:ln w="9525">
                      <a:noFill/>
                      <a:miter lim="800000"/>
                      <a:headEnd/>
                      <a:tailEnd/>
                    </a:ln>
                  </pic:spPr>
                </pic:pic>
              </a:graphicData>
            </a:graphic>
          </wp:inline>
        </w:drawing>
      </w:r>
    </w:p>
    <w:p w:rsidR="00D87D6D" w:rsidRDefault="00D87D6D" w:rsidP="00F86929">
      <w:pPr>
        <w:pStyle w:val="Caption"/>
      </w:pPr>
      <w:bookmarkStart w:id="131" w:name="_Ref348007514"/>
      <w:r>
        <w:t xml:space="preserve">Figure </w:t>
      </w:r>
      <w:fldSimple w:instr=" SEQ Figure \* ARABIC ">
        <w:r>
          <w:rPr>
            <w:noProof/>
          </w:rPr>
          <w:t>20</w:t>
        </w:r>
      </w:fldSimple>
      <w:bookmarkEnd w:id="131"/>
      <w:r>
        <w:t>- The Effects of Diversity in a Rayleigh Fading Channel</w:t>
      </w:r>
    </w:p>
    <w:p w:rsidR="00D87D6D" w:rsidRDefault="003925A2" w:rsidP="00ED30D8">
      <w:pPr>
        <w:pStyle w:val="BodyText"/>
        <w:jc w:val="center"/>
      </w:pPr>
      <w:r>
        <w:rPr>
          <w:noProof/>
          <w:lang w:eastAsia="en-GB"/>
        </w:rPr>
        <w:drawing>
          <wp:inline distT="0" distB="0" distL="0" distR="0">
            <wp:extent cx="4070350" cy="3028950"/>
            <wp:effectExtent l="0" t="0" r="0" b="0"/>
            <wp:docPr id="300"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4"/>
                    <a:srcRect/>
                    <a:stretch>
                      <a:fillRect/>
                    </a:stretch>
                  </pic:blipFill>
                  <pic:spPr bwMode="auto">
                    <a:xfrm>
                      <a:off x="0" y="0"/>
                      <a:ext cx="4070350" cy="3028950"/>
                    </a:xfrm>
                    <a:prstGeom prst="rect">
                      <a:avLst/>
                    </a:prstGeom>
                    <a:noFill/>
                    <a:ln w="9525">
                      <a:noFill/>
                      <a:miter lim="800000"/>
                      <a:headEnd/>
                      <a:tailEnd/>
                    </a:ln>
                  </pic:spPr>
                </pic:pic>
              </a:graphicData>
            </a:graphic>
          </wp:inline>
        </w:drawing>
      </w:r>
    </w:p>
    <w:p w:rsidR="00D87D6D" w:rsidRPr="00B47A23" w:rsidRDefault="00D87D6D" w:rsidP="00ED30D8">
      <w:pPr>
        <w:pStyle w:val="Caption"/>
      </w:pPr>
      <w:r>
        <w:t xml:space="preserve">Figure </w:t>
      </w:r>
      <w:fldSimple w:instr=" SEQ Figure \* ARABIC ">
        <w:r>
          <w:rPr>
            <w:noProof/>
          </w:rPr>
          <w:t>21</w:t>
        </w:r>
      </w:fldSimple>
      <w:r>
        <w:t>-Estimate Noise Variance vs. Noise Variance MRC</w:t>
      </w:r>
    </w:p>
    <w:p w:rsidR="00D87D6D" w:rsidRDefault="00D87D6D" w:rsidP="00570CCA">
      <w:pPr>
        <w:pStyle w:val="Heading1"/>
      </w:pPr>
      <w:bookmarkStart w:id="132" w:name="_Ref347481925"/>
      <w:bookmarkStart w:id="133" w:name="_Toc347927263"/>
      <w:r>
        <w:lastRenderedPageBreak/>
        <w:t>Appendix</w:t>
      </w:r>
      <w:bookmarkEnd w:id="132"/>
      <w:bookmarkEnd w:id="133"/>
    </w:p>
    <w:p w:rsidR="00D87D6D" w:rsidRPr="00E738CF" w:rsidRDefault="00D87D6D" w:rsidP="0067240D">
      <w:r>
        <w:t>There error probability for a BSPK and QPSK modulation scheme</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Q</m:t>
                </m:r>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π</m:t>
                            </m:r>
                          </m:e>
                        </m:rad>
                      </m:den>
                    </m:f>
                  </m:e>
                </m:nary>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 xml:space="preserve"> dt</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Pr="00E738CF" w:rsidRDefault="00D87D6D" w:rsidP="0067240D">
      <w:r>
        <w:t>The joint probability function can be shown as:</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r w:rsidRPr="00F843C1">
              <w:rPr>
                <w:sz w:val="20"/>
              </w:rPr>
              <w:t>BPSK and QPSK</w:t>
            </w: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E</m:t>
                </m:r>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βX</m:t>
                        </m:r>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Q</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 xml:space="preserve">  dx</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67240D">
      <w:r>
        <w:t xml:space="preserve">where </w:t>
      </w:r>
      <m:oMath>
        <m:f>
          <m:fPr>
            <m:ctrlPr>
              <w:rPr>
                <w:rFonts w:ascii="Cambria Math" w:hAnsi="Cambria Math"/>
                <w:i/>
                <w:sz w:val="20"/>
              </w:rPr>
            </m:ctrlPr>
          </m:fPr>
          <m:num>
            <m:r>
              <w:rPr>
                <w:rFonts w:ascii="Cambria Math" w:hAnsi="Cambria Math"/>
              </w:rPr>
              <m:t>x</m:t>
            </m:r>
          </m:num>
          <m:den>
            <m:sSup>
              <m:sSupPr>
                <m:ctrlPr>
                  <w:rPr>
                    <w:rFonts w:ascii="Cambria Math" w:hAnsi="Cambria Math"/>
                    <w:i/>
                    <w:sz w:val="20"/>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sz w:val="20"/>
                      </w:rPr>
                    </m:ctrlPr>
                  </m:sSupPr>
                  <m:e>
                    <m:r>
                      <w:rPr>
                        <w:rFonts w:ascii="Cambria Math" w:hAnsi="Cambria Math"/>
                      </w:rPr>
                      <m:t>σ</m:t>
                    </m:r>
                  </m:e>
                  <m:sup>
                    <m:r>
                      <w:rPr>
                        <w:rFonts w:ascii="Cambria Math" w:hAnsi="Cambria Math"/>
                      </w:rPr>
                      <m:t>2</m:t>
                    </m:r>
                  </m:sup>
                </m:sSup>
              </m:den>
            </m:f>
          </m:sup>
        </m:sSup>
      </m:oMath>
      <w:r>
        <w:t xml:space="preserve"> is the Rayleigh Fade variable defined in Equation</w:t>
      </w:r>
      <w:r w:rsidR="00D91F16">
        <w:fldChar w:fldCharType="begin"/>
      </w:r>
      <w:r>
        <w:instrText xml:space="preserve"> REF E10 \r \h </w:instrText>
      </w:r>
      <w:r w:rsidR="00D91F16">
        <w:fldChar w:fldCharType="separate"/>
      </w:r>
      <w:r>
        <w:t>10</w:t>
      </w:r>
      <w:r w:rsidR="00D91F16">
        <w:fldChar w:fldCharType="end"/>
      </w:r>
      <w:r>
        <w:t xml:space="preserve">. By setting the integration limits to </w:t>
      </w:r>
      <m:oMath>
        <m:r>
          <w:rPr>
            <w:rFonts w:ascii="Cambria Math" w:hAnsi="Cambria Math"/>
          </w:rPr>
          <m:t>0≤x≥∞</m:t>
        </m:r>
      </m:oMath>
      <w:r>
        <w:t xml:space="preserve"> and </w:t>
      </w:r>
      <m:oMath>
        <m:r>
          <w:rPr>
            <w:rFonts w:ascii="Cambria Math" w:hAnsi="Cambria Math"/>
          </w:rPr>
          <m:t>βx≤t≥∞</m:t>
        </m:r>
      </m:oMath>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E</m:t>
                </m:r>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βX</m:t>
                        </m:r>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βx</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π</m:t>
                                    </m:r>
                                  </m:e>
                                </m:rad>
                              </m:den>
                            </m:f>
                          </m:e>
                        </m:nary>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 xml:space="preserve"> dt</m:t>
                        </m:r>
                      </m:e>
                    </m:d>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 xml:space="preserve">  dx</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67240D">
      <w:r>
        <w:t>Rearranging the limits to show:</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E</m:t>
                </m:r>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βX</m:t>
                        </m:r>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π</m:t>
                                </m:r>
                              </m:e>
                            </m:rad>
                          </m:den>
                        </m:f>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e>
                </m:nary>
                <m:r>
                  <w:rPr>
                    <w:rFonts w:ascii="Cambria Math" w:hAnsi="Cambria Math"/>
                  </w:rPr>
                  <m:t xml:space="preserve">  </m:t>
                </m:r>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t</m:t>
                            </m:r>
                          </m:num>
                          <m:den>
                            <m:r>
                              <w:rPr>
                                <w:rFonts w:ascii="Cambria Math" w:hAnsi="Cambria Math"/>
                              </w:rPr>
                              <m:t>β</m:t>
                            </m:r>
                          </m:den>
                        </m:f>
                      </m:sup>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 xml:space="preserve"> dx</m:t>
                    </m:r>
                  </m:e>
                </m:d>
                <m:r>
                  <w:rPr>
                    <w:rFonts w:ascii="Cambria Math" w:hAnsi="Cambria Math"/>
                  </w:rPr>
                  <m:t>dt</m:t>
                </m:r>
              </m:oMath>
            </m:oMathPara>
          </w:p>
        </w:tc>
        <w:tc>
          <w:tcPr>
            <w:tcW w:w="750" w:type="pct"/>
            <w:vAlign w:val="center"/>
          </w:tcPr>
          <w:p w:rsidR="00D87D6D" w:rsidRPr="00F843C1" w:rsidRDefault="00D87D6D" w:rsidP="00F843C1">
            <w:pPr>
              <w:pStyle w:val="ListParagraph"/>
              <w:keepLines/>
              <w:numPr>
                <w:ilvl w:val="0"/>
                <w:numId w:val="38"/>
              </w:numPr>
              <w:rPr>
                <w:sz w:val="20"/>
              </w:rPr>
            </w:pPr>
            <w:bookmarkStart w:id="134" w:name="E29"/>
            <w:bookmarkEnd w:id="134"/>
          </w:p>
        </w:tc>
      </w:tr>
    </w:tbl>
    <w:p w:rsidR="00D87D6D" w:rsidRDefault="00D87D6D" w:rsidP="00055E69">
      <w:r>
        <w:t xml:space="preserve">If we assess the </w:t>
      </w:r>
      <w:del w:id="135" w:author="IPWireless" w:date="2013-03-06T16:30:00Z">
        <w:r w:rsidDel="00055E69">
          <w:delText xml:space="preserve">left </w:delText>
        </w:r>
      </w:del>
      <w:ins w:id="136" w:author="IPWireless" w:date="2013-03-06T16:30:00Z">
        <w:r>
          <w:t xml:space="preserve">right </w:t>
        </w:r>
      </w:ins>
      <w:r>
        <w:t>hand side integral we get</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D91F16" w:rsidP="00F843C1">
            <w:pPr>
              <w:tabs>
                <w:tab w:val="left" w:pos="4170"/>
              </w:tabs>
              <w:jc w:val="center"/>
              <w:rPr>
                <w:sz w:val="20"/>
                <w:lang w:val="en-US"/>
              </w:rPr>
            </w:pPr>
            <m:oMathPara>
              <m:oMath>
                <m:nary>
                  <m:naryPr>
                    <m:limLoc m:val="subSup"/>
                    <m:ctrlPr>
                      <w:rPr>
                        <w:rFonts w:ascii="Cambria Math" w:hAnsi="Cambria Math"/>
                        <w:i/>
                        <w:sz w:val="20"/>
                      </w:rPr>
                    </m:ctrlPr>
                  </m:naryPr>
                  <m:sub>
                    <m:r>
                      <w:rPr>
                        <w:rFonts w:ascii="Cambria Math" w:hAnsi="Cambria Math"/>
                      </w:rPr>
                      <m:t>0</m:t>
                    </m:r>
                    <m:ctrlPr>
                      <w:rPr>
                        <w:rFonts w:ascii="Cambria Math" w:hAnsi="Cambria Math"/>
                        <w:i/>
                      </w:rPr>
                    </m:ctrlPr>
                  </m:sub>
                  <m:sup>
                    <m:f>
                      <m:fPr>
                        <m:ctrlPr>
                          <w:rPr>
                            <w:rFonts w:ascii="Cambria Math" w:hAnsi="Cambria Math"/>
                            <w:i/>
                          </w:rPr>
                        </m:ctrlPr>
                      </m:fPr>
                      <m:num>
                        <m:r>
                          <w:rPr>
                            <w:rFonts w:ascii="Cambria Math" w:hAnsi="Cambria Math"/>
                          </w:rPr>
                          <m:t>t</m:t>
                        </m:r>
                      </m:num>
                      <m:den>
                        <m:r>
                          <w:rPr>
                            <w:rFonts w:ascii="Cambria Math" w:hAnsi="Cambria Math"/>
                          </w:rPr>
                          <m:t>β</m:t>
                        </m:r>
                      </m:den>
                    </m:f>
                    <m:ctrlPr>
                      <w:rPr>
                        <w:rFonts w:ascii="Cambria Math" w:hAnsi="Cambria Math"/>
                        <w:i/>
                      </w:rPr>
                    </m:ctrlPr>
                  </m:sup>
                  <m:e>
                    <m:f>
                      <m:fPr>
                        <m:ctrlPr>
                          <w:rPr>
                            <w:rFonts w:ascii="Cambria Math" w:hAnsi="Cambria Math"/>
                            <w:i/>
                          </w:rPr>
                        </m:ctrlPr>
                      </m:fPr>
                      <m:num>
                        <m:r>
                          <w:rPr>
                            <w:rFonts w:ascii="Cambria Math" w:hAnsi="Cambria Math"/>
                          </w:rPr>
                          <m:t>x</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ctrlPr>
                      <w:rPr>
                        <w:rFonts w:ascii="Cambria Math" w:hAnsi="Cambria Math"/>
                        <w:i/>
                      </w:rPr>
                    </m:ctrlPr>
                  </m:e>
                </m:nary>
                <m:r>
                  <w:rPr>
                    <w:rFonts w:ascii="Cambria Math" w:hAnsi="Cambria Math"/>
                  </w:rPr>
                  <m:t xml:space="preserve"> dx=1-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750" w:type="pct"/>
            <w:vAlign w:val="center"/>
          </w:tcPr>
          <w:p w:rsidR="00D87D6D" w:rsidRPr="00F843C1" w:rsidRDefault="00D87D6D" w:rsidP="00F843C1">
            <w:pPr>
              <w:pStyle w:val="ListParagraph"/>
              <w:keepLines/>
              <w:numPr>
                <w:ilvl w:val="0"/>
                <w:numId w:val="38"/>
              </w:numPr>
              <w:rPr>
                <w:sz w:val="20"/>
              </w:rPr>
            </w:pPr>
            <w:bookmarkStart w:id="137" w:name="E30"/>
            <w:bookmarkEnd w:id="137"/>
          </w:p>
        </w:tc>
      </w:tr>
    </w:tbl>
    <w:p w:rsidR="00D87D6D" w:rsidRDefault="00D87D6D" w:rsidP="0067240D">
      <w:r>
        <w:t xml:space="preserve">Substituting Equation </w:t>
      </w:r>
      <w:r w:rsidR="00D91F16">
        <w:fldChar w:fldCharType="begin"/>
      </w:r>
      <w:r>
        <w:instrText xml:space="preserve"> REF E30 \r \h </w:instrText>
      </w:r>
      <w:r w:rsidR="00D91F16">
        <w:fldChar w:fldCharType="separate"/>
      </w:r>
      <w:r>
        <w:t>34</w:t>
      </w:r>
      <w:r w:rsidR="00D91F16">
        <w:fldChar w:fldCharType="end"/>
      </w:r>
      <w:r>
        <w:t xml:space="preserve"> into Equation </w:t>
      </w:r>
      <w:r w:rsidR="00D91F16">
        <w:fldChar w:fldCharType="begin"/>
      </w:r>
      <w:r>
        <w:instrText xml:space="preserve"> REF E29 \r \h </w:instrText>
      </w:r>
      <w:r w:rsidR="00D91F16">
        <w:fldChar w:fldCharType="separate"/>
      </w:r>
      <w:r>
        <w:t>33</w:t>
      </w:r>
      <w:r w:rsidR="00D91F16">
        <w:fldChar w:fldCharType="end"/>
      </w:r>
      <w:r>
        <w:t xml:space="preserve"> we get</w:t>
      </w:r>
    </w:p>
    <w:tbl>
      <w:tblPr>
        <w:tblW w:w="5000" w:type="pct"/>
        <w:tblLook w:val="00A0"/>
      </w:tblPr>
      <w:tblGrid>
        <w:gridCol w:w="1437"/>
        <w:gridCol w:w="6703"/>
        <w:gridCol w:w="1436"/>
      </w:tblGrid>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E</m:t>
                </m:r>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βX</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e>
                </m:nary>
                <m:r>
                  <w:rPr>
                    <w:rFonts w:ascii="Cambria Math" w:hAnsi="Cambria Math"/>
                  </w:rPr>
                  <m:t xml:space="preserve"> </m:t>
                </m:r>
                <m:d>
                  <m:dPr>
                    <m:ctrlPr>
                      <w:rPr>
                        <w:rFonts w:ascii="Cambria Math" w:hAnsi="Cambria Math"/>
                        <w:i/>
                      </w:rPr>
                    </m:ctrlPr>
                  </m:dPr>
                  <m:e>
                    <m:r>
                      <w:rPr>
                        <w:rFonts w:ascii="Cambria Math" w:hAnsi="Cambria Math"/>
                      </w:rPr>
                      <m:t xml:space="preserve"> 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r>
                  <w:rPr>
                    <w:rFonts w:ascii="Cambria Math" w:hAnsi="Cambria Math"/>
                  </w:rPr>
                  <m:t>dt</m:t>
                </m:r>
              </m:oMath>
            </m:oMathPara>
          </w:p>
        </w:tc>
        <w:tc>
          <w:tcPr>
            <w:tcW w:w="750" w:type="pct"/>
            <w:vAlign w:val="center"/>
          </w:tcPr>
          <w:p w:rsidR="00D87D6D" w:rsidRPr="00F843C1" w:rsidRDefault="00D87D6D" w:rsidP="00F843C1">
            <w:pPr>
              <w:pStyle w:val="ListParagraph"/>
              <w:keepLines/>
              <w:numPr>
                <w:ilvl w:val="0"/>
                <w:numId w:val="38"/>
              </w:numPr>
              <w:rPr>
                <w:sz w:val="20"/>
              </w:rPr>
            </w:pPr>
          </w:p>
        </w:tc>
      </w:tr>
      <w:tr w:rsidR="00D87D6D" w:rsidTr="00F843C1">
        <w:tc>
          <w:tcPr>
            <w:tcW w:w="750" w:type="pct"/>
          </w:tcPr>
          <w:p w:rsidR="00D87D6D" w:rsidRPr="00F843C1" w:rsidRDefault="00D87D6D" w:rsidP="00E5137B">
            <w:pPr>
              <w:rPr>
                <w:sz w:val="20"/>
              </w:rPr>
            </w:pPr>
          </w:p>
        </w:tc>
        <w:tc>
          <w:tcPr>
            <w:tcW w:w="3500" w:type="pct"/>
            <w:vAlign w:val="center"/>
          </w:tcPr>
          <w:p w:rsidR="00D87D6D" w:rsidRPr="00F843C1" w:rsidRDefault="003925A2" w:rsidP="00F843C1">
            <w:pPr>
              <w:tabs>
                <w:tab w:val="left" w:pos="4170"/>
              </w:tabs>
              <w:jc w:val="center"/>
              <w:rPr>
                <w:sz w:val="20"/>
              </w:rPr>
            </w:pPr>
            <m:oMathPara>
              <m:oMath>
                <m:r>
                  <w:rPr>
                    <w:rFonts w:ascii="Cambria Math" w:hAnsi="Cambria Math"/>
                    <w:sz w:val="20"/>
                  </w:rPr>
                  <m:t>E</m:t>
                </m:r>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e>
                </m:nary>
                <m:r>
                  <w:rPr>
                    <w:rFonts w:ascii="Cambria Math" w:hAnsi="Cambria Math"/>
                  </w:rPr>
                  <m:t xml:space="preserve"> dt</m:t>
                </m:r>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Default="00D87D6D" w:rsidP="0067240D">
      <w:r>
        <w:t xml:space="preserve">Simplifying to the following equation where </w:t>
      </w:r>
      <m:oMath>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oMath>
      <w:r>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t>.</w:t>
      </w:r>
    </w:p>
    <w:tbl>
      <w:tblPr>
        <w:tblW w:w="5000" w:type="pct"/>
        <w:tblLook w:val="00A0"/>
      </w:tblPr>
      <w:tblGrid>
        <w:gridCol w:w="1437"/>
        <w:gridCol w:w="6703"/>
        <w:gridCol w:w="1436"/>
      </w:tblGrid>
      <w:tr w:rsidR="00D87D6D" w:rsidTr="00F843C1">
        <w:tc>
          <w:tcPr>
            <w:tcW w:w="750" w:type="pct"/>
          </w:tcPr>
          <w:p w:rsidR="00D87D6D" w:rsidRPr="00F843C1" w:rsidRDefault="00D87D6D" w:rsidP="00986C2A">
            <w:pPr>
              <w:rPr>
                <w:sz w:val="20"/>
              </w:rPr>
            </w:pPr>
          </w:p>
        </w:tc>
        <w:tc>
          <w:tcPr>
            <w:tcW w:w="3500" w:type="pct"/>
            <w:vAlign w:val="center"/>
          </w:tcPr>
          <w:p w:rsidR="00D87D6D" w:rsidRPr="00F843C1" w:rsidRDefault="003925A2" w:rsidP="00F843C1">
            <w:pPr>
              <w:tabs>
                <w:tab w:val="left" w:pos="4170"/>
              </w:tabs>
              <w:jc w:val="center"/>
              <w:rPr>
                <w:sz w:val="20"/>
                <w:lang w:val="en-US"/>
              </w:rPr>
            </w:pPr>
            <m:oMathPara>
              <m:oMath>
                <m:r>
                  <w:rPr>
                    <w:rFonts w:ascii="Cambria Math" w:hAnsi="Cambria Math"/>
                    <w:sz w:val="20"/>
                  </w:rPr>
                  <m:t>E</m:t>
                </m:r>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o</m:t>
                                    </m:r>
                                  </m:sub>
                                </m:sSub>
                              </m:den>
                            </m:f>
                          </m:den>
                        </m:f>
                      </m:e>
                    </m:rad>
                  </m:e>
                </m:d>
              </m:oMath>
            </m:oMathPara>
          </w:p>
        </w:tc>
        <w:tc>
          <w:tcPr>
            <w:tcW w:w="750" w:type="pct"/>
            <w:vAlign w:val="center"/>
          </w:tcPr>
          <w:p w:rsidR="00D87D6D" w:rsidRPr="00F843C1" w:rsidRDefault="00D87D6D" w:rsidP="00F843C1">
            <w:pPr>
              <w:pStyle w:val="ListParagraph"/>
              <w:keepLines/>
              <w:numPr>
                <w:ilvl w:val="0"/>
                <w:numId w:val="38"/>
              </w:numPr>
              <w:rPr>
                <w:sz w:val="20"/>
              </w:rPr>
            </w:pPr>
          </w:p>
        </w:tc>
      </w:tr>
    </w:tbl>
    <w:p w:rsidR="00D87D6D" w:rsidRPr="0067240D" w:rsidRDefault="00D87D6D" w:rsidP="006D7462"/>
    <w:sectPr w:rsidR="00D87D6D" w:rsidRPr="0067240D" w:rsidSect="008240CF">
      <w:headerReference w:type="default" r:id="rId25"/>
      <w:footerReference w:type="even" r:id="rId26"/>
      <w:footerReference w:type="default" r:id="rId27"/>
      <w:footerReference w:type="first" r:id="rId28"/>
      <w:endnotePr>
        <w:numFmt w:val="decimal"/>
      </w:endnotePr>
      <w:pgSz w:w="12240" w:h="15840"/>
      <w:pgMar w:top="1701" w:right="1440" w:bottom="1440" w:left="1440" w:header="561" w:footer="561" w:gutter="0"/>
      <w:cols w:space="720"/>
      <w:titlePg/>
      <w:rtlGutter/>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9" w:author="IPWireless" w:date="2013-03-06T15:06:00Z" w:initials="I">
    <w:p w:rsidR="00D87D6D" w:rsidRDefault="00D87D6D">
      <w:pPr>
        <w:pStyle w:val="CommentText"/>
      </w:pPr>
      <w:r>
        <w:rPr>
          <w:rStyle w:val="CommentReference"/>
        </w:rPr>
        <w:annotationRef/>
      </w:r>
      <w:r>
        <w:t xml:space="preserve">The binary representation should be [1 0 </w:t>
      </w:r>
      <w:proofErr w:type="spellStart"/>
      <w:r>
        <w:t>0</w:t>
      </w:r>
      <w:proofErr w:type="spellEnd"/>
      <w:r>
        <w:t xml:space="preserve"> </w:t>
      </w:r>
      <w:proofErr w:type="spellStart"/>
      <w:r>
        <w:t>0</w:t>
      </w:r>
      <w:proofErr w:type="spellEnd"/>
      <w:r>
        <w:t xml:space="preserve"> </w:t>
      </w:r>
      <w:proofErr w:type="spellStart"/>
      <w:r>
        <w:t>0</w:t>
      </w:r>
      <w:proofErr w:type="spellEnd"/>
      <w:r>
        <w:t xml:space="preserve"> 1 0 1]</w:t>
      </w:r>
    </w:p>
  </w:comment>
  <w:comment w:id="52" w:author="IPWireless" w:date="2013-03-06T15:11:00Z" w:initials="I">
    <w:p w:rsidR="00D87D6D" w:rsidRDefault="00D87D6D">
      <w:pPr>
        <w:pStyle w:val="CommentText"/>
      </w:pPr>
      <w:r>
        <w:rPr>
          <w:rStyle w:val="CommentReference"/>
        </w:rPr>
        <w:annotationRef/>
      </w:r>
      <w:r>
        <w:t>Looks like this shows 0 for the offset correlations, rather than -1?</w:t>
      </w:r>
    </w:p>
  </w:comment>
  <w:comment w:id="56" w:author="IPWireless" w:date="2013-03-06T15:13:00Z" w:initials="I">
    <w:p w:rsidR="00D87D6D" w:rsidRDefault="00D87D6D">
      <w:pPr>
        <w:pStyle w:val="CommentText"/>
      </w:pPr>
      <w:r>
        <w:rPr>
          <w:rStyle w:val="CommentReference"/>
        </w:rPr>
        <w:annotationRef/>
      </w:r>
      <w:r>
        <w:t>We know the sequence, but not its exact arrival time or its phase / amplitude.</w:t>
      </w:r>
    </w:p>
  </w:comment>
  <w:comment w:id="60" w:author="IPWireless" w:date="2013-03-06T15:15:00Z" w:initials="I">
    <w:p w:rsidR="00D87D6D" w:rsidRDefault="00D87D6D">
      <w:pPr>
        <w:pStyle w:val="CommentText"/>
      </w:pPr>
      <w:r>
        <w:rPr>
          <w:rStyle w:val="CommentReference"/>
        </w:rPr>
        <w:annotationRef/>
      </w:r>
      <w:r>
        <w:t>Plus and minus some small margin</w:t>
      </w:r>
    </w:p>
  </w:comment>
  <w:comment w:id="63" w:author="IPWireless" w:date="2013-03-06T15:38:00Z" w:initials="I">
    <w:p w:rsidR="00D87D6D" w:rsidRDefault="00D87D6D">
      <w:pPr>
        <w:pStyle w:val="CommentText"/>
      </w:pPr>
      <w:r>
        <w:rPr>
          <w:rStyle w:val="CommentReference"/>
        </w:rPr>
        <w:annotationRef/>
      </w:r>
      <w:r>
        <w:t>?? reword this sentence.</w:t>
      </w:r>
    </w:p>
  </w:comment>
  <w:comment w:id="65" w:author="IPWireless" w:date="2013-03-06T15:40:00Z" w:initials="I">
    <w:p w:rsidR="00D87D6D" w:rsidRDefault="00D87D6D">
      <w:pPr>
        <w:pStyle w:val="CommentText"/>
      </w:pPr>
      <w:r>
        <w:rPr>
          <w:rStyle w:val="CommentReference"/>
        </w:rPr>
        <w:annotationRef/>
      </w:r>
      <w:r>
        <w:t>Clarify wording – it is difficult to follow what you are trying to explain.</w:t>
      </w:r>
    </w:p>
  </w:comment>
  <w:comment w:id="76" w:author="IPWireless" w:date="2013-03-06T15:47:00Z" w:initials="I">
    <w:p w:rsidR="00D87D6D" w:rsidRDefault="00D87D6D">
      <w:pPr>
        <w:pStyle w:val="CommentText"/>
      </w:pPr>
      <w:r>
        <w:rPr>
          <w:rStyle w:val="CommentReference"/>
        </w:rPr>
        <w:annotationRef/>
      </w:r>
      <w:r>
        <w:t>Figure 10?</w:t>
      </w:r>
    </w:p>
  </w:comment>
  <w:comment w:id="81" w:author="IPWireless" w:date="2013-03-06T15:50:00Z" w:initials="I">
    <w:p w:rsidR="00D87D6D" w:rsidRDefault="00D87D6D">
      <w:pPr>
        <w:pStyle w:val="CommentText"/>
      </w:pPr>
      <w:r>
        <w:rPr>
          <w:rStyle w:val="CommentReference"/>
        </w:rPr>
        <w:annotationRef/>
      </w:r>
      <w:r>
        <w:t>Not sure I agree with this statement.</w:t>
      </w:r>
    </w:p>
  </w:comment>
  <w:comment w:id="91" w:author="IPWireless" w:date="2013-03-06T15:53:00Z" w:initials="I">
    <w:p w:rsidR="00D87D6D" w:rsidRDefault="00D87D6D">
      <w:pPr>
        <w:pStyle w:val="CommentText"/>
      </w:pPr>
      <w:r>
        <w:rPr>
          <w:rStyle w:val="CommentReference"/>
        </w:rPr>
        <w:annotationRef/>
      </w:r>
      <w:r>
        <w:t>?</w:t>
      </w:r>
    </w:p>
  </w:comment>
  <w:comment w:id="127" w:author="IPWireless" w:date="2013-03-06T16:13:00Z" w:initials="I">
    <w:p w:rsidR="00D87D6D" w:rsidRDefault="00D87D6D">
      <w:pPr>
        <w:pStyle w:val="CommentText"/>
      </w:pPr>
      <w:r>
        <w:rPr>
          <w:rStyle w:val="CommentReference"/>
        </w:rPr>
        <w:annotationRef/>
      </w:r>
      <w:r>
        <w:t>Wavelength is determined by the carrier frequency, not the signal bandwidth</w:t>
      </w:r>
    </w:p>
  </w:comment>
  <w:comment w:id="129" w:author="IPWireless" w:date="2013-03-06T16:15:00Z" w:initials="I">
    <w:p w:rsidR="00D87D6D" w:rsidRDefault="00D87D6D">
      <w:pPr>
        <w:pStyle w:val="CommentText"/>
      </w:pPr>
      <w:r>
        <w:rPr>
          <w:rStyle w:val="CommentReference"/>
        </w:rPr>
        <w:annotationRef/>
      </w:r>
      <w:r>
        <w:t xml:space="preserve">This is just SNR improvement, </w:t>
      </w:r>
      <w:proofErr w:type="spellStart"/>
      <w:r>
        <w:t>ie</w:t>
      </w:r>
      <w:proofErr w:type="spellEnd"/>
      <w:r>
        <w:t xml:space="preserve"> 10*log10(R)</w:t>
      </w:r>
    </w:p>
  </w:comment>
  <w:comment w:id="130" w:author="IPWireless" w:date="2013-03-06T16:27:00Z" w:initials="I">
    <w:p w:rsidR="00D87D6D" w:rsidRDefault="00D87D6D">
      <w:pPr>
        <w:pStyle w:val="CommentText"/>
      </w:pPr>
      <w:r>
        <w:rPr>
          <w:rStyle w:val="CommentReference"/>
        </w:rPr>
        <w:annotationRef/>
      </w:r>
      <w:r>
        <w:t xml:space="preserve">What is the difference between </w:t>
      </w:r>
      <w:proofErr w:type="spellStart"/>
      <w:r>
        <w:t>Pb</w:t>
      </w:r>
      <w:proofErr w:type="spellEnd"/>
      <w:r>
        <w:t xml:space="preserve"> and p in these two expressions.</w:t>
      </w:r>
    </w:p>
    <w:p w:rsidR="00D87D6D" w:rsidRDefault="00D87D6D">
      <w:pPr>
        <w:pStyle w:val="CommentText"/>
      </w:pPr>
    </w:p>
    <w:p w:rsidR="00D87D6D" w:rsidRDefault="00D87D6D">
      <w:pPr>
        <w:pStyle w:val="CommentText"/>
      </w:pPr>
      <w:r>
        <w:t>You are close to producing the diversity gain here, but haven’t quite got there.</w:t>
      </w:r>
    </w:p>
    <w:p w:rsidR="00D87D6D" w:rsidRDefault="00D87D6D">
      <w:pPr>
        <w:pStyle w:val="CommentText"/>
      </w:pPr>
    </w:p>
    <w:p w:rsidR="00D87D6D" w:rsidRDefault="00D87D6D">
      <w:pPr>
        <w:pStyle w:val="CommentText"/>
      </w:pPr>
      <w:r>
        <w:t>Compare gain shown in figure 20 with the gain expected for a 3 antenna receiver (figure 19). The extra improvement is diversity gain.</w:t>
      </w:r>
    </w:p>
    <w:p w:rsidR="00D87D6D" w:rsidRDefault="00D87D6D">
      <w:pPr>
        <w:pStyle w:val="CommentText"/>
      </w:pPr>
    </w:p>
    <w:p w:rsidR="00D87D6D" w:rsidRDefault="00D87D6D">
      <w:pPr>
        <w:pStyle w:val="CommentText"/>
      </w:pPr>
      <w:r>
        <w:t>Could plot a few examples of theoretical BER to determine the diversity gain for different numbers of antennas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FC2" w:rsidRPr="00EF78EE" w:rsidRDefault="005F7FC2" w:rsidP="00E71BF8">
      <w:pPr>
        <w:spacing w:after="0"/>
        <w:rPr>
          <w:spacing w:val="-5"/>
          <w:sz w:val="24"/>
        </w:rPr>
      </w:pPr>
      <w:r>
        <w:separator/>
      </w:r>
    </w:p>
  </w:endnote>
  <w:endnote w:type="continuationSeparator" w:id="0">
    <w:p w:rsidR="005F7FC2" w:rsidRPr="00EF78EE" w:rsidRDefault="005F7FC2" w:rsidP="00E71BF8">
      <w:pPr>
        <w:spacing w:after="0"/>
        <w:rPr>
          <w:spacing w:val="-5"/>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1UAAA?">
    <w:altName w:val="Arial Unicode MS"/>
    <w:panose1 w:val="00000000000000000000"/>
    <w:charset w:val="81"/>
    <w:family w:val="roman"/>
    <w:notTrueType/>
    <w:pitch w:val="fixed"/>
    <w:sig w:usb0="00000001" w:usb1="09060000" w:usb2="00000010" w:usb3="00000000" w:csb0="00080000" w:csb1="00000000"/>
  </w:font>
  <w:font w:name="明朝体">
    <w:altName w:val="Arial Unicode MS"/>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D6D" w:rsidRDefault="00D91F16">
    <w:pPr>
      <w:pStyle w:val="Footer"/>
      <w:framePr w:wrap="around" w:vAnchor="text" w:hAnchor="margin" w:xAlign="right" w:y="1"/>
      <w:rPr>
        <w:rStyle w:val="PageNumber"/>
      </w:rPr>
    </w:pPr>
    <w:r>
      <w:rPr>
        <w:rStyle w:val="PageNumber"/>
      </w:rPr>
      <w:fldChar w:fldCharType="begin"/>
    </w:r>
    <w:r w:rsidR="00D87D6D">
      <w:rPr>
        <w:rStyle w:val="PageNumber"/>
      </w:rPr>
      <w:instrText xml:space="preserve">PAGE  </w:instrText>
    </w:r>
    <w:r>
      <w:rPr>
        <w:rStyle w:val="PageNumber"/>
      </w:rPr>
      <w:fldChar w:fldCharType="separate"/>
    </w:r>
    <w:r w:rsidR="00D87D6D">
      <w:rPr>
        <w:rStyle w:val="PageNumber"/>
        <w:noProof/>
      </w:rPr>
      <w:t>36</w:t>
    </w:r>
    <w:r>
      <w:rPr>
        <w:rStyle w:val="PageNumber"/>
      </w:rPr>
      <w:fldChar w:fldCharType="end"/>
    </w:r>
  </w:p>
  <w:p w:rsidR="00D87D6D" w:rsidRDefault="00D87D6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54"/>
      <w:gridCol w:w="2522"/>
    </w:tblGrid>
    <w:tr w:rsidR="00D87D6D" w:rsidRPr="009F32A6" w:rsidTr="009F32A6">
      <w:tc>
        <w:tcPr>
          <w:tcW w:w="7054" w:type="dxa"/>
        </w:tcPr>
        <w:p w:rsidR="00D87D6D" w:rsidRPr="009F32A6" w:rsidRDefault="00D87D6D" w:rsidP="009F32A6">
          <w:pPr>
            <w:pStyle w:val="Footer"/>
            <w:tabs>
              <w:tab w:val="clear" w:pos="4153"/>
              <w:tab w:val="clear" w:pos="8306"/>
              <w:tab w:val="left" w:pos="2977"/>
              <w:tab w:val="center" w:pos="3260"/>
              <w:tab w:val="center" w:pos="3544"/>
              <w:tab w:val="right" w:pos="9356"/>
            </w:tabs>
            <w:spacing w:before="120" w:after="120"/>
            <w:ind w:right="357"/>
            <w:rPr>
              <w:bCs/>
              <w:sz w:val="18"/>
              <w:szCs w:val="18"/>
            </w:rPr>
          </w:pPr>
          <w:r>
            <w:rPr>
              <w:b/>
              <w:bCs/>
              <w:sz w:val="18"/>
              <w:szCs w:val="18"/>
            </w:rPr>
            <w:t>General Dynamics Broadband</w:t>
          </w:r>
          <w:r w:rsidRPr="009F32A6">
            <w:rPr>
              <w:bCs/>
              <w:sz w:val="18"/>
              <w:szCs w:val="18"/>
            </w:rPr>
            <w:t xml:space="preserve"> Proprietary and Confidential</w:t>
          </w:r>
        </w:p>
      </w:tc>
      <w:tc>
        <w:tcPr>
          <w:tcW w:w="2522" w:type="dxa"/>
        </w:tcPr>
        <w:p w:rsidR="00D87D6D" w:rsidRPr="009F32A6" w:rsidRDefault="00D87D6D" w:rsidP="009F32A6">
          <w:pPr>
            <w:pStyle w:val="Footer"/>
            <w:tabs>
              <w:tab w:val="clear" w:pos="4153"/>
              <w:tab w:val="clear" w:pos="8306"/>
              <w:tab w:val="left" w:pos="2977"/>
              <w:tab w:val="center" w:pos="3260"/>
              <w:tab w:val="center" w:pos="3544"/>
              <w:tab w:val="right" w:pos="9356"/>
            </w:tabs>
            <w:spacing w:before="120" w:after="120"/>
            <w:ind w:right="357"/>
            <w:jc w:val="right"/>
            <w:rPr>
              <w:bCs/>
              <w:sz w:val="18"/>
              <w:szCs w:val="18"/>
            </w:rPr>
          </w:pPr>
          <w:r w:rsidRPr="009F32A6">
            <w:rPr>
              <w:sz w:val="18"/>
              <w:szCs w:val="18"/>
            </w:rPr>
            <w:t xml:space="preserve">Page </w:t>
          </w:r>
          <w:r w:rsidR="00D91F16" w:rsidRPr="009F32A6">
            <w:rPr>
              <w:sz w:val="18"/>
              <w:szCs w:val="18"/>
            </w:rPr>
            <w:fldChar w:fldCharType="begin"/>
          </w:r>
          <w:r w:rsidRPr="009F32A6">
            <w:rPr>
              <w:sz w:val="18"/>
              <w:szCs w:val="18"/>
            </w:rPr>
            <w:instrText xml:space="preserve"> PAGE </w:instrText>
          </w:r>
          <w:r w:rsidR="00D91F16" w:rsidRPr="009F32A6">
            <w:rPr>
              <w:sz w:val="18"/>
              <w:szCs w:val="18"/>
            </w:rPr>
            <w:fldChar w:fldCharType="separate"/>
          </w:r>
          <w:r w:rsidR="007E27E2">
            <w:rPr>
              <w:noProof/>
              <w:sz w:val="18"/>
              <w:szCs w:val="18"/>
            </w:rPr>
            <w:t>28</w:t>
          </w:r>
          <w:r w:rsidR="00D91F16" w:rsidRPr="009F32A6">
            <w:rPr>
              <w:sz w:val="18"/>
              <w:szCs w:val="18"/>
            </w:rPr>
            <w:fldChar w:fldCharType="end"/>
          </w:r>
          <w:r w:rsidRPr="009F32A6">
            <w:rPr>
              <w:sz w:val="18"/>
              <w:szCs w:val="18"/>
            </w:rPr>
            <w:t xml:space="preserve"> of </w:t>
          </w:r>
          <w:r w:rsidR="00D91F16" w:rsidRPr="009F32A6">
            <w:rPr>
              <w:sz w:val="18"/>
              <w:szCs w:val="18"/>
            </w:rPr>
            <w:fldChar w:fldCharType="begin"/>
          </w:r>
          <w:r w:rsidRPr="009F32A6">
            <w:rPr>
              <w:sz w:val="18"/>
              <w:szCs w:val="18"/>
            </w:rPr>
            <w:instrText xml:space="preserve"> NUMPAGES  </w:instrText>
          </w:r>
          <w:r w:rsidR="00D91F16" w:rsidRPr="009F32A6">
            <w:rPr>
              <w:sz w:val="18"/>
              <w:szCs w:val="18"/>
            </w:rPr>
            <w:fldChar w:fldCharType="separate"/>
          </w:r>
          <w:r w:rsidR="007E27E2">
            <w:rPr>
              <w:noProof/>
              <w:sz w:val="18"/>
              <w:szCs w:val="18"/>
            </w:rPr>
            <w:t>33</w:t>
          </w:r>
          <w:r w:rsidR="00D91F16" w:rsidRPr="009F32A6">
            <w:rPr>
              <w:sz w:val="18"/>
              <w:szCs w:val="18"/>
            </w:rPr>
            <w:fldChar w:fldCharType="end"/>
          </w:r>
        </w:p>
      </w:tc>
    </w:tr>
  </w:tbl>
  <w:p w:rsidR="00D87D6D" w:rsidRPr="00221B1A" w:rsidRDefault="00D87D6D" w:rsidP="008240CF">
    <w:pPr>
      <w:pStyle w:val="Footer"/>
      <w:tabs>
        <w:tab w:val="clear" w:pos="4153"/>
        <w:tab w:val="clear" w:pos="8306"/>
        <w:tab w:val="left" w:pos="2977"/>
        <w:tab w:val="center" w:pos="3260"/>
        <w:tab w:val="center" w:pos="3544"/>
        <w:tab w:val="right" w:pos="9356"/>
      </w:tabs>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54"/>
      <w:gridCol w:w="2522"/>
    </w:tblGrid>
    <w:tr w:rsidR="00D87D6D" w:rsidTr="009F32A6">
      <w:tc>
        <w:tcPr>
          <w:tcW w:w="7054" w:type="dxa"/>
          <w:tcBorders>
            <w:right w:val="nil"/>
          </w:tcBorders>
        </w:tcPr>
        <w:p w:rsidR="00D87D6D" w:rsidRPr="009F32A6" w:rsidRDefault="00D87D6D" w:rsidP="009F32A6">
          <w:pPr>
            <w:pStyle w:val="Footer"/>
            <w:spacing w:before="120" w:after="120"/>
            <w:rPr>
              <w:sz w:val="20"/>
            </w:rPr>
          </w:pPr>
          <w:r>
            <w:rPr>
              <w:b/>
              <w:bCs/>
              <w:sz w:val="18"/>
              <w:szCs w:val="18"/>
            </w:rPr>
            <w:t>General Dynamics Broadband</w:t>
          </w:r>
          <w:r w:rsidRPr="009F32A6">
            <w:rPr>
              <w:bCs/>
              <w:sz w:val="18"/>
              <w:szCs w:val="18"/>
            </w:rPr>
            <w:t xml:space="preserve"> Proprietary and Confidential</w:t>
          </w:r>
        </w:p>
      </w:tc>
      <w:tc>
        <w:tcPr>
          <w:tcW w:w="2522" w:type="dxa"/>
          <w:tcBorders>
            <w:left w:val="nil"/>
          </w:tcBorders>
        </w:tcPr>
        <w:p w:rsidR="00D87D6D" w:rsidRPr="009F32A6" w:rsidRDefault="00D87D6D" w:rsidP="008240CF">
          <w:pPr>
            <w:pStyle w:val="Footer"/>
            <w:rPr>
              <w:sz w:val="20"/>
            </w:rPr>
          </w:pPr>
        </w:p>
      </w:tc>
    </w:tr>
  </w:tbl>
  <w:p w:rsidR="00D87D6D" w:rsidRPr="003D739F" w:rsidRDefault="00D87D6D" w:rsidP="008240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FC2" w:rsidRPr="00EF78EE" w:rsidRDefault="005F7FC2" w:rsidP="00E71BF8">
      <w:pPr>
        <w:spacing w:after="0"/>
        <w:rPr>
          <w:spacing w:val="-5"/>
          <w:sz w:val="24"/>
        </w:rPr>
      </w:pPr>
      <w:r>
        <w:separator/>
      </w:r>
    </w:p>
  </w:footnote>
  <w:footnote w:type="continuationSeparator" w:id="0">
    <w:p w:rsidR="005F7FC2" w:rsidRPr="00EF78EE" w:rsidRDefault="005F7FC2" w:rsidP="00E71BF8">
      <w:pPr>
        <w:spacing w:after="0"/>
        <w:rPr>
          <w:spacing w:val="-5"/>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28"/>
      <w:gridCol w:w="3662"/>
      <w:gridCol w:w="3786"/>
    </w:tblGrid>
    <w:tr w:rsidR="00D87D6D" w:rsidTr="009340FF">
      <w:tc>
        <w:tcPr>
          <w:tcW w:w="2518" w:type="dxa"/>
          <w:vAlign w:val="center"/>
        </w:tcPr>
        <w:p w:rsidR="00D87D6D" w:rsidRPr="00D07D91" w:rsidRDefault="00D87D6D" w:rsidP="00234DBD">
          <w:pPr>
            <w:tabs>
              <w:tab w:val="right" w:pos="9356"/>
              <w:tab w:val="right" w:pos="15593"/>
            </w:tabs>
            <w:spacing w:before="120" w:after="120"/>
            <w:jc w:val="center"/>
            <w:rPr>
              <w:sz w:val="18"/>
            </w:rPr>
          </w:pPr>
          <w:r>
            <w:rPr>
              <w:sz w:val="18"/>
            </w:rPr>
            <w:t>&lt;date&gt;</w:t>
          </w:r>
        </w:p>
      </w:tc>
      <w:tc>
        <w:tcPr>
          <w:tcW w:w="4536" w:type="dxa"/>
          <w:vMerge w:val="restart"/>
          <w:vAlign w:val="center"/>
        </w:tcPr>
        <w:p w:rsidR="00D87D6D" w:rsidRPr="00D07D91" w:rsidRDefault="00D87D6D" w:rsidP="008240CF">
          <w:pPr>
            <w:tabs>
              <w:tab w:val="right" w:pos="9356"/>
              <w:tab w:val="right" w:pos="15593"/>
            </w:tabs>
            <w:spacing w:before="120" w:after="120"/>
            <w:jc w:val="center"/>
            <w:rPr>
              <w:sz w:val="18"/>
            </w:rPr>
          </w:pPr>
          <w:r>
            <w:t>Short Title</w:t>
          </w:r>
        </w:p>
      </w:tc>
      <w:tc>
        <w:tcPr>
          <w:tcW w:w="2522" w:type="dxa"/>
          <w:vMerge w:val="restart"/>
          <w:vAlign w:val="center"/>
        </w:tcPr>
        <w:p w:rsidR="00D87D6D" w:rsidRDefault="003925A2" w:rsidP="008240CF">
          <w:pPr>
            <w:tabs>
              <w:tab w:val="right" w:pos="9356"/>
              <w:tab w:val="right" w:pos="15593"/>
            </w:tabs>
            <w:spacing w:before="120" w:after="120"/>
            <w:jc w:val="center"/>
          </w:pPr>
          <w:r>
            <w:rPr>
              <w:noProof/>
              <w:lang w:eastAsia="en-GB"/>
            </w:rPr>
            <w:drawing>
              <wp:inline distT="0" distB="0" distL="0" distR="0">
                <wp:extent cx="2241550" cy="247650"/>
                <wp:effectExtent l="19050" t="0" r="6350" b="0"/>
                <wp:docPr id="319" name="Picture 5" descr="GD_Broadband_2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_Broadband_2col.jpg"/>
                        <pic:cNvPicPr>
                          <a:picLocks noChangeAspect="1" noChangeArrowheads="1"/>
                        </pic:cNvPicPr>
                      </pic:nvPicPr>
                      <pic:blipFill>
                        <a:blip r:embed="rId1"/>
                        <a:srcRect/>
                        <a:stretch>
                          <a:fillRect/>
                        </a:stretch>
                      </pic:blipFill>
                      <pic:spPr bwMode="auto">
                        <a:xfrm>
                          <a:off x="0" y="0"/>
                          <a:ext cx="2241550" cy="247650"/>
                        </a:xfrm>
                        <a:prstGeom prst="rect">
                          <a:avLst/>
                        </a:prstGeom>
                        <a:noFill/>
                        <a:ln w="9525">
                          <a:noFill/>
                          <a:miter lim="800000"/>
                          <a:headEnd/>
                          <a:tailEnd/>
                        </a:ln>
                      </pic:spPr>
                    </pic:pic>
                  </a:graphicData>
                </a:graphic>
              </wp:inline>
            </w:drawing>
          </w:r>
        </w:p>
      </w:tc>
    </w:tr>
    <w:tr w:rsidR="00D87D6D" w:rsidTr="009340FF">
      <w:tc>
        <w:tcPr>
          <w:tcW w:w="2518" w:type="dxa"/>
          <w:vAlign w:val="center"/>
        </w:tcPr>
        <w:p w:rsidR="00D87D6D" w:rsidRPr="00D07D91" w:rsidRDefault="00D87D6D" w:rsidP="009F32A6">
          <w:pPr>
            <w:tabs>
              <w:tab w:val="right" w:pos="9356"/>
              <w:tab w:val="right" w:pos="15593"/>
            </w:tabs>
            <w:spacing w:before="120" w:after="120"/>
            <w:jc w:val="center"/>
            <w:rPr>
              <w:sz w:val="18"/>
            </w:rPr>
          </w:pPr>
          <w:r w:rsidRPr="00D07D91">
            <w:rPr>
              <w:sz w:val="18"/>
            </w:rPr>
            <w:t xml:space="preserve">Version </w:t>
          </w:r>
          <w:fldSimple w:instr=" DOCPROPERTY  Version  \* MERGEFORMAT ">
            <w:r w:rsidRPr="008F1718">
              <w:rPr>
                <w:sz w:val="18"/>
              </w:rPr>
              <w:t>0.01</w:t>
            </w:r>
          </w:fldSimple>
        </w:p>
      </w:tc>
      <w:tc>
        <w:tcPr>
          <w:tcW w:w="4536" w:type="dxa"/>
          <w:vMerge/>
        </w:tcPr>
        <w:p w:rsidR="00D87D6D" w:rsidRPr="00D07D91" w:rsidRDefault="00D87D6D" w:rsidP="008240CF">
          <w:pPr>
            <w:tabs>
              <w:tab w:val="right" w:pos="9356"/>
              <w:tab w:val="right" w:pos="15593"/>
            </w:tabs>
            <w:rPr>
              <w:sz w:val="18"/>
            </w:rPr>
          </w:pPr>
        </w:p>
      </w:tc>
      <w:tc>
        <w:tcPr>
          <w:tcW w:w="2522" w:type="dxa"/>
          <w:vMerge/>
        </w:tcPr>
        <w:p w:rsidR="00D87D6D" w:rsidRDefault="00D87D6D" w:rsidP="008240CF">
          <w:pPr>
            <w:tabs>
              <w:tab w:val="right" w:pos="9356"/>
              <w:tab w:val="right" w:pos="15593"/>
            </w:tabs>
          </w:pPr>
        </w:p>
      </w:tc>
    </w:tr>
  </w:tbl>
  <w:p w:rsidR="00D87D6D" w:rsidRPr="00D07D91" w:rsidRDefault="00D87D6D" w:rsidP="008240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0396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49EAEDB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9682ECA"/>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2F0040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DEEA1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03AA4B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08DD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0FF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5E05D1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D547FB4"/>
    <w:lvl w:ilvl="0">
      <w:start w:val="1"/>
      <w:numFmt w:val="bullet"/>
      <w:lvlText w:val=""/>
      <w:lvlJc w:val="left"/>
      <w:pPr>
        <w:tabs>
          <w:tab w:val="num" w:pos="360"/>
        </w:tabs>
        <w:ind w:left="360" w:hanging="360"/>
      </w:pPr>
      <w:rPr>
        <w:rFonts w:ascii="Symbol" w:hAnsi="Symbol" w:hint="default"/>
      </w:rPr>
    </w:lvl>
  </w:abstractNum>
  <w:abstractNum w:abstractNumId="10">
    <w:nsid w:val="01CD53B0"/>
    <w:multiLevelType w:val="multilevel"/>
    <w:tmpl w:val="3E440B12"/>
    <w:lvl w:ilvl="0">
      <w:start w:val="1"/>
      <w:numFmt w:val="decimal"/>
      <w:lvlText w:val="[%1]"/>
      <w:lvlJc w:val="left"/>
      <w:pPr>
        <w:tabs>
          <w:tab w:val="num" w:pos="504"/>
        </w:tabs>
        <w:ind w:left="360" w:hanging="360"/>
      </w:pPr>
      <w:rPr>
        <w:rFonts w:cs="Times New Roman" w:hint="default"/>
        <w:i w:val="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034A7039"/>
    <w:multiLevelType w:val="hybridMultilevel"/>
    <w:tmpl w:val="115C707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4247A8A"/>
    <w:multiLevelType w:val="multilevel"/>
    <w:tmpl w:val="8DA81258"/>
    <w:lvl w:ilvl="0">
      <w:start w:val="1"/>
      <w:numFmt w:val="decimal"/>
      <w:pStyle w:val="Bullets"/>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pStyle w:val="Bulletedo2"/>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1344577C"/>
    <w:multiLevelType w:val="singleLevel"/>
    <w:tmpl w:val="4C98D726"/>
    <w:lvl w:ilvl="0">
      <w:start w:val="1"/>
      <w:numFmt w:val="bullet"/>
      <w:pStyle w:val="Heading1H1"/>
      <w:lvlText w:val=""/>
      <w:lvlJc w:val="left"/>
      <w:pPr>
        <w:tabs>
          <w:tab w:val="num" w:pos="360"/>
        </w:tabs>
        <w:ind w:left="360" w:hanging="360"/>
      </w:pPr>
      <w:rPr>
        <w:rFonts w:ascii="Symbol" w:hAnsi="Symbol" w:hint="default"/>
      </w:rPr>
    </w:lvl>
  </w:abstractNum>
  <w:abstractNum w:abstractNumId="14">
    <w:nsid w:val="1B1C370A"/>
    <w:multiLevelType w:val="hybridMultilevel"/>
    <w:tmpl w:val="18921BBA"/>
    <w:lvl w:ilvl="0" w:tplc="36A81BCE">
      <w:start w:val="1"/>
      <w:numFmt w:val="bullet"/>
      <w:lvlText w:val="-"/>
      <w:lvlJc w:val="left"/>
      <w:pPr>
        <w:ind w:left="360" w:hanging="360"/>
      </w:pPr>
      <w:rPr>
        <w:rFonts w:ascii="Arial" w:eastAsia="Times New Roman" w:hAnsi="Aria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225C640C"/>
    <w:multiLevelType w:val="hybridMultilevel"/>
    <w:tmpl w:val="15FCE13A"/>
    <w:lvl w:ilvl="0" w:tplc="091E4262">
      <w:start w:val="1"/>
      <w:numFmt w:val="bullet"/>
      <w:lvlText w:val="-"/>
      <w:lvlJc w:val="left"/>
      <w:pPr>
        <w:ind w:left="720" w:hanging="360"/>
      </w:pPr>
      <w:rPr>
        <w:rFonts w:ascii="Arial" w:eastAsia="Times New Roman" w:hAnsi="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5A01763"/>
    <w:multiLevelType w:val="hybridMultilevel"/>
    <w:tmpl w:val="C9CE5D20"/>
    <w:lvl w:ilvl="0" w:tplc="64F6C352">
      <w:start w:val="1"/>
      <w:numFmt w:val="bullet"/>
      <w:pStyle w:val="BulletList-1stlevel"/>
      <w:lvlText w:val=""/>
      <w:lvlJc w:val="left"/>
      <w:pPr>
        <w:tabs>
          <w:tab w:val="num" w:pos="288"/>
        </w:tabs>
        <w:ind w:left="288" w:hanging="288"/>
      </w:pPr>
      <w:rPr>
        <w:rFonts w:ascii="Symbol" w:hAnsi="Symbol"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A0A75E3"/>
    <w:multiLevelType w:val="hybridMultilevel"/>
    <w:tmpl w:val="AB4CF05E"/>
    <w:lvl w:ilvl="0" w:tplc="EE18A486">
      <w:start w:val="1"/>
      <w:numFmt w:val="decimal"/>
      <w:pStyle w:val="NumberedList"/>
      <w:lvlText w:val="%1."/>
      <w:lvlJc w:val="left"/>
      <w:pPr>
        <w:tabs>
          <w:tab w:val="num" w:pos="360"/>
        </w:tabs>
        <w:ind w:left="360" w:hanging="360"/>
      </w:pPr>
      <w:rPr>
        <w:rFonts w:ascii="Arial" w:hAnsi="Arial" w:cs="Times New Roman" w:hint="default"/>
        <w:b w:val="0"/>
        <w:i w:val="0"/>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AF708A4"/>
    <w:multiLevelType w:val="singleLevel"/>
    <w:tmpl w:val="3440F0D6"/>
    <w:lvl w:ilvl="0">
      <w:start w:val="1"/>
      <w:numFmt w:val="bullet"/>
      <w:pStyle w:val="berschrift4h4"/>
      <w:lvlText w:val=""/>
      <w:lvlJc w:val="left"/>
      <w:pPr>
        <w:tabs>
          <w:tab w:val="num" w:pos="360"/>
        </w:tabs>
        <w:ind w:left="360" w:hanging="360"/>
      </w:pPr>
      <w:rPr>
        <w:rFonts w:ascii="Symbol" w:hAnsi="Symbol" w:hint="default"/>
      </w:rPr>
    </w:lvl>
  </w:abstractNum>
  <w:abstractNum w:abstractNumId="19">
    <w:nsid w:val="32400CC8"/>
    <w:multiLevelType w:val="hybridMultilevel"/>
    <w:tmpl w:val="32E4D106"/>
    <w:lvl w:ilvl="0" w:tplc="36A81BCE">
      <w:start w:val="1"/>
      <w:numFmt w:val="bullet"/>
      <w:lvlText w:val="-"/>
      <w:lvlJc w:val="left"/>
      <w:pPr>
        <w:ind w:left="720" w:hanging="360"/>
      </w:pPr>
      <w:rPr>
        <w:rFonts w:ascii="Arial" w:eastAsia="Times New Roman" w:hAnsi="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4D5045A"/>
    <w:multiLevelType w:val="singleLevel"/>
    <w:tmpl w:val="EA4051B2"/>
    <w:lvl w:ilvl="0">
      <w:start w:val="1"/>
      <w:numFmt w:val="bullet"/>
      <w:pStyle w:val="TF"/>
      <w:lvlText w:val=""/>
      <w:lvlJc w:val="left"/>
      <w:pPr>
        <w:tabs>
          <w:tab w:val="num" w:pos="360"/>
        </w:tabs>
        <w:ind w:left="340" w:hanging="340"/>
      </w:pPr>
      <w:rPr>
        <w:rFonts w:ascii="Symbol" w:hAnsi="Symbol" w:hint="default"/>
      </w:rPr>
    </w:lvl>
  </w:abstractNum>
  <w:abstractNum w:abstractNumId="21">
    <w:nsid w:val="359715A3"/>
    <w:multiLevelType w:val="singleLevel"/>
    <w:tmpl w:val="F7C27A10"/>
    <w:lvl w:ilvl="0">
      <w:start w:val="1"/>
      <w:numFmt w:val="decimal"/>
      <w:pStyle w:val="List"/>
      <w:lvlText w:val="%1."/>
      <w:lvlJc w:val="left"/>
      <w:pPr>
        <w:tabs>
          <w:tab w:val="num" w:pos="360"/>
        </w:tabs>
        <w:ind w:left="360" w:hanging="360"/>
      </w:pPr>
      <w:rPr>
        <w:rFonts w:cs="Times New Roman"/>
      </w:rPr>
    </w:lvl>
  </w:abstractNum>
  <w:abstractNum w:abstractNumId="22">
    <w:nsid w:val="3ABA2DBE"/>
    <w:multiLevelType w:val="hybridMultilevel"/>
    <w:tmpl w:val="9FA88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705357"/>
    <w:multiLevelType w:val="multilevel"/>
    <w:tmpl w:val="D90C21AE"/>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4">
    <w:nsid w:val="403449CC"/>
    <w:multiLevelType w:val="hybridMultilevel"/>
    <w:tmpl w:val="9D38FD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4912135"/>
    <w:multiLevelType w:val="hybridMultilevel"/>
    <w:tmpl w:val="32AC5B08"/>
    <w:lvl w:ilvl="0" w:tplc="7382D418">
      <w:numFmt w:val="bullet"/>
      <w:pStyle w:val="BulletList-2ndLevel"/>
      <w:lvlText w:val="–"/>
      <w:lvlJc w:val="left"/>
      <w:pPr>
        <w:tabs>
          <w:tab w:val="num" w:pos="576"/>
        </w:tabs>
        <w:ind w:left="576" w:hanging="288"/>
      </w:pPr>
      <w:rPr>
        <w:rFonts w:ascii="Arial" w:eastAsia="Times New Roman" w:hAnsi="Arial" w:hint="default"/>
        <w:b/>
        <w:i w:val="0"/>
      </w:rPr>
    </w:lvl>
    <w:lvl w:ilvl="1" w:tplc="FFFFFFFF">
      <w:numFmt w:val="bullet"/>
      <w:lvlText w:val="-"/>
      <w:lvlJc w:val="left"/>
      <w:pPr>
        <w:tabs>
          <w:tab w:val="num" w:pos="1440"/>
        </w:tabs>
        <w:ind w:left="1440" w:hanging="360"/>
      </w:pPr>
      <w:rPr>
        <w:rFonts w:ascii="Arial" w:eastAsia="Times New Roman" w:hAnsi="Arial" w:hint="default"/>
        <w:b/>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69BE5B21"/>
    <w:multiLevelType w:val="multilevel"/>
    <w:tmpl w:val="E28E238A"/>
    <w:lvl w:ilvl="0">
      <w:start w:val="1"/>
      <w:numFmt w:val="decimal"/>
      <w:lvlText w:val="%1"/>
      <w:lvlJc w:val="left"/>
      <w:pPr>
        <w:tabs>
          <w:tab w:val="num" w:pos="432"/>
        </w:tabs>
        <w:ind w:left="432" w:hanging="432"/>
      </w:pPr>
      <w:rPr>
        <w:rFonts w:cs="Times New Roman" w:hint="default"/>
      </w:rPr>
    </w:lvl>
    <w:lvl w:ilvl="1">
      <w:start w:val="1"/>
      <w:numFmt w:val="decimal"/>
      <w:pStyle w:val="Appendix11"/>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upperLetter"/>
      <w:lvlText w:val="Appendix %7"/>
      <w:lvlJc w:val="left"/>
      <w:pPr>
        <w:tabs>
          <w:tab w:val="num" w:pos="1296"/>
        </w:tabs>
        <w:ind w:left="1296" w:hanging="1296"/>
      </w:pPr>
      <w:rPr>
        <w:rFonts w:cs="Times New Roman" w:hint="default"/>
      </w:rPr>
    </w:lvl>
    <w:lvl w:ilvl="7">
      <w:start w:val="1"/>
      <w:numFmt w:val="decimal"/>
      <w:lvlText w:val="1.%8"/>
      <w:lvlJc w:val="left"/>
      <w:pPr>
        <w:tabs>
          <w:tab w:val="num" w:pos="720"/>
        </w:tabs>
        <w:ind w:left="1440" w:hanging="1440"/>
      </w:pPr>
      <w:rPr>
        <w:rFonts w:cs="Times New Roman" w:hint="default"/>
      </w:rPr>
    </w:lvl>
    <w:lvl w:ilvl="8">
      <w:start w:val="1"/>
      <w:numFmt w:val="upperLetter"/>
      <w:lvlText w:val="%9-1.1.1"/>
      <w:lvlJc w:val="left"/>
      <w:pPr>
        <w:tabs>
          <w:tab w:val="num" w:pos="1584"/>
        </w:tabs>
        <w:ind w:left="1584" w:hanging="1584"/>
      </w:pPr>
      <w:rPr>
        <w:rFonts w:cs="Times New Roman" w:hint="default"/>
      </w:rPr>
    </w:lvl>
  </w:abstractNum>
  <w:abstractNum w:abstractNumId="27">
    <w:nsid w:val="6C776E49"/>
    <w:multiLevelType w:val="hybridMultilevel"/>
    <w:tmpl w:val="79343E14"/>
    <w:lvl w:ilvl="0" w:tplc="08090001">
      <w:start w:val="1"/>
      <w:numFmt w:val="bullet"/>
      <w:lvlText w:val=""/>
      <w:lvlJc w:val="left"/>
      <w:pPr>
        <w:tabs>
          <w:tab w:val="num" w:pos="783"/>
        </w:tabs>
        <w:ind w:left="783" w:hanging="360"/>
      </w:pPr>
      <w:rPr>
        <w:rFonts w:ascii="Symbol" w:hAnsi="Symbol" w:hint="default"/>
      </w:rPr>
    </w:lvl>
    <w:lvl w:ilvl="1" w:tplc="08090003" w:tentative="1">
      <w:start w:val="1"/>
      <w:numFmt w:val="bullet"/>
      <w:lvlText w:val="o"/>
      <w:lvlJc w:val="left"/>
      <w:pPr>
        <w:tabs>
          <w:tab w:val="num" w:pos="1503"/>
        </w:tabs>
        <w:ind w:left="1503" w:hanging="360"/>
      </w:pPr>
      <w:rPr>
        <w:rFonts w:ascii="Courier New" w:hAnsi="Courier New"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28">
    <w:nsid w:val="6FF318AC"/>
    <w:multiLevelType w:val="singleLevel"/>
    <w:tmpl w:val="CC348D88"/>
    <w:lvl w:ilvl="0">
      <w:start w:val="1"/>
      <w:numFmt w:val="bullet"/>
      <w:pStyle w:val="11BodyText"/>
      <w:lvlText w:val=""/>
      <w:lvlJc w:val="left"/>
      <w:pPr>
        <w:tabs>
          <w:tab w:val="num" w:pos="360"/>
        </w:tabs>
        <w:ind w:left="360" w:hanging="360"/>
      </w:pPr>
      <w:rPr>
        <w:rFonts w:ascii="Symbol" w:hAnsi="Symbol" w:hint="default"/>
      </w:rPr>
    </w:lvl>
  </w:abstractNum>
  <w:abstractNum w:abstractNumId="29">
    <w:nsid w:val="75395A8D"/>
    <w:multiLevelType w:val="multilevel"/>
    <w:tmpl w:val="FC862F96"/>
    <w:lvl w:ilvl="0">
      <w:start w:val="1"/>
      <w:numFmt w:val="decimal"/>
      <w:lvlText w:val="%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num w:numId="1">
    <w:abstractNumId w:val="9"/>
  </w:num>
  <w:num w:numId="2">
    <w:abstractNumId w:val="8"/>
  </w:num>
  <w:num w:numId="3">
    <w:abstractNumId w:val="9"/>
  </w:num>
  <w:num w:numId="4">
    <w:abstractNumId w:val="8"/>
  </w:num>
  <w:num w:numId="5">
    <w:abstractNumId w:val="9"/>
  </w:num>
  <w:num w:numId="6">
    <w:abstractNumId w:val="8"/>
  </w:num>
  <w:num w:numId="7">
    <w:abstractNumId w:val="9"/>
  </w:num>
  <w:num w:numId="8">
    <w:abstractNumId w:val="8"/>
  </w:num>
  <w:num w:numId="9">
    <w:abstractNumId w:val="9"/>
  </w:num>
  <w:num w:numId="10">
    <w:abstractNumId w:val="8"/>
  </w:num>
  <w:num w:numId="11">
    <w:abstractNumId w:val="21"/>
  </w:num>
  <w:num w:numId="12">
    <w:abstractNumId w:val="20"/>
  </w:num>
  <w:num w:numId="13">
    <w:abstractNumId w:val="12"/>
  </w:num>
  <w:num w:numId="14">
    <w:abstractNumId w:val="13"/>
  </w:num>
  <w:num w:numId="15">
    <w:abstractNumId w:val="28"/>
  </w:num>
  <w:num w:numId="16">
    <w:abstractNumId w:val="18"/>
  </w:num>
  <w:num w:numId="17">
    <w:abstractNumId w:val="23"/>
  </w:num>
  <w:num w:numId="18">
    <w:abstractNumId w:val="10"/>
  </w:num>
  <w:num w:numId="19">
    <w:abstractNumId w:val="16"/>
  </w:num>
  <w:num w:numId="20">
    <w:abstractNumId w:val="26"/>
  </w:num>
  <w:num w:numId="21">
    <w:abstractNumId w:val="17"/>
  </w:num>
  <w:num w:numId="22">
    <w:abstractNumId w:val="25"/>
  </w:num>
  <w:num w:numId="23">
    <w:abstractNumId w:val="19"/>
  </w:num>
  <w:num w:numId="24">
    <w:abstractNumId w:val="15"/>
  </w:num>
  <w:num w:numId="25">
    <w:abstractNumId w:val="14"/>
  </w:num>
  <w:num w:numId="26">
    <w:abstractNumId w:val="24"/>
  </w:num>
  <w:num w:numId="27">
    <w:abstractNumId w:val="27"/>
  </w:num>
  <w:num w:numId="28">
    <w:abstractNumId w:val="11"/>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 w:numId="37">
    <w:abstractNumId w:val="22"/>
  </w:num>
  <w:num w:numId="38">
    <w:abstractNumId w:val="29"/>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attachedTemplate r:id="rId1"/>
  <w:trackRevisions/>
  <w:defaultTabStop w:val="720"/>
  <w:characterSpacingControl w:val="doNotCompress"/>
  <w:hdrShapeDefaults>
    <o:shapedefaults v:ext="edit" spidmax="6146"/>
  </w:hdrShapeDefaults>
  <w:footnotePr>
    <w:footnote w:id="-1"/>
    <w:footnote w:id="0"/>
  </w:footnotePr>
  <w:endnotePr>
    <w:numFmt w:val="decimal"/>
    <w:endnote w:id="-1"/>
    <w:endnote w:id="0"/>
  </w:endnotePr>
  <w:compat/>
  <w:rsids>
    <w:rsidRoot w:val="007A4E84"/>
    <w:rsid w:val="00002856"/>
    <w:rsid w:val="00002DAE"/>
    <w:rsid w:val="000036BA"/>
    <w:rsid w:val="00004DFD"/>
    <w:rsid w:val="000109BB"/>
    <w:rsid w:val="000229FA"/>
    <w:rsid w:val="00025530"/>
    <w:rsid w:val="0002578B"/>
    <w:rsid w:val="000262D4"/>
    <w:rsid w:val="000358E5"/>
    <w:rsid w:val="000374D1"/>
    <w:rsid w:val="000412AC"/>
    <w:rsid w:val="000456FE"/>
    <w:rsid w:val="00055E69"/>
    <w:rsid w:val="0006760E"/>
    <w:rsid w:val="00081B51"/>
    <w:rsid w:val="00082EFC"/>
    <w:rsid w:val="00083B5D"/>
    <w:rsid w:val="0009026F"/>
    <w:rsid w:val="000B07D0"/>
    <w:rsid w:val="000D4A2B"/>
    <w:rsid w:val="000D784B"/>
    <w:rsid w:val="000E4093"/>
    <w:rsid w:val="000F217A"/>
    <w:rsid w:val="000F30BB"/>
    <w:rsid w:val="000F4FA4"/>
    <w:rsid w:val="000F5360"/>
    <w:rsid w:val="00103200"/>
    <w:rsid w:val="00107838"/>
    <w:rsid w:val="0011044F"/>
    <w:rsid w:val="0011135D"/>
    <w:rsid w:val="00116037"/>
    <w:rsid w:val="00123566"/>
    <w:rsid w:val="00125A6D"/>
    <w:rsid w:val="00125AA2"/>
    <w:rsid w:val="00135FDE"/>
    <w:rsid w:val="00136C04"/>
    <w:rsid w:val="00150236"/>
    <w:rsid w:val="001606A5"/>
    <w:rsid w:val="00166B21"/>
    <w:rsid w:val="00172357"/>
    <w:rsid w:val="00176C50"/>
    <w:rsid w:val="00181AF6"/>
    <w:rsid w:val="00187635"/>
    <w:rsid w:val="001A392B"/>
    <w:rsid w:val="001B18E3"/>
    <w:rsid w:val="001C7A8D"/>
    <w:rsid w:val="001E5C68"/>
    <w:rsid w:val="00205AE4"/>
    <w:rsid w:val="00215AA0"/>
    <w:rsid w:val="00221B1A"/>
    <w:rsid w:val="00221CB0"/>
    <w:rsid w:val="00227F49"/>
    <w:rsid w:val="00231730"/>
    <w:rsid w:val="00232C6B"/>
    <w:rsid w:val="00234DBD"/>
    <w:rsid w:val="00256A00"/>
    <w:rsid w:val="002639EB"/>
    <w:rsid w:val="002678FC"/>
    <w:rsid w:val="00271ECE"/>
    <w:rsid w:val="00272A38"/>
    <w:rsid w:val="002841E4"/>
    <w:rsid w:val="00287A08"/>
    <w:rsid w:val="00294931"/>
    <w:rsid w:val="002B2951"/>
    <w:rsid w:val="002C6487"/>
    <w:rsid w:val="002C71EA"/>
    <w:rsid w:val="002D0795"/>
    <w:rsid w:val="002D1798"/>
    <w:rsid w:val="002D3A24"/>
    <w:rsid w:val="002F3DCE"/>
    <w:rsid w:val="00300875"/>
    <w:rsid w:val="0030373F"/>
    <w:rsid w:val="00303A44"/>
    <w:rsid w:val="00306E0C"/>
    <w:rsid w:val="00314537"/>
    <w:rsid w:val="003232A6"/>
    <w:rsid w:val="00324AA8"/>
    <w:rsid w:val="00333E4E"/>
    <w:rsid w:val="00347ADD"/>
    <w:rsid w:val="0035501A"/>
    <w:rsid w:val="00355A3C"/>
    <w:rsid w:val="00360AEB"/>
    <w:rsid w:val="003630E6"/>
    <w:rsid w:val="00373D23"/>
    <w:rsid w:val="00375782"/>
    <w:rsid w:val="0038698E"/>
    <w:rsid w:val="003919C6"/>
    <w:rsid w:val="003925A2"/>
    <w:rsid w:val="003950E0"/>
    <w:rsid w:val="003A4A7C"/>
    <w:rsid w:val="003A6BC5"/>
    <w:rsid w:val="003B256D"/>
    <w:rsid w:val="003B2C61"/>
    <w:rsid w:val="003C00C0"/>
    <w:rsid w:val="003C22DD"/>
    <w:rsid w:val="003D415A"/>
    <w:rsid w:val="003D739F"/>
    <w:rsid w:val="003E0FB3"/>
    <w:rsid w:val="003E1024"/>
    <w:rsid w:val="003E13D4"/>
    <w:rsid w:val="003E1F68"/>
    <w:rsid w:val="003E21FB"/>
    <w:rsid w:val="003E511D"/>
    <w:rsid w:val="00402D14"/>
    <w:rsid w:val="00407B03"/>
    <w:rsid w:val="00410567"/>
    <w:rsid w:val="00411615"/>
    <w:rsid w:val="0041647E"/>
    <w:rsid w:val="00416BD4"/>
    <w:rsid w:val="004232A3"/>
    <w:rsid w:val="00436068"/>
    <w:rsid w:val="00442F08"/>
    <w:rsid w:val="004572F6"/>
    <w:rsid w:val="00467EE0"/>
    <w:rsid w:val="00476279"/>
    <w:rsid w:val="004770EF"/>
    <w:rsid w:val="00497FF4"/>
    <w:rsid w:val="004B3705"/>
    <w:rsid w:val="004C420E"/>
    <w:rsid w:val="004D6495"/>
    <w:rsid w:val="004D7DE0"/>
    <w:rsid w:val="004E1344"/>
    <w:rsid w:val="004E28A7"/>
    <w:rsid w:val="004F19CF"/>
    <w:rsid w:val="004F3518"/>
    <w:rsid w:val="004F69DD"/>
    <w:rsid w:val="004F6D72"/>
    <w:rsid w:val="004F75FB"/>
    <w:rsid w:val="0051519C"/>
    <w:rsid w:val="00522D86"/>
    <w:rsid w:val="00522E38"/>
    <w:rsid w:val="005252F2"/>
    <w:rsid w:val="0052716E"/>
    <w:rsid w:val="00542B2A"/>
    <w:rsid w:val="00554265"/>
    <w:rsid w:val="005572ED"/>
    <w:rsid w:val="00570CCA"/>
    <w:rsid w:val="00575091"/>
    <w:rsid w:val="00575C45"/>
    <w:rsid w:val="00581A90"/>
    <w:rsid w:val="00587F8F"/>
    <w:rsid w:val="0059327A"/>
    <w:rsid w:val="005A1D0C"/>
    <w:rsid w:val="005A784C"/>
    <w:rsid w:val="005C0FB3"/>
    <w:rsid w:val="005D64A0"/>
    <w:rsid w:val="005F6C5A"/>
    <w:rsid w:val="005F7FC2"/>
    <w:rsid w:val="00604D35"/>
    <w:rsid w:val="00607CDB"/>
    <w:rsid w:val="0061486F"/>
    <w:rsid w:val="00617B4B"/>
    <w:rsid w:val="00630203"/>
    <w:rsid w:val="00630D29"/>
    <w:rsid w:val="00631E16"/>
    <w:rsid w:val="00633FD6"/>
    <w:rsid w:val="00635198"/>
    <w:rsid w:val="00637246"/>
    <w:rsid w:val="00646522"/>
    <w:rsid w:val="00651327"/>
    <w:rsid w:val="00654546"/>
    <w:rsid w:val="006545E0"/>
    <w:rsid w:val="00666A3A"/>
    <w:rsid w:val="0067198B"/>
    <w:rsid w:val="0067240D"/>
    <w:rsid w:val="0067518E"/>
    <w:rsid w:val="0068127D"/>
    <w:rsid w:val="006815FB"/>
    <w:rsid w:val="00681737"/>
    <w:rsid w:val="006863D7"/>
    <w:rsid w:val="006869C0"/>
    <w:rsid w:val="006A187C"/>
    <w:rsid w:val="006A686C"/>
    <w:rsid w:val="006A72D9"/>
    <w:rsid w:val="006A7C3C"/>
    <w:rsid w:val="006B205E"/>
    <w:rsid w:val="006B2167"/>
    <w:rsid w:val="006C29FB"/>
    <w:rsid w:val="006C5BEE"/>
    <w:rsid w:val="006C5C0A"/>
    <w:rsid w:val="006C6B92"/>
    <w:rsid w:val="006D32AA"/>
    <w:rsid w:val="006D6D70"/>
    <w:rsid w:val="006D7462"/>
    <w:rsid w:val="006F06F0"/>
    <w:rsid w:val="006F1A0B"/>
    <w:rsid w:val="006F2C0D"/>
    <w:rsid w:val="00703F40"/>
    <w:rsid w:val="00717023"/>
    <w:rsid w:val="00726709"/>
    <w:rsid w:val="007272A2"/>
    <w:rsid w:val="00730FDB"/>
    <w:rsid w:val="0073303A"/>
    <w:rsid w:val="0074161B"/>
    <w:rsid w:val="00750DE5"/>
    <w:rsid w:val="00751EC3"/>
    <w:rsid w:val="00753C3A"/>
    <w:rsid w:val="007567E1"/>
    <w:rsid w:val="007607CD"/>
    <w:rsid w:val="00766BB0"/>
    <w:rsid w:val="00773F29"/>
    <w:rsid w:val="00780411"/>
    <w:rsid w:val="00783436"/>
    <w:rsid w:val="0079207D"/>
    <w:rsid w:val="00793D57"/>
    <w:rsid w:val="0079546F"/>
    <w:rsid w:val="0079701C"/>
    <w:rsid w:val="007A0C53"/>
    <w:rsid w:val="007A4BF8"/>
    <w:rsid w:val="007A4E84"/>
    <w:rsid w:val="007A5DB8"/>
    <w:rsid w:val="007C281C"/>
    <w:rsid w:val="007C5468"/>
    <w:rsid w:val="007E27E2"/>
    <w:rsid w:val="007E3138"/>
    <w:rsid w:val="007F1A7F"/>
    <w:rsid w:val="007F2CF1"/>
    <w:rsid w:val="007F7A71"/>
    <w:rsid w:val="008064EE"/>
    <w:rsid w:val="0080708A"/>
    <w:rsid w:val="00820153"/>
    <w:rsid w:val="008212AF"/>
    <w:rsid w:val="00822DF5"/>
    <w:rsid w:val="008240CF"/>
    <w:rsid w:val="0083050A"/>
    <w:rsid w:val="00834866"/>
    <w:rsid w:val="00841764"/>
    <w:rsid w:val="00843D7F"/>
    <w:rsid w:val="00845E55"/>
    <w:rsid w:val="00851BC9"/>
    <w:rsid w:val="00853919"/>
    <w:rsid w:val="00864FCF"/>
    <w:rsid w:val="008751C4"/>
    <w:rsid w:val="008758F2"/>
    <w:rsid w:val="00877362"/>
    <w:rsid w:val="00882C93"/>
    <w:rsid w:val="0088578D"/>
    <w:rsid w:val="00897986"/>
    <w:rsid w:val="008A2329"/>
    <w:rsid w:val="008A2792"/>
    <w:rsid w:val="008A348B"/>
    <w:rsid w:val="008A6796"/>
    <w:rsid w:val="008B7DD4"/>
    <w:rsid w:val="008C0528"/>
    <w:rsid w:val="008C0556"/>
    <w:rsid w:val="008C1EE7"/>
    <w:rsid w:val="008C287D"/>
    <w:rsid w:val="008C2F94"/>
    <w:rsid w:val="008C47F9"/>
    <w:rsid w:val="008D32A9"/>
    <w:rsid w:val="008D5C28"/>
    <w:rsid w:val="008E5A6A"/>
    <w:rsid w:val="008F1718"/>
    <w:rsid w:val="008F1FCC"/>
    <w:rsid w:val="008F3744"/>
    <w:rsid w:val="008F4F15"/>
    <w:rsid w:val="00905C61"/>
    <w:rsid w:val="0091643A"/>
    <w:rsid w:val="00921B55"/>
    <w:rsid w:val="0092589A"/>
    <w:rsid w:val="00933120"/>
    <w:rsid w:val="009340FF"/>
    <w:rsid w:val="00940938"/>
    <w:rsid w:val="00940BC8"/>
    <w:rsid w:val="00941B3B"/>
    <w:rsid w:val="00946F54"/>
    <w:rsid w:val="0095092B"/>
    <w:rsid w:val="009557A7"/>
    <w:rsid w:val="00957CC6"/>
    <w:rsid w:val="00961C2F"/>
    <w:rsid w:val="00965813"/>
    <w:rsid w:val="00970B2C"/>
    <w:rsid w:val="00983A91"/>
    <w:rsid w:val="0098414C"/>
    <w:rsid w:val="00986C2A"/>
    <w:rsid w:val="00990181"/>
    <w:rsid w:val="009A4561"/>
    <w:rsid w:val="009A6DF3"/>
    <w:rsid w:val="009B1B36"/>
    <w:rsid w:val="009B23FE"/>
    <w:rsid w:val="009C5BB2"/>
    <w:rsid w:val="009C70F1"/>
    <w:rsid w:val="009D10DE"/>
    <w:rsid w:val="009D2329"/>
    <w:rsid w:val="009D4305"/>
    <w:rsid w:val="009E058A"/>
    <w:rsid w:val="009E4802"/>
    <w:rsid w:val="009E4BD1"/>
    <w:rsid w:val="009F32A6"/>
    <w:rsid w:val="00A11590"/>
    <w:rsid w:val="00A121B3"/>
    <w:rsid w:val="00A174A5"/>
    <w:rsid w:val="00A17ECD"/>
    <w:rsid w:val="00A235CF"/>
    <w:rsid w:val="00A24E4E"/>
    <w:rsid w:val="00A25584"/>
    <w:rsid w:val="00A26844"/>
    <w:rsid w:val="00A301E0"/>
    <w:rsid w:val="00A40669"/>
    <w:rsid w:val="00A45617"/>
    <w:rsid w:val="00A5160F"/>
    <w:rsid w:val="00A55112"/>
    <w:rsid w:val="00A56673"/>
    <w:rsid w:val="00A610E2"/>
    <w:rsid w:val="00A633E2"/>
    <w:rsid w:val="00A63B95"/>
    <w:rsid w:val="00A95B8E"/>
    <w:rsid w:val="00AA017A"/>
    <w:rsid w:val="00AA424B"/>
    <w:rsid w:val="00AB7FDF"/>
    <w:rsid w:val="00AC0E56"/>
    <w:rsid w:val="00AC4AEA"/>
    <w:rsid w:val="00AC617B"/>
    <w:rsid w:val="00AD27B8"/>
    <w:rsid w:val="00AD2FCB"/>
    <w:rsid w:val="00AD5F5A"/>
    <w:rsid w:val="00AF49F7"/>
    <w:rsid w:val="00B038AD"/>
    <w:rsid w:val="00B150DC"/>
    <w:rsid w:val="00B17F56"/>
    <w:rsid w:val="00B26F1D"/>
    <w:rsid w:val="00B360C4"/>
    <w:rsid w:val="00B4785B"/>
    <w:rsid w:val="00B47A23"/>
    <w:rsid w:val="00B5229F"/>
    <w:rsid w:val="00B537E2"/>
    <w:rsid w:val="00B54348"/>
    <w:rsid w:val="00B63C3B"/>
    <w:rsid w:val="00B70180"/>
    <w:rsid w:val="00B70CD9"/>
    <w:rsid w:val="00B723B9"/>
    <w:rsid w:val="00B83F7C"/>
    <w:rsid w:val="00B843FB"/>
    <w:rsid w:val="00B9297E"/>
    <w:rsid w:val="00B94419"/>
    <w:rsid w:val="00B97DF9"/>
    <w:rsid w:val="00BA1110"/>
    <w:rsid w:val="00BA7CA6"/>
    <w:rsid w:val="00BB4295"/>
    <w:rsid w:val="00BB689B"/>
    <w:rsid w:val="00BB6F22"/>
    <w:rsid w:val="00BC0788"/>
    <w:rsid w:val="00BC5596"/>
    <w:rsid w:val="00BC779D"/>
    <w:rsid w:val="00BD1FCC"/>
    <w:rsid w:val="00BE70E6"/>
    <w:rsid w:val="00BE711C"/>
    <w:rsid w:val="00BF48BC"/>
    <w:rsid w:val="00C050F4"/>
    <w:rsid w:val="00C0691C"/>
    <w:rsid w:val="00C07C6C"/>
    <w:rsid w:val="00C14E3A"/>
    <w:rsid w:val="00C16B66"/>
    <w:rsid w:val="00C257E4"/>
    <w:rsid w:val="00C32B2C"/>
    <w:rsid w:val="00C33977"/>
    <w:rsid w:val="00C4493F"/>
    <w:rsid w:val="00C500D7"/>
    <w:rsid w:val="00C5264F"/>
    <w:rsid w:val="00C54066"/>
    <w:rsid w:val="00C80950"/>
    <w:rsid w:val="00C81B78"/>
    <w:rsid w:val="00C91956"/>
    <w:rsid w:val="00C91967"/>
    <w:rsid w:val="00CA1588"/>
    <w:rsid w:val="00CA1719"/>
    <w:rsid w:val="00CA30EE"/>
    <w:rsid w:val="00CA3286"/>
    <w:rsid w:val="00CA5385"/>
    <w:rsid w:val="00CB6E3D"/>
    <w:rsid w:val="00CC37D3"/>
    <w:rsid w:val="00CC5665"/>
    <w:rsid w:val="00CC7DBA"/>
    <w:rsid w:val="00CE4459"/>
    <w:rsid w:val="00CF3591"/>
    <w:rsid w:val="00CF4077"/>
    <w:rsid w:val="00D07D91"/>
    <w:rsid w:val="00D10763"/>
    <w:rsid w:val="00D23B49"/>
    <w:rsid w:val="00D36B1A"/>
    <w:rsid w:val="00D40AC4"/>
    <w:rsid w:val="00D410D5"/>
    <w:rsid w:val="00D46151"/>
    <w:rsid w:val="00D732A7"/>
    <w:rsid w:val="00D75409"/>
    <w:rsid w:val="00D80114"/>
    <w:rsid w:val="00D826EB"/>
    <w:rsid w:val="00D87D6D"/>
    <w:rsid w:val="00D90457"/>
    <w:rsid w:val="00D91F16"/>
    <w:rsid w:val="00D976B9"/>
    <w:rsid w:val="00DA0557"/>
    <w:rsid w:val="00DB27BB"/>
    <w:rsid w:val="00DB43FB"/>
    <w:rsid w:val="00DB67D7"/>
    <w:rsid w:val="00DC137B"/>
    <w:rsid w:val="00DC44FF"/>
    <w:rsid w:val="00DC56CB"/>
    <w:rsid w:val="00DD2B33"/>
    <w:rsid w:val="00DD5F92"/>
    <w:rsid w:val="00DD7503"/>
    <w:rsid w:val="00DE1627"/>
    <w:rsid w:val="00DE4FF1"/>
    <w:rsid w:val="00DF0E2B"/>
    <w:rsid w:val="00E263F1"/>
    <w:rsid w:val="00E269E7"/>
    <w:rsid w:val="00E42CDC"/>
    <w:rsid w:val="00E5137B"/>
    <w:rsid w:val="00E5282E"/>
    <w:rsid w:val="00E532A1"/>
    <w:rsid w:val="00E5572E"/>
    <w:rsid w:val="00E57E6A"/>
    <w:rsid w:val="00E60D9B"/>
    <w:rsid w:val="00E63939"/>
    <w:rsid w:val="00E71BF8"/>
    <w:rsid w:val="00E738CF"/>
    <w:rsid w:val="00E745AD"/>
    <w:rsid w:val="00E77AFE"/>
    <w:rsid w:val="00E77CBA"/>
    <w:rsid w:val="00E80906"/>
    <w:rsid w:val="00E8454C"/>
    <w:rsid w:val="00E85031"/>
    <w:rsid w:val="00E907B7"/>
    <w:rsid w:val="00E90E34"/>
    <w:rsid w:val="00E924D2"/>
    <w:rsid w:val="00E94A5E"/>
    <w:rsid w:val="00EA4D33"/>
    <w:rsid w:val="00EA6301"/>
    <w:rsid w:val="00EA673A"/>
    <w:rsid w:val="00EC7DF5"/>
    <w:rsid w:val="00ED166E"/>
    <w:rsid w:val="00ED30D8"/>
    <w:rsid w:val="00ED424E"/>
    <w:rsid w:val="00ED45B3"/>
    <w:rsid w:val="00EE111C"/>
    <w:rsid w:val="00EE317C"/>
    <w:rsid w:val="00EE72A6"/>
    <w:rsid w:val="00EF2447"/>
    <w:rsid w:val="00EF2C91"/>
    <w:rsid w:val="00EF78EE"/>
    <w:rsid w:val="00F02137"/>
    <w:rsid w:val="00F060B9"/>
    <w:rsid w:val="00F10E8D"/>
    <w:rsid w:val="00F15354"/>
    <w:rsid w:val="00F233A7"/>
    <w:rsid w:val="00F33F31"/>
    <w:rsid w:val="00F46ACE"/>
    <w:rsid w:val="00F50781"/>
    <w:rsid w:val="00F53512"/>
    <w:rsid w:val="00F54A73"/>
    <w:rsid w:val="00F54D46"/>
    <w:rsid w:val="00F57F1F"/>
    <w:rsid w:val="00F621F2"/>
    <w:rsid w:val="00F62C19"/>
    <w:rsid w:val="00F8413B"/>
    <w:rsid w:val="00F843C1"/>
    <w:rsid w:val="00F85937"/>
    <w:rsid w:val="00F86929"/>
    <w:rsid w:val="00F9199C"/>
    <w:rsid w:val="00FA5796"/>
    <w:rsid w:val="00FB2DEB"/>
    <w:rsid w:val="00FD3A89"/>
    <w:rsid w:val="00FD49A4"/>
    <w:rsid w:val="00FE3949"/>
    <w:rsid w:val="00FF63A5"/>
    <w:rsid w:val="00FF7FF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rules v:ext="edit">
        <o:r id="V:Rule42" type="connector" idref="#_x0000_s1156"/>
        <o:r id="V:Rule43" type="connector" idref="#_x0000_s1039"/>
        <o:r id="V:Rule44" type="connector" idref="#_x0000_s1155"/>
        <o:r id="V:Rule45" type="connector" idref="#_x0000_s1141"/>
        <o:r id="V:Rule46" type="connector" idref="#_x0000_s1041"/>
        <o:r id="V:Rule47" type="connector" idref="#_x0000_s1154"/>
        <o:r id="V:Rule48" type="connector" idref="#_x0000_s1040"/>
        <o:r id="V:Rule49" type="connector" idref="#_x0000_s1140"/>
        <o:r id="V:Rule50" type="connector" idref="#_x0000_s1157"/>
        <o:r id="V:Rule51" type="connector" idref="#_x0000_s1045"/>
        <o:r id="V:Rule52" type="connector" idref="#_x0000_s1107"/>
        <o:r id="V:Rule53" type="connector" idref="#_x0000_s1158"/>
        <o:r id="V:Rule54" type="connector" idref="#_x0000_s1044"/>
        <o:r id="V:Rule55" type="connector" idref="#_x0000_s1108"/>
        <o:r id="V:Rule56" type="connector" idref="#_x0000_s1138"/>
        <o:r id="V:Rule57" type="connector" idref="#_x0000_s1042"/>
        <o:r id="V:Rule58" type="connector" idref="#_x0000_s1160"/>
        <o:r id="V:Rule59" type="connector" idref="#_x0000_s1043"/>
        <o:r id="V:Rule60" type="connector" idref="#_x0000_s1159"/>
        <o:r id="V:Rule61" type="connector" idref="#_x0000_s1048"/>
        <o:r id="V:Rule62" type="connector" idref="#_x0000_s1113"/>
        <o:r id="V:Rule63" type="connector" idref="#_x0000_s1109"/>
        <o:r id="V:Rule64" type="connector" idref="#_x0000_s1049"/>
        <o:r id="V:Rule65" type="connector" idref="#_x0000_s1123"/>
        <o:r id="V:Rule66" type="connector" idref="#_x0000_s1165"/>
        <o:r id="V:Rule67" type="connector" idref="#_x0000_s1100"/>
        <o:r id="V:Rule68" type="connector" idref="#_x0000_s1164"/>
        <o:r id="V:Rule69" type="connector" idref="#_x0000_s1099"/>
        <o:r id="V:Rule70" type="connector" idref="#_x0000_s1124"/>
        <o:r id="V:Rule71" type="connector" idref="#_x0000_s1131"/>
        <o:r id="V:Rule72" type="connector" idref="#_x0000_s1105"/>
        <o:r id="V:Rule73" type="connector" idref="#_x0000_s1046"/>
        <o:r id="V:Rule74" type="connector" idref="#_x0000_s1104"/>
        <o:r id="V:Rule75" type="connector" idref="#_x0000_s1047"/>
        <o:r id="V:Rule76" type="connector" idref="#_x0000_s1137"/>
        <o:r id="V:Rule77" type="connector" idref="#_x0000_s1102"/>
        <o:r id="V:Rule78" type="connector" idref="#_x0000_s1161"/>
        <o:r id="V:Rule79" type="connector" idref="#_x0000_s1129"/>
        <o:r id="V:Rule80" type="connector" idref="#_x0000_s1128"/>
        <o:r id="V:Rule81" type="connector" idref="#_x0000_s1103"/>
        <o:r id="V:Rule82" type="connector" idref="#_x0000_s11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E71BF8"/>
    <w:pPr>
      <w:keepLines/>
      <w:spacing w:after="240"/>
      <w:jc w:val="both"/>
    </w:pPr>
    <w:rPr>
      <w:rFonts w:ascii="Arial" w:eastAsia="Times New Roman" w:hAnsi="Arial"/>
      <w:szCs w:val="20"/>
      <w:lang w:eastAsia="en-US"/>
    </w:rPr>
  </w:style>
  <w:style w:type="paragraph" w:styleId="Heading1">
    <w:name w:val="heading 1"/>
    <w:aliases w:val="app heading 1,l1,h1"/>
    <w:basedOn w:val="Normal"/>
    <w:next w:val="Normal"/>
    <w:link w:val="Heading1Char"/>
    <w:uiPriority w:val="99"/>
    <w:qFormat/>
    <w:rsid w:val="00E71BF8"/>
    <w:pPr>
      <w:keepNext/>
      <w:numPr>
        <w:numId w:val="17"/>
      </w:numPr>
      <w:spacing w:after="360"/>
      <w:ind w:left="431" w:hanging="431"/>
      <w:outlineLvl w:val="0"/>
    </w:pPr>
    <w:rPr>
      <w:rFonts w:ascii="Arial Black" w:hAnsi="Arial Black"/>
      <w:b/>
      <w:sz w:val="40"/>
    </w:rPr>
  </w:style>
  <w:style w:type="paragraph" w:styleId="Heading2">
    <w:name w:val="heading 2"/>
    <w:aliases w:val="H2,Head2A,2"/>
    <w:basedOn w:val="Heading1"/>
    <w:next w:val="Normal"/>
    <w:link w:val="Heading2Char"/>
    <w:uiPriority w:val="99"/>
    <w:qFormat/>
    <w:rsid w:val="00E71BF8"/>
    <w:pPr>
      <w:numPr>
        <w:ilvl w:val="1"/>
      </w:numPr>
      <w:pBdr>
        <w:top w:val="single" w:sz="4" w:space="1" w:color="auto"/>
      </w:pBdr>
      <w:spacing w:before="120" w:after="240"/>
      <w:outlineLvl w:val="1"/>
    </w:pPr>
    <w:rPr>
      <w:sz w:val="26"/>
    </w:rPr>
  </w:style>
  <w:style w:type="paragraph" w:styleId="Heading3">
    <w:name w:val="heading 3"/>
    <w:aliases w:val="l3,CT,H3"/>
    <w:basedOn w:val="Normal"/>
    <w:next w:val="Normal"/>
    <w:link w:val="Heading3Char"/>
    <w:uiPriority w:val="99"/>
    <w:qFormat/>
    <w:rsid w:val="00E71BF8"/>
    <w:pPr>
      <w:keepNext/>
      <w:numPr>
        <w:ilvl w:val="2"/>
        <w:numId w:val="17"/>
      </w:numPr>
      <w:tabs>
        <w:tab w:val="left" w:pos="360"/>
      </w:tabs>
      <w:spacing w:before="120" w:after="120"/>
      <w:outlineLvl w:val="2"/>
    </w:pPr>
    <w:rPr>
      <w:b/>
      <w:sz w:val="24"/>
    </w:rPr>
  </w:style>
  <w:style w:type="paragraph" w:styleId="Heading4">
    <w:name w:val="heading 4"/>
    <w:aliases w:val="I4,H1,l4,H4,h4"/>
    <w:basedOn w:val="Normal"/>
    <w:next w:val="Normal"/>
    <w:link w:val="Heading4Char"/>
    <w:uiPriority w:val="99"/>
    <w:qFormat/>
    <w:rsid w:val="00E71BF8"/>
    <w:pPr>
      <w:keepNext/>
      <w:widowControl w:val="0"/>
      <w:numPr>
        <w:ilvl w:val="3"/>
        <w:numId w:val="17"/>
      </w:numPr>
      <w:tabs>
        <w:tab w:val="left" w:pos="1080"/>
      </w:tabs>
      <w:spacing w:before="240" w:after="60"/>
      <w:outlineLvl w:val="3"/>
    </w:pPr>
    <w:rPr>
      <w:b/>
    </w:rPr>
  </w:style>
  <w:style w:type="paragraph" w:styleId="Heading5">
    <w:name w:val="heading 5"/>
    <w:basedOn w:val="Normal"/>
    <w:next w:val="Normal"/>
    <w:link w:val="Heading5Char"/>
    <w:uiPriority w:val="99"/>
    <w:qFormat/>
    <w:rsid w:val="00E71BF8"/>
    <w:pPr>
      <w:keepNext/>
      <w:widowControl w:val="0"/>
      <w:numPr>
        <w:ilvl w:val="4"/>
        <w:numId w:val="17"/>
      </w:numPr>
      <w:outlineLvl w:val="4"/>
    </w:pPr>
    <w:rPr>
      <w:i/>
      <w:color w:val="000000"/>
    </w:rPr>
  </w:style>
  <w:style w:type="paragraph" w:styleId="Heading6">
    <w:name w:val="heading 6"/>
    <w:basedOn w:val="Normal"/>
    <w:next w:val="Normal"/>
    <w:link w:val="Heading6Char"/>
    <w:uiPriority w:val="99"/>
    <w:qFormat/>
    <w:rsid w:val="00E71BF8"/>
    <w:pPr>
      <w:numPr>
        <w:ilvl w:val="5"/>
        <w:numId w:val="17"/>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E71BF8"/>
    <w:pPr>
      <w:numPr>
        <w:ilvl w:val="6"/>
        <w:numId w:val="17"/>
      </w:numPr>
      <w:spacing w:before="240" w:after="60"/>
      <w:outlineLvl w:val="6"/>
    </w:pPr>
    <w:rPr>
      <w:sz w:val="20"/>
    </w:rPr>
  </w:style>
  <w:style w:type="paragraph" w:styleId="Heading8">
    <w:name w:val="heading 8"/>
    <w:basedOn w:val="Normal"/>
    <w:next w:val="Normal"/>
    <w:link w:val="Heading8Char"/>
    <w:uiPriority w:val="99"/>
    <w:qFormat/>
    <w:rsid w:val="00E71BF8"/>
    <w:pPr>
      <w:numPr>
        <w:ilvl w:val="7"/>
        <w:numId w:val="17"/>
      </w:numPr>
      <w:spacing w:before="240" w:after="60"/>
      <w:outlineLvl w:val="7"/>
    </w:pPr>
    <w:rPr>
      <w:i/>
      <w:sz w:val="20"/>
    </w:rPr>
  </w:style>
  <w:style w:type="paragraph" w:styleId="Heading9">
    <w:name w:val="heading 9"/>
    <w:basedOn w:val="Normal"/>
    <w:next w:val="Normal"/>
    <w:link w:val="Heading9Char"/>
    <w:uiPriority w:val="99"/>
    <w:qFormat/>
    <w:rsid w:val="00E71BF8"/>
    <w:pPr>
      <w:numPr>
        <w:ilvl w:val="8"/>
        <w:numId w:val="17"/>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p heading 1 Char,l1 Char,h1 Char"/>
    <w:basedOn w:val="DefaultParagraphFont"/>
    <w:link w:val="Heading1"/>
    <w:uiPriority w:val="99"/>
    <w:locked/>
    <w:rsid w:val="00E71BF8"/>
    <w:rPr>
      <w:rFonts w:ascii="Arial Black" w:eastAsia="Times New Roman" w:hAnsi="Arial Black"/>
      <w:b/>
      <w:sz w:val="40"/>
      <w:szCs w:val="20"/>
      <w:lang w:eastAsia="en-US"/>
    </w:rPr>
  </w:style>
  <w:style w:type="character" w:customStyle="1" w:styleId="Heading2Char">
    <w:name w:val="Heading 2 Char"/>
    <w:aliases w:val="H2 Char,Head2A Char,2 Char"/>
    <w:basedOn w:val="DefaultParagraphFont"/>
    <w:link w:val="Heading2"/>
    <w:uiPriority w:val="99"/>
    <w:locked/>
    <w:rsid w:val="00E71BF8"/>
    <w:rPr>
      <w:rFonts w:ascii="Arial Black" w:eastAsia="Times New Roman" w:hAnsi="Arial Black"/>
      <w:b/>
      <w:sz w:val="26"/>
      <w:szCs w:val="20"/>
      <w:lang w:eastAsia="en-US"/>
    </w:rPr>
  </w:style>
  <w:style w:type="character" w:customStyle="1" w:styleId="Heading3Char">
    <w:name w:val="Heading 3 Char"/>
    <w:aliases w:val="l3 Char,CT Char,H3 Char"/>
    <w:basedOn w:val="DefaultParagraphFont"/>
    <w:link w:val="Heading3"/>
    <w:uiPriority w:val="99"/>
    <w:locked/>
    <w:rsid w:val="00E71BF8"/>
    <w:rPr>
      <w:rFonts w:ascii="Arial" w:eastAsia="Times New Roman" w:hAnsi="Arial"/>
      <w:b/>
      <w:sz w:val="24"/>
      <w:szCs w:val="20"/>
      <w:lang w:eastAsia="en-US"/>
    </w:rPr>
  </w:style>
  <w:style w:type="character" w:customStyle="1" w:styleId="Heading4Char">
    <w:name w:val="Heading 4 Char"/>
    <w:aliases w:val="I4 Char,H1 Char,l4 Char,H4 Char,h4 Char"/>
    <w:basedOn w:val="DefaultParagraphFont"/>
    <w:link w:val="Heading4"/>
    <w:uiPriority w:val="99"/>
    <w:locked/>
    <w:rsid w:val="00E71BF8"/>
    <w:rPr>
      <w:rFonts w:ascii="Arial" w:eastAsia="Times New Roman" w:hAnsi="Arial"/>
      <w:b/>
      <w:szCs w:val="20"/>
      <w:lang w:eastAsia="en-US"/>
    </w:rPr>
  </w:style>
  <w:style w:type="character" w:customStyle="1" w:styleId="Heading5Char">
    <w:name w:val="Heading 5 Char"/>
    <w:basedOn w:val="DefaultParagraphFont"/>
    <w:link w:val="Heading5"/>
    <w:uiPriority w:val="99"/>
    <w:locked/>
    <w:rsid w:val="00E71BF8"/>
    <w:rPr>
      <w:rFonts w:ascii="Arial" w:eastAsia="Times New Roman" w:hAnsi="Arial"/>
      <w:i/>
      <w:color w:val="000000"/>
      <w:szCs w:val="20"/>
      <w:lang w:eastAsia="en-US"/>
    </w:rPr>
  </w:style>
  <w:style w:type="character" w:customStyle="1" w:styleId="Heading6Char">
    <w:name w:val="Heading 6 Char"/>
    <w:basedOn w:val="DefaultParagraphFont"/>
    <w:link w:val="Heading6"/>
    <w:uiPriority w:val="99"/>
    <w:locked/>
    <w:rsid w:val="00E71BF8"/>
    <w:rPr>
      <w:rFonts w:ascii="Times New Roman" w:eastAsia="Times New Roman" w:hAnsi="Times New Roman"/>
      <w:i/>
      <w:szCs w:val="20"/>
      <w:lang w:eastAsia="en-US"/>
    </w:rPr>
  </w:style>
  <w:style w:type="character" w:customStyle="1" w:styleId="Heading7Char">
    <w:name w:val="Heading 7 Char"/>
    <w:basedOn w:val="DefaultParagraphFont"/>
    <w:link w:val="Heading7"/>
    <w:uiPriority w:val="99"/>
    <w:locked/>
    <w:rsid w:val="00E71BF8"/>
    <w:rPr>
      <w:rFonts w:ascii="Arial" w:eastAsia="Times New Roman" w:hAnsi="Arial"/>
      <w:sz w:val="20"/>
      <w:szCs w:val="20"/>
      <w:lang w:eastAsia="en-US"/>
    </w:rPr>
  </w:style>
  <w:style w:type="character" w:customStyle="1" w:styleId="Heading8Char">
    <w:name w:val="Heading 8 Char"/>
    <w:basedOn w:val="DefaultParagraphFont"/>
    <w:link w:val="Heading8"/>
    <w:uiPriority w:val="99"/>
    <w:locked/>
    <w:rsid w:val="00E71BF8"/>
    <w:rPr>
      <w:rFonts w:ascii="Arial" w:eastAsia="Times New Roman" w:hAnsi="Arial"/>
      <w:i/>
      <w:sz w:val="20"/>
      <w:szCs w:val="20"/>
      <w:lang w:eastAsia="en-US"/>
    </w:rPr>
  </w:style>
  <w:style w:type="character" w:customStyle="1" w:styleId="Heading9Char">
    <w:name w:val="Heading 9 Char"/>
    <w:basedOn w:val="DefaultParagraphFont"/>
    <w:link w:val="Heading9"/>
    <w:uiPriority w:val="99"/>
    <w:locked/>
    <w:rsid w:val="00E71BF8"/>
    <w:rPr>
      <w:rFonts w:ascii="Arial" w:eastAsia="Times New Roman" w:hAnsi="Arial"/>
      <w:b/>
      <w:i/>
      <w:sz w:val="18"/>
      <w:szCs w:val="20"/>
      <w:lang w:eastAsia="en-US"/>
    </w:rPr>
  </w:style>
  <w:style w:type="paragraph" w:customStyle="1" w:styleId="toc">
    <w:name w:val="toc"/>
    <w:basedOn w:val="Normal"/>
    <w:uiPriority w:val="99"/>
    <w:rsid w:val="00E71BF8"/>
  </w:style>
  <w:style w:type="paragraph" w:customStyle="1" w:styleId="heading">
    <w:name w:val="heading"/>
    <w:basedOn w:val="Normal"/>
    <w:uiPriority w:val="99"/>
    <w:rsid w:val="00E71BF8"/>
    <w:rPr>
      <w:b/>
    </w:rPr>
  </w:style>
  <w:style w:type="paragraph" w:customStyle="1" w:styleId="references">
    <w:name w:val="references"/>
    <w:basedOn w:val="Normal"/>
    <w:uiPriority w:val="99"/>
    <w:rsid w:val="00E71BF8"/>
    <w:pPr>
      <w:ind w:left="720" w:hanging="720"/>
    </w:pPr>
  </w:style>
  <w:style w:type="paragraph" w:customStyle="1" w:styleId="List5-1">
    <w:name w:val="List 5-1"/>
    <w:basedOn w:val="Normal"/>
    <w:uiPriority w:val="99"/>
    <w:rsid w:val="00E71BF8"/>
    <w:pPr>
      <w:tabs>
        <w:tab w:val="left" w:pos="720"/>
      </w:tabs>
      <w:spacing w:after="40"/>
      <w:ind w:left="2529" w:hanging="369"/>
    </w:pPr>
  </w:style>
  <w:style w:type="character" w:styleId="Hyperlink">
    <w:name w:val="Hyperlink"/>
    <w:basedOn w:val="DefaultParagraphFont"/>
    <w:uiPriority w:val="99"/>
    <w:rsid w:val="00E71BF8"/>
    <w:rPr>
      <w:rFonts w:cs="Times New Roman"/>
      <w:color w:val="0000FF"/>
      <w:sz w:val="20"/>
      <w:u w:val="single"/>
    </w:rPr>
  </w:style>
  <w:style w:type="paragraph" w:styleId="PlainText">
    <w:name w:val="Plain Text"/>
    <w:basedOn w:val="Normal"/>
    <w:link w:val="PlainTextChar"/>
    <w:uiPriority w:val="99"/>
    <w:rsid w:val="00E71BF8"/>
    <w:rPr>
      <w:rFonts w:ascii="Courier New" w:hAnsi="Courier New"/>
      <w:sz w:val="20"/>
    </w:rPr>
  </w:style>
  <w:style w:type="character" w:customStyle="1" w:styleId="PlainTextChar">
    <w:name w:val="Plain Text Char"/>
    <w:basedOn w:val="DefaultParagraphFont"/>
    <w:link w:val="PlainText"/>
    <w:uiPriority w:val="99"/>
    <w:locked/>
    <w:rsid w:val="00E71BF8"/>
    <w:rPr>
      <w:rFonts w:ascii="Courier New" w:hAnsi="Courier New" w:cs="Times New Roman"/>
      <w:sz w:val="20"/>
      <w:szCs w:val="20"/>
      <w:lang w:val="en-GB"/>
    </w:rPr>
  </w:style>
  <w:style w:type="paragraph" w:styleId="Header">
    <w:name w:val="header"/>
    <w:aliases w:val="ITT i"/>
    <w:basedOn w:val="Normal"/>
    <w:link w:val="HeaderChar"/>
    <w:uiPriority w:val="99"/>
    <w:rsid w:val="00E71BF8"/>
    <w:pPr>
      <w:tabs>
        <w:tab w:val="center" w:pos="4153"/>
        <w:tab w:val="right" w:pos="8306"/>
      </w:tabs>
    </w:pPr>
  </w:style>
  <w:style w:type="character" w:customStyle="1" w:styleId="HeaderChar">
    <w:name w:val="Header Char"/>
    <w:aliases w:val="ITT i Char"/>
    <w:basedOn w:val="DefaultParagraphFont"/>
    <w:link w:val="Header"/>
    <w:uiPriority w:val="99"/>
    <w:locked/>
    <w:rsid w:val="00E71BF8"/>
    <w:rPr>
      <w:rFonts w:ascii="Arial" w:hAnsi="Arial" w:cs="Times New Roman"/>
      <w:sz w:val="20"/>
      <w:szCs w:val="20"/>
      <w:lang w:val="en-GB"/>
    </w:rPr>
  </w:style>
  <w:style w:type="paragraph" w:styleId="Footer">
    <w:name w:val="footer"/>
    <w:basedOn w:val="Normal"/>
    <w:link w:val="FooterChar"/>
    <w:uiPriority w:val="99"/>
    <w:rsid w:val="00E71BF8"/>
    <w:pPr>
      <w:tabs>
        <w:tab w:val="center" w:pos="4153"/>
        <w:tab w:val="right" w:pos="8306"/>
      </w:tabs>
    </w:pPr>
  </w:style>
  <w:style w:type="character" w:customStyle="1" w:styleId="FooterChar">
    <w:name w:val="Footer Char"/>
    <w:basedOn w:val="DefaultParagraphFont"/>
    <w:link w:val="Footer"/>
    <w:uiPriority w:val="99"/>
    <w:locked/>
    <w:rsid w:val="00E71BF8"/>
    <w:rPr>
      <w:rFonts w:ascii="Arial" w:hAnsi="Arial" w:cs="Times New Roman"/>
      <w:sz w:val="20"/>
      <w:szCs w:val="20"/>
      <w:lang w:val="en-GB"/>
    </w:rPr>
  </w:style>
  <w:style w:type="paragraph" w:customStyle="1" w:styleId="TableCaption">
    <w:name w:val="Table Caption"/>
    <w:basedOn w:val="Caption"/>
    <w:uiPriority w:val="99"/>
    <w:rsid w:val="00E71BF8"/>
    <w:pPr>
      <w:keepNext/>
      <w:spacing w:before="240" w:after="0"/>
    </w:pPr>
    <w:rPr>
      <w:sz w:val="20"/>
    </w:rPr>
  </w:style>
  <w:style w:type="paragraph" w:styleId="Caption">
    <w:name w:val="caption"/>
    <w:aliases w:val="cap,cap Char,Caption Char,Caption Char1 Char,cap Char Char1,Caption Char Char1 Char,cap Char2"/>
    <w:basedOn w:val="Normal"/>
    <w:next w:val="BodyText"/>
    <w:link w:val="CaptionChar1"/>
    <w:uiPriority w:val="99"/>
    <w:qFormat/>
    <w:rsid w:val="00E71BF8"/>
    <w:pPr>
      <w:widowControl w:val="0"/>
      <w:spacing w:before="120" w:after="160"/>
      <w:jc w:val="center"/>
    </w:pPr>
    <w:rPr>
      <w:b/>
    </w:rPr>
  </w:style>
  <w:style w:type="paragraph" w:styleId="BodyText">
    <w:name w:val="Body Text"/>
    <w:basedOn w:val="Normal"/>
    <w:link w:val="BodyTextChar"/>
    <w:uiPriority w:val="99"/>
    <w:rsid w:val="00E71BF8"/>
  </w:style>
  <w:style w:type="character" w:customStyle="1" w:styleId="BodyTextChar">
    <w:name w:val="Body Text Char"/>
    <w:basedOn w:val="DefaultParagraphFont"/>
    <w:link w:val="BodyText"/>
    <w:uiPriority w:val="99"/>
    <w:locked/>
    <w:rsid w:val="00E71BF8"/>
    <w:rPr>
      <w:rFonts w:ascii="Arial" w:hAnsi="Arial" w:cs="Times New Roman"/>
      <w:sz w:val="20"/>
      <w:szCs w:val="20"/>
      <w:lang w:val="en-GB"/>
    </w:rPr>
  </w:style>
  <w:style w:type="paragraph" w:customStyle="1" w:styleId="Figure">
    <w:name w:val="Figure"/>
    <w:basedOn w:val="BodyText"/>
    <w:next w:val="Caption"/>
    <w:uiPriority w:val="99"/>
    <w:rsid w:val="00E71BF8"/>
    <w:pPr>
      <w:keepNext/>
      <w:spacing w:before="240" w:after="120"/>
      <w:jc w:val="center"/>
    </w:pPr>
    <w:rPr>
      <w:sz w:val="20"/>
    </w:rPr>
  </w:style>
  <w:style w:type="paragraph" w:styleId="ListBullet">
    <w:name w:val="List Bullet"/>
    <w:aliases w:val="UL"/>
    <w:basedOn w:val="List"/>
    <w:uiPriority w:val="99"/>
    <w:rsid w:val="00E71BF8"/>
    <w:pPr>
      <w:spacing w:after="120"/>
      <w:ind w:left="2088" w:right="360"/>
    </w:pPr>
  </w:style>
  <w:style w:type="paragraph" w:styleId="List">
    <w:name w:val="List"/>
    <w:basedOn w:val="Normal"/>
    <w:uiPriority w:val="99"/>
    <w:rsid w:val="00E71BF8"/>
    <w:pPr>
      <w:keepNext/>
      <w:widowControl w:val="0"/>
      <w:numPr>
        <w:numId w:val="11"/>
      </w:numPr>
    </w:pPr>
  </w:style>
  <w:style w:type="paragraph" w:customStyle="1" w:styleId="Picture">
    <w:name w:val="Picture"/>
    <w:basedOn w:val="BodyText"/>
    <w:next w:val="Caption"/>
    <w:uiPriority w:val="99"/>
    <w:rsid w:val="00E71BF8"/>
    <w:pPr>
      <w:keepNext/>
      <w:jc w:val="left"/>
    </w:pPr>
  </w:style>
  <w:style w:type="paragraph" w:styleId="TOC1">
    <w:name w:val="toc 1"/>
    <w:basedOn w:val="Normal"/>
    <w:next w:val="Normal"/>
    <w:autoRedefine/>
    <w:uiPriority w:val="99"/>
    <w:rsid w:val="00E71BF8"/>
  </w:style>
  <w:style w:type="paragraph" w:styleId="TOC2">
    <w:name w:val="toc 2"/>
    <w:basedOn w:val="Normal"/>
    <w:next w:val="Normal"/>
    <w:autoRedefine/>
    <w:uiPriority w:val="99"/>
    <w:rsid w:val="00E71BF8"/>
    <w:pPr>
      <w:ind w:left="220"/>
    </w:pPr>
  </w:style>
  <w:style w:type="paragraph" w:styleId="TOC3">
    <w:name w:val="toc 3"/>
    <w:basedOn w:val="Normal"/>
    <w:next w:val="Normal"/>
    <w:autoRedefine/>
    <w:uiPriority w:val="99"/>
    <w:rsid w:val="00E71BF8"/>
    <w:pPr>
      <w:ind w:left="440"/>
    </w:pPr>
  </w:style>
  <w:style w:type="paragraph" w:styleId="TOC4">
    <w:name w:val="toc 4"/>
    <w:basedOn w:val="Normal"/>
    <w:next w:val="Normal"/>
    <w:autoRedefine/>
    <w:uiPriority w:val="99"/>
    <w:semiHidden/>
    <w:rsid w:val="00E71BF8"/>
    <w:pPr>
      <w:ind w:left="660"/>
    </w:pPr>
  </w:style>
  <w:style w:type="paragraph" w:styleId="TOC5">
    <w:name w:val="toc 5"/>
    <w:basedOn w:val="Normal"/>
    <w:next w:val="Normal"/>
    <w:autoRedefine/>
    <w:uiPriority w:val="99"/>
    <w:semiHidden/>
    <w:rsid w:val="00E71BF8"/>
    <w:pPr>
      <w:ind w:left="880"/>
    </w:pPr>
  </w:style>
  <w:style w:type="paragraph" w:styleId="TOC6">
    <w:name w:val="toc 6"/>
    <w:basedOn w:val="Normal"/>
    <w:next w:val="Normal"/>
    <w:autoRedefine/>
    <w:uiPriority w:val="99"/>
    <w:semiHidden/>
    <w:rsid w:val="00E71BF8"/>
    <w:pPr>
      <w:ind w:left="1100"/>
    </w:pPr>
  </w:style>
  <w:style w:type="paragraph" w:styleId="TOC7">
    <w:name w:val="toc 7"/>
    <w:basedOn w:val="Normal"/>
    <w:next w:val="Normal"/>
    <w:autoRedefine/>
    <w:uiPriority w:val="99"/>
    <w:semiHidden/>
    <w:rsid w:val="00E71BF8"/>
    <w:pPr>
      <w:ind w:left="1320"/>
    </w:pPr>
  </w:style>
  <w:style w:type="paragraph" w:styleId="TOC8">
    <w:name w:val="toc 8"/>
    <w:basedOn w:val="Normal"/>
    <w:next w:val="Normal"/>
    <w:autoRedefine/>
    <w:uiPriority w:val="99"/>
    <w:semiHidden/>
    <w:rsid w:val="00E71BF8"/>
    <w:pPr>
      <w:ind w:left="1540"/>
    </w:pPr>
  </w:style>
  <w:style w:type="paragraph" w:styleId="TOC9">
    <w:name w:val="toc 9"/>
    <w:basedOn w:val="Normal"/>
    <w:next w:val="Normal"/>
    <w:autoRedefine/>
    <w:uiPriority w:val="99"/>
    <w:semiHidden/>
    <w:rsid w:val="00E71BF8"/>
    <w:pPr>
      <w:ind w:left="1760"/>
    </w:pPr>
  </w:style>
  <w:style w:type="paragraph" w:styleId="BodyTextIndent">
    <w:name w:val="Body Text Indent"/>
    <w:basedOn w:val="BodyText"/>
    <w:link w:val="BodyTextIndentChar"/>
    <w:uiPriority w:val="99"/>
    <w:rsid w:val="00E71BF8"/>
    <w:pPr>
      <w:ind w:left="270"/>
    </w:pPr>
  </w:style>
  <w:style w:type="character" w:customStyle="1" w:styleId="BodyTextIndentChar">
    <w:name w:val="Body Text Indent Char"/>
    <w:basedOn w:val="DefaultParagraphFont"/>
    <w:link w:val="BodyTextIndent"/>
    <w:uiPriority w:val="99"/>
    <w:locked/>
    <w:rsid w:val="00E71BF8"/>
    <w:rPr>
      <w:rFonts w:ascii="Arial" w:hAnsi="Arial" w:cs="Times New Roman"/>
      <w:sz w:val="20"/>
      <w:szCs w:val="20"/>
      <w:lang w:val="en-GB"/>
    </w:rPr>
  </w:style>
  <w:style w:type="paragraph" w:customStyle="1" w:styleId="Heading0">
    <w:name w:val="Heading"/>
    <w:basedOn w:val="Normal"/>
    <w:next w:val="Normal"/>
    <w:uiPriority w:val="99"/>
    <w:rsid w:val="00E71BF8"/>
    <w:pPr>
      <w:keepNext/>
      <w:keepLines w:val="0"/>
      <w:spacing w:after="360"/>
      <w:jc w:val="center"/>
    </w:pPr>
    <w:rPr>
      <w:rFonts w:ascii="NewCenturySchlbk" w:hAnsi="NewCenturySchlbk"/>
      <w:b/>
      <w:sz w:val="28"/>
    </w:rPr>
  </w:style>
  <w:style w:type="paragraph" w:customStyle="1" w:styleId="RequirementTag">
    <w:name w:val="RequirementTag"/>
    <w:basedOn w:val="BodyText"/>
    <w:next w:val="BodyText"/>
    <w:link w:val="RequirementTagChar"/>
    <w:uiPriority w:val="99"/>
    <w:rsid w:val="00E71BF8"/>
    <w:pPr>
      <w:keepNext/>
      <w:spacing w:after="0"/>
    </w:pPr>
    <w:rPr>
      <w:i/>
      <w:sz w:val="20"/>
    </w:rPr>
  </w:style>
  <w:style w:type="character" w:customStyle="1" w:styleId="RequirementTagChar">
    <w:name w:val="RequirementTag Char"/>
    <w:basedOn w:val="DefaultParagraphFont"/>
    <w:link w:val="RequirementTag"/>
    <w:uiPriority w:val="99"/>
    <w:locked/>
    <w:rsid w:val="00E71BF8"/>
    <w:rPr>
      <w:rFonts w:ascii="Arial" w:hAnsi="Arial" w:cs="Times New Roman"/>
      <w:i/>
      <w:sz w:val="20"/>
      <w:szCs w:val="20"/>
      <w:lang w:val="en-GB"/>
    </w:rPr>
  </w:style>
  <w:style w:type="character" w:styleId="FollowedHyperlink">
    <w:name w:val="FollowedHyperlink"/>
    <w:basedOn w:val="DefaultParagraphFont"/>
    <w:uiPriority w:val="99"/>
    <w:rsid w:val="00E71BF8"/>
    <w:rPr>
      <w:rFonts w:cs="Times New Roman"/>
      <w:color w:val="800080"/>
      <w:u w:val="single"/>
    </w:rPr>
  </w:style>
  <w:style w:type="paragraph" w:styleId="BodyText2">
    <w:name w:val="Body Text 2"/>
    <w:basedOn w:val="Normal"/>
    <w:link w:val="BodyText2Char"/>
    <w:uiPriority w:val="99"/>
    <w:rsid w:val="00E71BF8"/>
    <w:pPr>
      <w:keepLines w:val="0"/>
      <w:spacing w:after="0"/>
    </w:pPr>
    <w:rPr>
      <w:lang w:val="en-US"/>
    </w:rPr>
  </w:style>
  <w:style w:type="character" w:customStyle="1" w:styleId="BodyText2Char">
    <w:name w:val="Body Text 2 Char"/>
    <w:basedOn w:val="DefaultParagraphFont"/>
    <w:link w:val="BodyText2"/>
    <w:uiPriority w:val="99"/>
    <w:locked/>
    <w:rsid w:val="00E71BF8"/>
    <w:rPr>
      <w:rFonts w:ascii="Arial" w:hAnsi="Arial" w:cs="Times New Roman"/>
      <w:sz w:val="20"/>
      <w:szCs w:val="20"/>
    </w:rPr>
  </w:style>
  <w:style w:type="paragraph" w:styleId="BodyText3">
    <w:name w:val="Body Text 3"/>
    <w:basedOn w:val="Normal"/>
    <w:link w:val="BodyText3Char"/>
    <w:uiPriority w:val="99"/>
    <w:rsid w:val="00E71BF8"/>
    <w:rPr>
      <w:sz w:val="16"/>
    </w:rPr>
  </w:style>
  <w:style w:type="character" w:customStyle="1" w:styleId="BodyText3Char">
    <w:name w:val="Body Text 3 Char"/>
    <w:basedOn w:val="DefaultParagraphFont"/>
    <w:link w:val="BodyText3"/>
    <w:uiPriority w:val="99"/>
    <w:locked/>
    <w:rsid w:val="00E71BF8"/>
    <w:rPr>
      <w:rFonts w:ascii="Arial" w:hAnsi="Arial" w:cs="Times New Roman"/>
      <w:sz w:val="20"/>
      <w:szCs w:val="20"/>
      <w:lang w:val="en-GB"/>
    </w:rPr>
  </w:style>
  <w:style w:type="paragraph" w:styleId="BodyTextIndent2">
    <w:name w:val="Body Text Indent 2"/>
    <w:basedOn w:val="Normal"/>
    <w:link w:val="BodyTextIndent2Char"/>
    <w:uiPriority w:val="99"/>
    <w:rsid w:val="00E71BF8"/>
    <w:pPr>
      <w:ind w:left="2880" w:hanging="2160"/>
    </w:pPr>
  </w:style>
  <w:style w:type="character" w:customStyle="1" w:styleId="BodyTextIndent2Char">
    <w:name w:val="Body Text Indent 2 Char"/>
    <w:basedOn w:val="DefaultParagraphFont"/>
    <w:link w:val="BodyTextIndent2"/>
    <w:uiPriority w:val="99"/>
    <w:locked/>
    <w:rsid w:val="00E71BF8"/>
    <w:rPr>
      <w:rFonts w:ascii="Arial" w:hAnsi="Arial" w:cs="Times New Roman"/>
      <w:sz w:val="20"/>
      <w:szCs w:val="20"/>
      <w:lang w:val="en-GB"/>
    </w:rPr>
  </w:style>
  <w:style w:type="paragraph" w:styleId="BodyTextIndent3">
    <w:name w:val="Body Text Indent 3"/>
    <w:basedOn w:val="Normal"/>
    <w:link w:val="BodyTextIndent3Char"/>
    <w:uiPriority w:val="99"/>
    <w:rsid w:val="00E71BF8"/>
    <w:pPr>
      <w:keepNext/>
      <w:ind w:left="2160" w:hanging="2160"/>
    </w:pPr>
  </w:style>
  <w:style w:type="character" w:customStyle="1" w:styleId="BodyTextIndent3Char">
    <w:name w:val="Body Text Indent 3 Char"/>
    <w:basedOn w:val="DefaultParagraphFont"/>
    <w:link w:val="BodyTextIndent3"/>
    <w:uiPriority w:val="99"/>
    <w:locked/>
    <w:rsid w:val="00E71BF8"/>
    <w:rPr>
      <w:rFonts w:ascii="Arial" w:hAnsi="Arial" w:cs="Times New Roman"/>
      <w:sz w:val="20"/>
      <w:szCs w:val="20"/>
      <w:lang w:val="en-GB"/>
    </w:rPr>
  </w:style>
  <w:style w:type="paragraph" w:customStyle="1" w:styleId="Bild">
    <w:name w:val="Bild"/>
    <w:basedOn w:val="BodyText"/>
    <w:next w:val="Caption"/>
    <w:uiPriority w:val="99"/>
    <w:rsid w:val="00E71BF8"/>
    <w:pPr>
      <w:keepNext/>
      <w:spacing w:after="120"/>
      <w:jc w:val="center"/>
    </w:pPr>
    <w:rPr>
      <w:rFonts w:ascii="Times New Roman" w:eastAsia="MS Mincho" w:hAnsi="Times New Roman"/>
      <w:sz w:val="20"/>
      <w:lang w:val="en-AU" w:eastAsia="ja-JP"/>
    </w:rPr>
  </w:style>
  <w:style w:type="paragraph" w:customStyle="1" w:styleId="ZT">
    <w:name w:val="ZT"/>
    <w:uiPriority w:val="99"/>
    <w:rsid w:val="00E71BF8"/>
    <w:pPr>
      <w:framePr w:wrap="notBeside" w:hAnchor="margin" w:yAlign="center"/>
      <w:widowControl w:val="0"/>
      <w:jc w:val="right"/>
    </w:pPr>
    <w:rPr>
      <w:rFonts w:ascii="Arial" w:eastAsia="MS Mincho" w:hAnsi="Arial"/>
      <w:b/>
      <w:sz w:val="34"/>
      <w:szCs w:val="20"/>
      <w:lang w:val="en-AU" w:eastAsia="en-US"/>
    </w:rPr>
  </w:style>
  <w:style w:type="paragraph" w:customStyle="1" w:styleId="NormalBody2Text2Indent3">
    <w:name w:val="Normal.Body2.Text2.Indent.3"/>
    <w:uiPriority w:val="99"/>
    <w:rsid w:val="00E71BF8"/>
    <w:pPr>
      <w:widowControl w:val="0"/>
      <w:autoSpaceDE w:val="0"/>
      <w:autoSpaceDN w:val="0"/>
      <w:ind w:left="357"/>
    </w:pPr>
    <w:rPr>
      <w:rFonts w:ascii="Arial" w:eastAsia="Times New Roman" w:hAnsi="Arial" w:cs="Arial"/>
      <w:sz w:val="20"/>
      <w:szCs w:val="20"/>
      <w:lang w:val="en-AU" w:eastAsia="en-US"/>
    </w:rPr>
  </w:style>
  <w:style w:type="paragraph" w:customStyle="1" w:styleId="xl24">
    <w:name w:val="xl24"/>
    <w:basedOn w:val="Normal"/>
    <w:uiPriority w:val="99"/>
    <w:rsid w:val="00E71BF8"/>
    <w:pPr>
      <w:keepLines w:val="0"/>
      <w:pBdr>
        <w:top w:val="single" w:sz="4" w:space="0" w:color="auto"/>
        <w:bottom w:val="single" w:sz="4" w:space="0" w:color="auto"/>
        <w:right w:val="single" w:sz="4" w:space="0" w:color="auto"/>
      </w:pBdr>
      <w:shd w:val="clear" w:color="auto" w:fill="00FFFF"/>
      <w:spacing w:before="100" w:beforeAutospacing="1" w:after="100" w:afterAutospacing="1"/>
    </w:pPr>
    <w:rPr>
      <w:rFonts w:cs="Arial"/>
      <w:b/>
      <w:bCs/>
      <w:sz w:val="24"/>
      <w:szCs w:val="24"/>
      <w:lang w:val="en-US"/>
    </w:rPr>
  </w:style>
  <w:style w:type="paragraph" w:customStyle="1" w:styleId="xl25">
    <w:name w:val="xl25"/>
    <w:basedOn w:val="Normal"/>
    <w:uiPriority w:val="99"/>
    <w:rsid w:val="00E71BF8"/>
    <w:pPr>
      <w:keepLines w:val="0"/>
      <w:pBdr>
        <w:top w:val="single" w:sz="4" w:space="0" w:color="auto"/>
      </w:pBdr>
      <w:spacing w:before="100" w:beforeAutospacing="1" w:after="100" w:afterAutospacing="1"/>
    </w:pPr>
    <w:rPr>
      <w:rFonts w:ascii="Times New Roman" w:hAnsi="Times New Roman"/>
      <w:sz w:val="24"/>
      <w:szCs w:val="24"/>
      <w:lang w:val="en-US"/>
    </w:rPr>
  </w:style>
  <w:style w:type="paragraph" w:customStyle="1" w:styleId="xl26">
    <w:name w:val="xl26"/>
    <w:basedOn w:val="Normal"/>
    <w:uiPriority w:val="99"/>
    <w:rsid w:val="00E71BF8"/>
    <w:pPr>
      <w:keepLines w:val="0"/>
      <w:pBdr>
        <w:top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27">
    <w:name w:val="xl27"/>
    <w:basedOn w:val="Normal"/>
    <w:uiPriority w:val="99"/>
    <w:rsid w:val="00E71BF8"/>
    <w:pPr>
      <w:keepLines w:val="0"/>
      <w:pBdr>
        <w:right w:val="single" w:sz="4" w:space="0" w:color="auto"/>
      </w:pBdr>
      <w:spacing w:before="100" w:beforeAutospacing="1" w:after="100" w:afterAutospacing="1"/>
    </w:pPr>
    <w:rPr>
      <w:rFonts w:ascii="Times New Roman" w:hAnsi="Times New Roman"/>
      <w:sz w:val="24"/>
      <w:szCs w:val="24"/>
      <w:lang w:val="en-US"/>
    </w:rPr>
  </w:style>
  <w:style w:type="paragraph" w:customStyle="1" w:styleId="xl28">
    <w:name w:val="xl28"/>
    <w:basedOn w:val="Normal"/>
    <w:uiPriority w:val="99"/>
    <w:rsid w:val="00E71BF8"/>
    <w:pPr>
      <w:keepLines w:val="0"/>
      <w:pBdr>
        <w:bottom w:val="single" w:sz="4" w:space="0" w:color="auto"/>
      </w:pBdr>
      <w:spacing w:before="100" w:beforeAutospacing="1" w:after="100" w:afterAutospacing="1"/>
    </w:pPr>
    <w:rPr>
      <w:rFonts w:ascii="Times New Roman" w:hAnsi="Times New Roman"/>
      <w:sz w:val="24"/>
      <w:szCs w:val="24"/>
      <w:lang w:val="en-US"/>
    </w:rPr>
  </w:style>
  <w:style w:type="paragraph" w:customStyle="1" w:styleId="xl29">
    <w:name w:val="xl29"/>
    <w:basedOn w:val="Normal"/>
    <w:uiPriority w:val="99"/>
    <w:rsid w:val="00E71BF8"/>
    <w:pPr>
      <w:keepLines w:val="0"/>
      <w:pBdr>
        <w:bottom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30">
    <w:name w:val="xl30"/>
    <w:basedOn w:val="Normal"/>
    <w:uiPriority w:val="99"/>
    <w:rsid w:val="00E71BF8"/>
    <w:pPr>
      <w:keepLines w:val="0"/>
      <w:pBdr>
        <w:top w:val="single" w:sz="4" w:space="0" w:color="auto"/>
        <w:left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31">
    <w:name w:val="xl31"/>
    <w:basedOn w:val="Normal"/>
    <w:uiPriority w:val="99"/>
    <w:rsid w:val="00E71BF8"/>
    <w:pPr>
      <w:keepLines w:val="0"/>
      <w:pBdr>
        <w:left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32">
    <w:name w:val="xl32"/>
    <w:basedOn w:val="Normal"/>
    <w:uiPriority w:val="99"/>
    <w:rsid w:val="00E71BF8"/>
    <w:pPr>
      <w:keepLines w:val="0"/>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33">
    <w:name w:val="xl33"/>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cs="Arial"/>
      <w:b/>
      <w:bCs/>
      <w:sz w:val="24"/>
      <w:szCs w:val="24"/>
      <w:lang w:val="en-US"/>
    </w:rPr>
  </w:style>
  <w:style w:type="paragraph" w:customStyle="1" w:styleId="xl34">
    <w:name w:val="xl34"/>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pPr>
    <w:rPr>
      <w:rFonts w:cs="Arial"/>
      <w:b/>
      <w:bCs/>
      <w:sz w:val="24"/>
      <w:szCs w:val="24"/>
      <w:lang w:val="en-US"/>
    </w:rPr>
  </w:style>
  <w:style w:type="paragraph" w:customStyle="1" w:styleId="xl35">
    <w:name w:val="xl35"/>
    <w:basedOn w:val="Normal"/>
    <w:uiPriority w:val="99"/>
    <w:rsid w:val="00E71BF8"/>
    <w:pPr>
      <w:keepLines w:val="0"/>
      <w:pBdr>
        <w:right w:val="single" w:sz="4" w:space="0" w:color="auto"/>
      </w:pBdr>
      <w:spacing w:before="100" w:beforeAutospacing="1" w:after="100" w:afterAutospacing="1"/>
    </w:pPr>
    <w:rPr>
      <w:rFonts w:ascii="Times New Roman" w:hAnsi="Times New Roman"/>
      <w:sz w:val="24"/>
      <w:szCs w:val="24"/>
      <w:lang w:val="en-US"/>
    </w:rPr>
  </w:style>
  <w:style w:type="paragraph" w:customStyle="1" w:styleId="xl36">
    <w:name w:val="xl36"/>
    <w:basedOn w:val="Normal"/>
    <w:uiPriority w:val="99"/>
    <w:rsid w:val="00E71BF8"/>
    <w:pPr>
      <w:keepLines w:val="0"/>
      <w:pBdr>
        <w:bottom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37">
    <w:name w:val="xl37"/>
    <w:basedOn w:val="Normal"/>
    <w:uiPriority w:val="99"/>
    <w:rsid w:val="00E71BF8"/>
    <w:pPr>
      <w:keepLines w:val="0"/>
      <w:pBdr>
        <w:top w:val="single" w:sz="4" w:space="0" w:color="auto"/>
        <w:bottom w:val="single" w:sz="4" w:space="0" w:color="auto"/>
        <w:right w:val="single" w:sz="4" w:space="0" w:color="auto"/>
      </w:pBdr>
      <w:shd w:val="clear" w:color="auto" w:fill="00FFFF"/>
      <w:spacing w:before="100" w:beforeAutospacing="1" w:after="100" w:afterAutospacing="1"/>
    </w:pPr>
    <w:rPr>
      <w:rFonts w:cs="Arial"/>
      <w:b/>
      <w:bCs/>
      <w:sz w:val="24"/>
      <w:szCs w:val="24"/>
      <w:lang w:val="en-US"/>
    </w:rPr>
  </w:style>
  <w:style w:type="paragraph" w:customStyle="1" w:styleId="xl38">
    <w:name w:val="xl38"/>
    <w:basedOn w:val="Normal"/>
    <w:uiPriority w:val="99"/>
    <w:rsid w:val="00E71BF8"/>
    <w:pPr>
      <w:keepLines w:val="0"/>
      <w:pBdr>
        <w:top w:val="single" w:sz="4" w:space="0" w:color="auto"/>
        <w:bottom w:val="single" w:sz="4" w:space="0" w:color="auto"/>
        <w:right w:val="single" w:sz="4" w:space="0" w:color="auto"/>
      </w:pBdr>
      <w:shd w:val="clear" w:color="auto" w:fill="00FFFF"/>
      <w:spacing w:before="100" w:beforeAutospacing="1" w:after="100" w:afterAutospacing="1"/>
    </w:pPr>
    <w:rPr>
      <w:rFonts w:cs="Arial"/>
      <w:b/>
      <w:bCs/>
      <w:sz w:val="24"/>
      <w:szCs w:val="24"/>
      <w:lang w:val="en-US"/>
    </w:rPr>
  </w:style>
  <w:style w:type="paragraph" w:customStyle="1" w:styleId="xl39">
    <w:name w:val="xl39"/>
    <w:basedOn w:val="Normal"/>
    <w:uiPriority w:val="99"/>
    <w:rsid w:val="00E71BF8"/>
    <w:pPr>
      <w:keepLines w:val="0"/>
      <w:pBdr>
        <w:left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40">
    <w:name w:val="xl40"/>
    <w:basedOn w:val="Normal"/>
    <w:uiPriority w:val="99"/>
    <w:rsid w:val="00E71BF8"/>
    <w:pPr>
      <w:keepLines w:val="0"/>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lang w:val="en-US"/>
    </w:rPr>
  </w:style>
  <w:style w:type="paragraph" w:customStyle="1" w:styleId="xl41">
    <w:name w:val="xl41"/>
    <w:basedOn w:val="Normal"/>
    <w:uiPriority w:val="99"/>
    <w:rsid w:val="00E71BF8"/>
    <w:pPr>
      <w:keepLines w:val="0"/>
      <w:pBdr>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42">
    <w:name w:val="xl42"/>
    <w:basedOn w:val="Normal"/>
    <w:uiPriority w:val="99"/>
    <w:rsid w:val="00E71BF8"/>
    <w:pPr>
      <w:keepLines w:val="0"/>
      <w:pBdr>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43">
    <w:name w:val="xl43"/>
    <w:basedOn w:val="Normal"/>
    <w:uiPriority w:val="99"/>
    <w:rsid w:val="00E71BF8"/>
    <w:pPr>
      <w:keepLines w:val="0"/>
      <w:pBdr>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44">
    <w:name w:val="xl44"/>
    <w:basedOn w:val="Normal"/>
    <w:uiPriority w:val="99"/>
    <w:rsid w:val="00E71BF8"/>
    <w:pPr>
      <w:keepLines w:val="0"/>
      <w:pBdr>
        <w:bottom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45">
    <w:name w:val="xl45"/>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00FFFF"/>
      <w:spacing w:before="100" w:beforeAutospacing="1" w:after="100" w:afterAutospacing="1"/>
      <w:jc w:val="center"/>
    </w:pPr>
    <w:rPr>
      <w:rFonts w:cs="Arial"/>
      <w:b/>
      <w:bCs/>
      <w:sz w:val="24"/>
      <w:szCs w:val="24"/>
      <w:lang w:val="en-US"/>
    </w:rPr>
  </w:style>
  <w:style w:type="paragraph" w:customStyle="1" w:styleId="xl46">
    <w:name w:val="xl46"/>
    <w:basedOn w:val="Normal"/>
    <w:uiPriority w:val="99"/>
    <w:rsid w:val="00E71BF8"/>
    <w:pPr>
      <w:keepLines w:val="0"/>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47">
    <w:name w:val="xl47"/>
    <w:basedOn w:val="Normal"/>
    <w:uiPriority w:val="99"/>
    <w:rsid w:val="00E71BF8"/>
    <w:pPr>
      <w:keepLines w:val="0"/>
      <w:pBdr>
        <w:left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48">
    <w:name w:val="xl48"/>
    <w:basedOn w:val="Normal"/>
    <w:uiPriority w:val="99"/>
    <w:rsid w:val="00E71BF8"/>
    <w:pPr>
      <w:keepLines w:val="0"/>
      <w:pBdr>
        <w:left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49">
    <w:name w:val="xl49"/>
    <w:basedOn w:val="Normal"/>
    <w:uiPriority w:val="99"/>
    <w:rsid w:val="00E71BF8"/>
    <w:pPr>
      <w:keepLines w:val="0"/>
      <w:pBdr>
        <w:left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customStyle="1" w:styleId="xl50">
    <w:name w:val="xl50"/>
    <w:basedOn w:val="Normal"/>
    <w:uiPriority w:val="99"/>
    <w:rsid w:val="00E71BF8"/>
    <w:pPr>
      <w:keepLines w:val="0"/>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val="en-US"/>
    </w:rPr>
  </w:style>
  <w:style w:type="paragraph" w:styleId="TableofFigures">
    <w:name w:val="table of figures"/>
    <w:basedOn w:val="Normal"/>
    <w:next w:val="Normal"/>
    <w:uiPriority w:val="99"/>
    <w:rsid w:val="00E71BF8"/>
    <w:pPr>
      <w:ind w:left="440" w:hanging="440"/>
    </w:pPr>
  </w:style>
  <w:style w:type="paragraph" w:customStyle="1" w:styleId="Heading3unnumbered">
    <w:name w:val="Heading 3 unnumbered"/>
    <w:basedOn w:val="Heading3"/>
    <w:next w:val="BodyText"/>
    <w:autoRedefine/>
    <w:uiPriority w:val="99"/>
    <w:rsid w:val="00E71BF8"/>
    <w:pPr>
      <w:widowControl w:val="0"/>
      <w:numPr>
        <w:ilvl w:val="0"/>
        <w:numId w:val="0"/>
      </w:numPr>
      <w:tabs>
        <w:tab w:val="left" w:pos="1134"/>
      </w:tabs>
      <w:spacing w:after="60"/>
      <w:outlineLvl w:val="9"/>
    </w:pPr>
    <w:rPr>
      <w:rFonts w:ascii="Times New Roman" w:hAnsi="Times New Roman"/>
      <w:b w:val="0"/>
      <w:lang w:val="en-US"/>
    </w:rPr>
  </w:style>
  <w:style w:type="paragraph" w:styleId="NormalIndent">
    <w:name w:val="Normal Indent"/>
    <w:basedOn w:val="Normal"/>
    <w:uiPriority w:val="99"/>
    <w:rsid w:val="00E71BF8"/>
    <w:pPr>
      <w:widowControl w:val="0"/>
      <w:autoSpaceDE w:val="0"/>
      <w:autoSpaceDN w:val="0"/>
      <w:adjustRightInd w:val="0"/>
      <w:ind w:left="851"/>
      <w:textAlignment w:val="baseline"/>
    </w:pPr>
    <w:rPr>
      <w:rFonts w:ascii="1UAAA?" w:eastAsia="明朝体" w:hAnsi="1UAAA?"/>
      <w:sz w:val="24"/>
      <w:lang w:val="en-US" w:eastAsia="ja-JP"/>
    </w:rPr>
  </w:style>
  <w:style w:type="paragraph" w:customStyle="1" w:styleId="Fig">
    <w:name w:val="Fig"/>
    <w:basedOn w:val="Figure"/>
    <w:next w:val="Normal"/>
    <w:uiPriority w:val="99"/>
    <w:rsid w:val="00E71BF8"/>
    <w:pPr>
      <w:keepNext w:val="0"/>
      <w:tabs>
        <w:tab w:val="left" w:pos="794"/>
        <w:tab w:val="left" w:pos="1191"/>
        <w:tab w:val="left" w:pos="1588"/>
        <w:tab w:val="left" w:pos="1985"/>
      </w:tabs>
      <w:autoSpaceDE w:val="0"/>
      <w:autoSpaceDN w:val="0"/>
      <w:adjustRightInd w:val="0"/>
      <w:spacing w:before="120"/>
      <w:textAlignment w:val="baseline"/>
    </w:pPr>
    <w:rPr>
      <w:rFonts w:eastAsia="明朝体"/>
      <w:b/>
      <w:lang w:val="en-US" w:eastAsia="ja-JP"/>
    </w:rPr>
  </w:style>
  <w:style w:type="paragraph" w:styleId="NormalWeb">
    <w:name w:val="Normal (Web)"/>
    <w:basedOn w:val="Normal"/>
    <w:uiPriority w:val="99"/>
    <w:rsid w:val="00E71BF8"/>
    <w:pPr>
      <w:keepLines w:val="0"/>
      <w:spacing w:before="100" w:beforeAutospacing="1" w:after="100" w:afterAutospacing="1"/>
    </w:pPr>
    <w:rPr>
      <w:rFonts w:ascii="Times New Roman" w:hAnsi="Times New Roman"/>
      <w:color w:val="006666"/>
      <w:sz w:val="24"/>
      <w:szCs w:val="24"/>
      <w:lang w:val="en-US"/>
    </w:rPr>
  </w:style>
  <w:style w:type="paragraph" w:customStyle="1" w:styleId="TF">
    <w:name w:val="TF"/>
    <w:basedOn w:val="Normal"/>
    <w:uiPriority w:val="99"/>
    <w:rsid w:val="00E71BF8"/>
    <w:pPr>
      <w:numPr>
        <w:numId w:val="12"/>
      </w:numPr>
      <w:tabs>
        <w:tab w:val="clear" w:pos="360"/>
      </w:tabs>
      <w:ind w:left="0" w:firstLine="0"/>
      <w:jc w:val="center"/>
    </w:pPr>
    <w:rPr>
      <w:b/>
      <w:sz w:val="20"/>
      <w:lang w:eastAsia="fr-FR"/>
    </w:rPr>
  </w:style>
  <w:style w:type="paragraph" w:customStyle="1" w:styleId="a">
    <w:name w:val="佐藤２"/>
    <w:basedOn w:val="Normal"/>
    <w:uiPriority w:val="99"/>
    <w:rsid w:val="00E71BF8"/>
    <w:pPr>
      <w:tabs>
        <w:tab w:val="num" w:pos="360"/>
      </w:tabs>
      <w:ind w:left="340" w:hanging="340"/>
    </w:pPr>
  </w:style>
  <w:style w:type="character" w:customStyle="1" w:styleId="Guidance">
    <w:name w:val="Guidance"/>
    <w:basedOn w:val="DefaultParagraphFont"/>
    <w:uiPriority w:val="99"/>
    <w:rsid w:val="00E71BF8"/>
    <w:rPr>
      <w:rFonts w:cs="Times New Roman"/>
      <w:i/>
      <w:iCs/>
      <w:color w:val="0000FF"/>
    </w:rPr>
  </w:style>
  <w:style w:type="paragraph" w:customStyle="1" w:styleId="Cellbody">
    <w:name w:val="Cell body"/>
    <w:basedOn w:val="BodyText"/>
    <w:uiPriority w:val="99"/>
    <w:rsid w:val="00E71BF8"/>
    <w:pPr>
      <w:keepLines w:val="0"/>
      <w:spacing w:after="0"/>
      <w:jc w:val="left"/>
    </w:pPr>
    <w:rPr>
      <w:rFonts w:ascii="Times New Roman" w:hAnsi="Times New Roman"/>
      <w:sz w:val="20"/>
      <w:lang w:val="en-US"/>
    </w:rPr>
  </w:style>
  <w:style w:type="paragraph" w:styleId="MacroText">
    <w:name w:val="macro"/>
    <w:link w:val="MacroTextChar"/>
    <w:uiPriority w:val="99"/>
    <w:semiHidden/>
    <w:rsid w:val="00E71BF8"/>
    <w:pPr>
      <w:tabs>
        <w:tab w:val="left" w:pos="480"/>
        <w:tab w:val="left" w:pos="960"/>
        <w:tab w:val="left" w:pos="1440"/>
        <w:tab w:val="left" w:pos="1920"/>
        <w:tab w:val="left" w:pos="2400"/>
        <w:tab w:val="left" w:pos="2880"/>
        <w:tab w:val="left" w:pos="3360"/>
        <w:tab w:val="left" w:pos="3840"/>
        <w:tab w:val="left" w:pos="4320"/>
      </w:tabs>
      <w:ind w:right="-2835"/>
    </w:pPr>
    <w:rPr>
      <w:rFonts w:ascii="Courier New" w:eastAsia="Times New Roman" w:hAnsi="Courier New"/>
      <w:sz w:val="16"/>
      <w:szCs w:val="20"/>
      <w:lang w:eastAsia="fr-FR"/>
    </w:rPr>
  </w:style>
  <w:style w:type="character" w:customStyle="1" w:styleId="MacroTextChar">
    <w:name w:val="Macro Text Char"/>
    <w:basedOn w:val="DefaultParagraphFont"/>
    <w:link w:val="MacroText"/>
    <w:uiPriority w:val="99"/>
    <w:semiHidden/>
    <w:locked/>
    <w:rsid w:val="00E71BF8"/>
    <w:rPr>
      <w:rFonts w:ascii="Courier New" w:hAnsi="Courier New" w:cs="Times New Roman"/>
      <w:sz w:val="16"/>
      <w:lang w:val="en-GB" w:eastAsia="fr-FR" w:bidi="ar-SA"/>
    </w:rPr>
  </w:style>
  <w:style w:type="paragraph" w:customStyle="1" w:styleId="00BodyText">
    <w:name w:val="00 BodyText"/>
    <w:basedOn w:val="Normal"/>
    <w:uiPriority w:val="99"/>
    <w:rsid w:val="00E71BF8"/>
    <w:pPr>
      <w:keepLines w:val="0"/>
      <w:spacing w:after="220"/>
    </w:pPr>
    <w:rPr>
      <w:lang w:eastAsia="fr-FR"/>
    </w:rPr>
  </w:style>
  <w:style w:type="paragraph" w:customStyle="1" w:styleId="Note">
    <w:name w:val="Note"/>
    <w:basedOn w:val="Normal"/>
    <w:next w:val="Normal"/>
    <w:uiPriority w:val="99"/>
    <w:rsid w:val="00E71BF8"/>
    <w:pPr>
      <w:keepLines w:val="0"/>
      <w:spacing w:after="180"/>
    </w:pPr>
    <w:rPr>
      <w:rFonts w:ascii="Times New Roman" w:hAnsi="Times New Roman"/>
      <w:i/>
      <w:sz w:val="20"/>
      <w:lang w:eastAsia="fr-FR"/>
    </w:rPr>
  </w:style>
  <w:style w:type="paragraph" w:customStyle="1" w:styleId="TH">
    <w:name w:val="TH"/>
    <w:basedOn w:val="Normal"/>
    <w:uiPriority w:val="99"/>
    <w:rsid w:val="00E71BF8"/>
    <w:pPr>
      <w:keepNext/>
      <w:spacing w:before="60"/>
      <w:jc w:val="center"/>
    </w:pPr>
    <w:rPr>
      <w:b/>
    </w:rPr>
  </w:style>
  <w:style w:type="paragraph" w:customStyle="1" w:styleId="TAH">
    <w:name w:val="TAH"/>
    <w:basedOn w:val="TAC"/>
    <w:uiPriority w:val="99"/>
    <w:rsid w:val="00E71BF8"/>
    <w:rPr>
      <w:b/>
    </w:rPr>
  </w:style>
  <w:style w:type="paragraph" w:customStyle="1" w:styleId="TAC">
    <w:name w:val="TAC"/>
    <w:basedOn w:val="Normal"/>
    <w:uiPriority w:val="99"/>
    <w:rsid w:val="00E71BF8"/>
    <w:pPr>
      <w:keepNext/>
      <w:spacing w:after="0"/>
      <w:jc w:val="center"/>
    </w:pPr>
  </w:style>
  <w:style w:type="paragraph" w:customStyle="1" w:styleId="TAL">
    <w:name w:val="TAL"/>
    <w:basedOn w:val="TAJ"/>
    <w:uiPriority w:val="99"/>
    <w:rsid w:val="00E71BF8"/>
  </w:style>
  <w:style w:type="paragraph" w:customStyle="1" w:styleId="TAJ">
    <w:name w:val="TAJ"/>
    <w:basedOn w:val="Normal"/>
    <w:uiPriority w:val="99"/>
    <w:rsid w:val="00E71BF8"/>
    <w:pPr>
      <w:keepNext/>
      <w:spacing w:after="0"/>
    </w:pPr>
    <w:rPr>
      <w:lang w:val="en-US"/>
    </w:rPr>
  </w:style>
  <w:style w:type="paragraph" w:customStyle="1" w:styleId="Bullets">
    <w:name w:val="Bullets"/>
    <w:basedOn w:val="BodyText"/>
    <w:uiPriority w:val="99"/>
    <w:rsid w:val="00E71BF8"/>
    <w:pPr>
      <w:widowControl w:val="0"/>
      <w:numPr>
        <w:numId w:val="13"/>
      </w:numPr>
      <w:tabs>
        <w:tab w:val="clear" w:pos="432"/>
      </w:tabs>
      <w:ind w:left="283" w:hanging="283"/>
    </w:pPr>
    <w:rPr>
      <w:lang w:val="de-DE"/>
    </w:rPr>
  </w:style>
  <w:style w:type="paragraph" w:customStyle="1" w:styleId="Heading1H1">
    <w:name w:val="Heading 1.H1"/>
    <w:basedOn w:val="Normal"/>
    <w:next w:val="BodyText"/>
    <w:uiPriority w:val="99"/>
    <w:rsid w:val="00E71BF8"/>
    <w:pPr>
      <w:keepNext/>
      <w:numPr>
        <w:numId w:val="14"/>
      </w:numPr>
      <w:tabs>
        <w:tab w:val="clear" w:pos="360"/>
        <w:tab w:val="num" w:pos="432"/>
      </w:tabs>
      <w:spacing w:before="240" w:after="60"/>
      <w:ind w:left="432" w:hanging="432"/>
    </w:pPr>
    <w:rPr>
      <w:b/>
      <w:kern w:val="28"/>
      <w:sz w:val="28"/>
    </w:rPr>
  </w:style>
  <w:style w:type="paragraph" w:customStyle="1" w:styleId="Bulletedo2">
    <w:name w:val="Bulleted o 2"/>
    <w:basedOn w:val="Normal"/>
    <w:uiPriority w:val="99"/>
    <w:rsid w:val="00E71BF8"/>
    <w:pPr>
      <w:numPr>
        <w:ilvl w:val="3"/>
        <w:numId w:val="13"/>
      </w:numPr>
      <w:tabs>
        <w:tab w:val="clear" w:pos="864"/>
        <w:tab w:val="num" w:pos="360"/>
      </w:tabs>
      <w:ind w:left="360" w:hanging="360"/>
    </w:pPr>
  </w:style>
  <w:style w:type="paragraph" w:customStyle="1" w:styleId="berschrift4h4">
    <w:name w:val="Überschrift 4.h4"/>
    <w:basedOn w:val="Heading3"/>
    <w:next w:val="BodyText"/>
    <w:uiPriority w:val="99"/>
    <w:rsid w:val="00E71BF8"/>
    <w:pPr>
      <w:keepLines w:val="0"/>
      <w:numPr>
        <w:ilvl w:val="0"/>
        <w:numId w:val="16"/>
      </w:numPr>
      <w:tabs>
        <w:tab w:val="clear" w:pos="360"/>
        <w:tab w:val="num" w:pos="864"/>
      </w:tabs>
      <w:spacing w:before="240" w:after="60"/>
      <w:ind w:left="864" w:hanging="864"/>
      <w:jc w:val="left"/>
    </w:pPr>
    <w:rPr>
      <w:rFonts w:ascii="Times New Roman" w:hAnsi="Times New Roman"/>
      <w:kern w:val="28"/>
      <w:sz w:val="22"/>
      <w:szCs w:val="24"/>
      <w:lang w:val="en-US"/>
    </w:rPr>
  </w:style>
  <w:style w:type="paragraph" w:customStyle="1" w:styleId="Bulleted-1">
    <w:name w:val="Bulleted - 1"/>
    <w:basedOn w:val="Bulletedo1"/>
    <w:uiPriority w:val="99"/>
    <w:rsid w:val="00E71BF8"/>
    <w:pPr>
      <w:numPr>
        <w:numId w:val="0"/>
      </w:numPr>
      <w:tabs>
        <w:tab w:val="num" w:pos="360"/>
      </w:tabs>
      <w:ind w:left="360" w:hanging="360"/>
    </w:pPr>
  </w:style>
  <w:style w:type="paragraph" w:customStyle="1" w:styleId="Bulletedo1">
    <w:name w:val="Bulleted o 1"/>
    <w:basedOn w:val="11BodyText"/>
    <w:uiPriority w:val="99"/>
    <w:rsid w:val="00E71BF8"/>
    <w:pPr>
      <w:spacing w:after="220"/>
      <w:ind w:left="1655" w:right="567" w:hanging="357"/>
    </w:pPr>
    <w:rPr>
      <w:rFonts w:ascii="Arial" w:hAnsi="Arial"/>
      <w:sz w:val="22"/>
    </w:rPr>
  </w:style>
  <w:style w:type="paragraph" w:customStyle="1" w:styleId="11BodyText">
    <w:name w:val="11 BodyText"/>
    <w:basedOn w:val="Normal"/>
    <w:uiPriority w:val="99"/>
    <w:rsid w:val="00E71BF8"/>
    <w:pPr>
      <w:keepLines w:val="0"/>
      <w:numPr>
        <w:numId w:val="15"/>
      </w:numPr>
      <w:tabs>
        <w:tab w:val="clear" w:pos="360"/>
      </w:tabs>
      <w:spacing w:after="200"/>
      <w:ind w:left="1298" w:firstLine="0"/>
    </w:pPr>
    <w:rPr>
      <w:rFonts w:ascii="Times New Roman" w:hAnsi="Times New Roman"/>
      <w:sz w:val="24"/>
      <w:szCs w:val="24"/>
      <w:lang w:val="en-US"/>
    </w:rPr>
  </w:style>
  <w:style w:type="paragraph" w:customStyle="1" w:styleId="CommentNokia">
    <w:name w:val="Comment Nokia"/>
    <w:basedOn w:val="Normal"/>
    <w:uiPriority w:val="99"/>
    <w:rsid w:val="00E71BF8"/>
    <w:pPr>
      <w:keepLines w:val="0"/>
      <w:tabs>
        <w:tab w:val="num" w:pos="360"/>
      </w:tabs>
      <w:spacing w:after="0"/>
      <w:ind w:left="360" w:hanging="360"/>
      <w:jc w:val="left"/>
    </w:pPr>
    <w:rPr>
      <w:szCs w:val="24"/>
      <w:lang w:val="en-US"/>
    </w:rPr>
  </w:style>
  <w:style w:type="paragraph" w:styleId="DocumentMap">
    <w:name w:val="Document Map"/>
    <w:basedOn w:val="Normal"/>
    <w:link w:val="DocumentMapChar"/>
    <w:uiPriority w:val="99"/>
    <w:semiHidden/>
    <w:rsid w:val="00E71BF8"/>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E71BF8"/>
    <w:rPr>
      <w:rFonts w:ascii="Tahoma" w:hAnsi="Tahoma" w:cs="Times New Roman"/>
      <w:sz w:val="20"/>
      <w:szCs w:val="20"/>
      <w:shd w:val="clear" w:color="auto" w:fill="000080"/>
      <w:lang w:val="en-GB"/>
    </w:rPr>
  </w:style>
  <w:style w:type="paragraph" w:customStyle="1" w:styleId="Normalwspace">
    <w:name w:val="Normal w/space"/>
    <w:basedOn w:val="Normal"/>
    <w:uiPriority w:val="99"/>
    <w:rsid w:val="00E71BF8"/>
    <w:pPr>
      <w:keepLines w:val="0"/>
      <w:spacing w:before="60" w:after="60"/>
    </w:pPr>
    <w:rPr>
      <w:sz w:val="20"/>
    </w:rPr>
  </w:style>
  <w:style w:type="paragraph" w:styleId="FootnoteText">
    <w:name w:val="footnote text"/>
    <w:basedOn w:val="Normal"/>
    <w:link w:val="FootnoteTextChar"/>
    <w:uiPriority w:val="99"/>
    <w:semiHidden/>
    <w:rsid w:val="00E71BF8"/>
    <w:pPr>
      <w:keepLines w:val="0"/>
      <w:spacing w:before="120" w:after="0"/>
      <w:ind w:left="720"/>
    </w:pPr>
    <w:rPr>
      <w:rFonts w:ascii="Palatino" w:hAnsi="Palatino"/>
      <w:sz w:val="20"/>
    </w:rPr>
  </w:style>
  <w:style w:type="character" w:customStyle="1" w:styleId="FootnoteTextChar">
    <w:name w:val="Footnote Text Char"/>
    <w:basedOn w:val="DefaultParagraphFont"/>
    <w:link w:val="FootnoteText"/>
    <w:uiPriority w:val="99"/>
    <w:semiHidden/>
    <w:locked/>
    <w:rsid w:val="00E71BF8"/>
    <w:rPr>
      <w:rFonts w:ascii="Palatino" w:hAnsi="Palatino" w:cs="Times New Roman"/>
      <w:sz w:val="20"/>
      <w:szCs w:val="20"/>
      <w:lang w:val="en-GB"/>
    </w:rPr>
  </w:style>
  <w:style w:type="paragraph" w:customStyle="1" w:styleId="Code">
    <w:name w:val="Code"/>
    <w:basedOn w:val="Normal"/>
    <w:uiPriority w:val="99"/>
    <w:rsid w:val="00E71BF8"/>
    <w:pPr>
      <w:keepLines w:val="0"/>
      <w:spacing w:after="0"/>
      <w:ind w:left="720"/>
    </w:pPr>
    <w:rPr>
      <w:rFonts w:ascii="Courier New" w:hAnsi="Courier New"/>
      <w:sz w:val="20"/>
    </w:rPr>
  </w:style>
  <w:style w:type="character" w:styleId="FootnoteReference">
    <w:name w:val="footnote reference"/>
    <w:basedOn w:val="DefaultParagraphFont"/>
    <w:uiPriority w:val="99"/>
    <w:semiHidden/>
    <w:rsid w:val="00E71BF8"/>
    <w:rPr>
      <w:rFonts w:cs="Times New Roman"/>
      <w:position w:val="6"/>
      <w:sz w:val="16"/>
    </w:rPr>
  </w:style>
  <w:style w:type="paragraph" w:customStyle="1" w:styleId="annex">
    <w:name w:val="annex"/>
    <w:basedOn w:val="Heading1"/>
    <w:uiPriority w:val="99"/>
    <w:rsid w:val="00E71BF8"/>
    <w:pPr>
      <w:numPr>
        <w:numId w:val="0"/>
      </w:numPr>
      <w:tabs>
        <w:tab w:val="num" w:pos="1440"/>
      </w:tabs>
    </w:pPr>
  </w:style>
  <w:style w:type="paragraph" w:customStyle="1" w:styleId="normal12">
    <w:name w:val="normal12"/>
    <w:basedOn w:val="Normal"/>
    <w:uiPriority w:val="99"/>
    <w:rsid w:val="00E71BF8"/>
    <w:pPr>
      <w:keepLines w:val="0"/>
      <w:spacing w:after="120"/>
      <w:jc w:val="left"/>
    </w:pPr>
    <w:rPr>
      <w:rFonts w:ascii="Times New Roman" w:hAnsi="Times New Roman"/>
      <w:sz w:val="24"/>
    </w:rPr>
  </w:style>
  <w:style w:type="paragraph" w:customStyle="1" w:styleId="NO">
    <w:name w:val="NO"/>
    <w:basedOn w:val="Normal"/>
    <w:uiPriority w:val="99"/>
    <w:rsid w:val="00E71BF8"/>
    <w:pPr>
      <w:spacing w:after="180"/>
      <w:ind w:left="1135" w:hanging="851"/>
      <w:jc w:val="left"/>
    </w:pPr>
    <w:rPr>
      <w:rFonts w:ascii="Times New Roman" w:hAnsi="Times New Roman"/>
      <w:sz w:val="20"/>
    </w:rPr>
  </w:style>
  <w:style w:type="paragraph" w:customStyle="1" w:styleId="TAN">
    <w:name w:val="TAN"/>
    <w:basedOn w:val="TAL"/>
    <w:uiPriority w:val="99"/>
    <w:rsid w:val="00E71BF8"/>
    <w:pPr>
      <w:ind w:left="851" w:hanging="851"/>
      <w:jc w:val="left"/>
    </w:pPr>
    <w:rPr>
      <w:sz w:val="18"/>
      <w:lang w:val="en-GB"/>
    </w:rPr>
  </w:style>
  <w:style w:type="paragraph" w:customStyle="1" w:styleId="EQ">
    <w:name w:val="EQ"/>
    <w:basedOn w:val="Normal"/>
    <w:next w:val="Normal"/>
    <w:uiPriority w:val="99"/>
    <w:rsid w:val="00E71BF8"/>
    <w:pPr>
      <w:tabs>
        <w:tab w:val="center" w:pos="4536"/>
        <w:tab w:val="right" w:pos="9072"/>
      </w:tabs>
      <w:spacing w:after="180"/>
      <w:jc w:val="left"/>
    </w:pPr>
    <w:rPr>
      <w:rFonts w:ascii="Times New Roman" w:hAnsi="Times New Roman"/>
      <w:noProof/>
      <w:sz w:val="20"/>
    </w:rPr>
  </w:style>
  <w:style w:type="paragraph" w:customStyle="1" w:styleId="font5">
    <w:name w:val="font5"/>
    <w:basedOn w:val="Normal"/>
    <w:uiPriority w:val="99"/>
    <w:rsid w:val="00E71BF8"/>
    <w:pPr>
      <w:keepLines w:val="0"/>
      <w:spacing w:before="100" w:beforeAutospacing="1" w:after="100" w:afterAutospacing="1"/>
      <w:jc w:val="left"/>
    </w:pPr>
    <w:rPr>
      <w:rFonts w:cs="Arial"/>
      <w:b/>
      <w:bCs/>
      <w:i/>
      <w:iCs/>
      <w:sz w:val="16"/>
      <w:szCs w:val="16"/>
    </w:rPr>
  </w:style>
  <w:style w:type="character" w:styleId="PageNumber">
    <w:name w:val="page number"/>
    <w:basedOn w:val="DefaultParagraphFont"/>
    <w:uiPriority w:val="99"/>
    <w:rsid w:val="00E71BF8"/>
    <w:rPr>
      <w:rFonts w:cs="Times New Roman"/>
    </w:rPr>
  </w:style>
  <w:style w:type="paragraph" w:customStyle="1" w:styleId="B1">
    <w:name w:val="B1"/>
    <w:basedOn w:val="List"/>
    <w:uiPriority w:val="99"/>
    <w:rsid w:val="00E71BF8"/>
    <w:pPr>
      <w:keepNext w:val="0"/>
      <w:keepLines w:val="0"/>
      <w:widowControl/>
      <w:numPr>
        <w:numId w:val="0"/>
      </w:numPr>
      <w:spacing w:after="180"/>
      <w:ind w:left="568" w:hanging="284"/>
      <w:jc w:val="left"/>
    </w:pPr>
    <w:rPr>
      <w:rFonts w:ascii="Times New Roman" w:hAnsi="Times New Roman"/>
      <w:sz w:val="20"/>
    </w:rPr>
  </w:style>
  <w:style w:type="paragraph" w:customStyle="1" w:styleId="B2">
    <w:name w:val="B2"/>
    <w:basedOn w:val="List2"/>
    <w:uiPriority w:val="99"/>
    <w:rsid w:val="00E71BF8"/>
    <w:pPr>
      <w:keepLines w:val="0"/>
      <w:spacing w:after="180"/>
      <w:ind w:left="851" w:hanging="284"/>
      <w:jc w:val="left"/>
    </w:pPr>
    <w:rPr>
      <w:rFonts w:ascii="Times New Roman" w:hAnsi="Times New Roman"/>
      <w:sz w:val="20"/>
    </w:rPr>
  </w:style>
  <w:style w:type="paragraph" w:styleId="List2">
    <w:name w:val="List 2"/>
    <w:basedOn w:val="Normal"/>
    <w:uiPriority w:val="99"/>
    <w:rsid w:val="00E71BF8"/>
    <w:pPr>
      <w:ind w:left="566" w:hanging="283"/>
    </w:pPr>
  </w:style>
  <w:style w:type="paragraph" w:customStyle="1" w:styleId="EW">
    <w:name w:val="EW"/>
    <w:basedOn w:val="Normal"/>
    <w:uiPriority w:val="99"/>
    <w:rsid w:val="00E71BF8"/>
    <w:pPr>
      <w:spacing w:after="0"/>
      <w:ind w:left="1702" w:hanging="1418"/>
      <w:jc w:val="left"/>
    </w:pPr>
    <w:rPr>
      <w:rFonts w:ascii="Times New Roman" w:hAnsi="Times New Roman"/>
      <w:sz w:val="20"/>
    </w:rPr>
  </w:style>
  <w:style w:type="paragraph" w:customStyle="1" w:styleId="B3">
    <w:name w:val="B3"/>
    <w:basedOn w:val="List3"/>
    <w:link w:val="B3Char"/>
    <w:uiPriority w:val="99"/>
    <w:rsid w:val="00E71BF8"/>
    <w:pPr>
      <w:keepLines w:val="0"/>
      <w:overflowPunct w:val="0"/>
      <w:autoSpaceDE w:val="0"/>
      <w:autoSpaceDN w:val="0"/>
      <w:adjustRightInd w:val="0"/>
      <w:spacing w:after="180"/>
      <w:ind w:left="1135" w:hanging="284"/>
      <w:jc w:val="left"/>
      <w:textAlignment w:val="baseline"/>
    </w:pPr>
  </w:style>
  <w:style w:type="paragraph" w:styleId="List3">
    <w:name w:val="List 3"/>
    <w:basedOn w:val="Normal"/>
    <w:uiPriority w:val="99"/>
    <w:rsid w:val="00E71BF8"/>
    <w:pPr>
      <w:ind w:left="849" w:hanging="283"/>
    </w:pPr>
  </w:style>
  <w:style w:type="character" w:customStyle="1" w:styleId="B3Char">
    <w:name w:val="B3 Char"/>
    <w:basedOn w:val="DefaultParagraphFont"/>
    <w:link w:val="B3"/>
    <w:uiPriority w:val="99"/>
    <w:locked/>
    <w:rsid w:val="00E71BF8"/>
    <w:rPr>
      <w:rFonts w:ascii="Arial" w:hAnsi="Arial" w:cs="Times New Roman"/>
      <w:sz w:val="20"/>
      <w:szCs w:val="20"/>
      <w:lang w:val="en-GB"/>
    </w:rPr>
  </w:style>
  <w:style w:type="paragraph" w:customStyle="1" w:styleId="xl22">
    <w:name w:val="xl22"/>
    <w:basedOn w:val="Normal"/>
    <w:uiPriority w:val="99"/>
    <w:rsid w:val="00E71BF8"/>
    <w:pPr>
      <w:keepLines w:val="0"/>
      <w:pBdr>
        <w:top w:val="single" w:sz="12" w:space="0" w:color="auto"/>
        <w:left w:val="single" w:sz="12" w:space="0" w:color="auto"/>
        <w:right w:val="single" w:sz="4" w:space="0" w:color="auto"/>
      </w:pBdr>
      <w:spacing w:before="100" w:beforeAutospacing="1" w:after="100" w:afterAutospacing="1"/>
      <w:jc w:val="left"/>
    </w:pPr>
    <w:rPr>
      <w:rFonts w:ascii="Times New Roman" w:eastAsia="MS Mincho" w:hAnsi="Times New Roman"/>
      <w:sz w:val="24"/>
      <w:szCs w:val="24"/>
      <w:lang w:val="en-US" w:eastAsia="ja-JP"/>
    </w:rPr>
  </w:style>
  <w:style w:type="paragraph" w:customStyle="1" w:styleId="xl23">
    <w:name w:val="xl23"/>
    <w:basedOn w:val="Normal"/>
    <w:uiPriority w:val="99"/>
    <w:rsid w:val="00E71BF8"/>
    <w:pPr>
      <w:keepLines w:val="0"/>
      <w:pBdr>
        <w:top w:val="single" w:sz="12" w:space="0" w:color="auto"/>
        <w:left w:val="single" w:sz="4" w:space="0" w:color="auto"/>
        <w:right w:val="single" w:sz="4" w:space="0" w:color="auto"/>
      </w:pBdr>
      <w:spacing w:before="100" w:beforeAutospacing="1" w:after="100" w:afterAutospacing="1"/>
      <w:jc w:val="left"/>
    </w:pPr>
    <w:rPr>
      <w:rFonts w:ascii="Times New Roman" w:eastAsia="MS Mincho" w:hAnsi="Times New Roman"/>
      <w:sz w:val="24"/>
      <w:szCs w:val="24"/>
      <w:lang w:val="en-US" w:eastAsia="ja-JP"/>
    </w:rPr>
  </w:style>
  <w:style w:type="paragraph" w:customStyle="1" w:styleId="xl51">
    <w:name w:val="xl51"/>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FFFF"/>
      <w:spacing w:before="100" w:beforeAutospacing="1" w:after="100" w:afterAutospacing="1"/>
      <w:jc w:val="right"/>
    </w:pPr>
    <w:rPr>
      <w:rFonts w:eastAsia="MS Mincho" w:cs="Arial"/>
      <w:color w:val="FF0000"/>
      <w:sz w:val="16"/>
      <w:szCs w:val="16"/>
      <w:lang w:val="en-US" w:eastAsia="ja-JP"/>
    </w:rPr>
  </w:style>
  <w:style w:type="paragraph" w:customStyle="1" w:styleId="xl52">
    <w:name w:val="xl52"/>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jc w:val="left"/>
    </w:pPr>
    <w:rPr>
      <w:rFonts w:eastAsia="MS Mincho" w:cs="Arial"/>
      <w:color w:val="FF0000"/>
      <w:sz w:val="16"/>
      <w:szCs w:val="16"/>
      <w:lang w:val="en-US" w:eastAsia="ja-JP"/>
    </w:rPr>
  </w:style>
  <w:style w:type="paragraph" w:customStyle="1" w:styleId="xl53">
    <w:name w:val="xl53"/>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jc w:val="left"/>
    </w:pPr>
    <w:rPr>
      <w:rFonts w:eastAsia="MS Mincho" w:cs="Arial"/>
      <w:color w:val="FF0000"/>
      <w:sz w:val="16"/>
      <w:szCs w:val="16"/>
      <w:lang w:val="en-US" w:eastAsia="ja-JP"/>
    </w:rPr>
  </w:style>
  <w:style w:type="paragraph" w:customStyle="1" w:styleId="xl54">
    <w:name w:val="xl54"/>
    <w:basedOn w:val="Normal"/>
    <w:uiPriority w:val="99"/>
    <w:rsid w:val="00E71BF8"/>
    <w:pPr>
      <w:keepLines w:val="0"/>
      <w:pBdr>
        <w:left w:val="single" w:sz="4" w:space="0" w:color="auto"/>
        <w:right w:val="single" w:sz="4" w:space="0" w:color="auto"/>
      </w:pBdr>
      <w:shd w:val="clear" w:color="auto" w:fill="FFFFFF"/>
      <w:spacing w:before="100" w:beforeAutospacing="1" w:after="100" w:afterAutospacing="1"/>
      <w:jc w:val="left"/>
    </w:pPr>
    <w:rPr>
      <w:rFonts w:eastAsia="MS Mincho" w:cs="Arial"/>
      <w:color w:val="FF0000"/>
      <w:sz w:val="16"/>
      <w:szCs w:val="16"/>
      <w:lang w:val="en-US" w:eastAsia="ja-JP"/>
    </w:rPr>
  </w:style>
  <w:style w:type="paragraph" w:customStyle="1" w:styleId="xl55">
    <w:name w:val="xl55"/>
    <w:basedOn w:val="Normal"/>
    <w:uiPriority w:val="99"/>
    <w:rsid w:val="00E71BF8"/>
    <w:pPr>
      <w:keepLines w:val="0"/>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MS Mincho" w:cs="Arial"/>
      <w:color w:val="0000FF"/>
      <w:sz w:val="16"/>
      <w:szCs w:val="16"/>
      <w:lang w:val="en-US" w:eastAsia="ja-JP"/>
    </w:rPr>
  </w:style>
  <w:style w:type="paragraph" w:customStyle="1" w:styleId="xl56">
    <w:name w:val="xl56"/>
    <w:basedOn w:val="Normal"/>
    <w:uiPriority w:val="99"/>
    <w:rsid w:val="00E71BF8"/>
    <w:pPr>
      <w:keepLines w:val="0"/>
      <w:pBdr>
        <w:top w:val="single" w:sz="4" w:space="0" w:color="auto"/>
        <w:left w:val="single" w:sz="4" w:space="0" w:color="auto"/>
        <w:bottom w:val="single" w:sz="4" w:space="0" w:color="auto"/>
        <w:right w:val="single" w:sz="12" w:space="0" w:color="auto"/>
      </w:pBdr>
      <w:spacing w:before="100" w:beforeAutospacing="1" w:after="100" w:afterAutospacing="1"/>
      <w:jc w:val="right"/>
    </w:pPr>
    <w:rPr>
      <w:rFonts w:eastAsia="MS Mincho" w:cs="Arial"/>
      <w:color w:val="0000FF"/>
      <w:sz w:val="16"/>
      <w:szCs w:val="16"/>
      <w:lang w:val="en-US" w:eastAsia="ja-JP"/>
    </w:rPr>
  </w:style>
  <w:style w:type="paragraph" w:customStyle="1" w:styleId="xl57">
    <w:name w:val="xl57"/>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eastAsia="MS Mincho" w:cs="Arial"/>
      <w:color w:val="0000FF"/>
      <w:sz w:val="16"/>
      <w:szCs w:val="16"/>
      <w:lang w:val="en-US" w:eastAsia="ja-JP"/>
    </w:rPr>
  </w:style>
  <w:style w:type="paragraph" w:customStyle="1" w:styleId="xl58">
    <w:name w:val="xl58"/>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FFFF"/>
      <w:spacing w:before="100" w:beforeAutospacing="1" w:after="100" w:afterAutospacing="1"/>
      <w:jc w:val="right"/>
    </w:pPr>
    <w:rPr>
      <w:rFonts w:eastAsia="MS Mincho" w:cs="Arial"/>
      <w:color w:val="0000FF"/>
      <w:sz w:val="16"/>
      <w:szCs w:val="16"/>
      <w:lang w:val="en-US" w:eastAsia="ja-JP"/>
    </w:rPr>
  </w:style>
  <w:style w:type="paragraph" w:customStyle="1" w:styleId="xl59">
    <w:name w:val="xl59"/>
    <w:basedOn w:val="Normal"/>
    <w:uiPriority w:val="99"/>
    <w:rsid w:val="00E71BF8"/>
    <w:pPr>
      <w:keepLines w:val="0"/>
      <w:pBdr>
        <w:left w:val="single" w:sz="4" w:space="0" w:color="auto"/>
        <w:right w:val="single" w:sz="4" w:space="0" w:color="auto"/>
      </w:pBdr>
      <w:shd w:val="clear" w:color="auto" w:fill="FFFFFF"/>
      <w:spacing w:before="100" w:beforeAutospacing="1" w:after="100" w:afterAutospacing="1"/>
      <w:jc w:val="left"/>
    </w:pPr>
    <w:rPr>
      <w:rFonts w:eastAsia="MS Mincho" w:cs="Arial"/>
      <w:color w:val="0000FF"/>
      <w:sz w:val="16"/>
      <w:szCs w:val="16"/>
      <w:lang w:val="en-US" w:eastAsia="ja-JP"/>
    </w:rPr>
  </w:style>
  <w:style w:type="paragraph" w:customStyle="1" w:styleId="xl60">
    <w:name w:val="xl60"/>
    <w:basedOn w:val="Normal"/>
    <w:uiPriority w:val="99"/>
    <w:rsid w:val="00E71BF8"/>
    <w:pPr>
      <w:keepLines w:val="0"/>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MS Mincho" w:cs="Arial"/>
      <w:color w:val="008000"/>
      <w:sz w:val="16"/>
      <w:szCs w:val="16"/>
      <w:lang w:val="en-US" w:eastAsia="ja-JP"/>
    </w:rPr>
  </w:style>
  <w:style w:type="paragraph" w:customStyle="1" w:styleId="xl61">
    <w:name w:val="xl61"/>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eastAsia="MS Mincho" w:cs="Arial"/>
      <w:color w:val="008000"/>
      <w:sz w:val="16"/>
      <w:szCs w:val="16"/>
      <w:lang w:val="en-US" w:eastAsia="ja-JP"/>
    </w:rPr>
  </w:style>
  <w:style w:type="paragraph" w:customStyle="1" w:styleId="xl62">
    <w:name w:val="xl62"/>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FFFF"/>
      <w:spacing w:before="100" w:beforeAutospacing="1" w:after="100" w:afterAutospacing="1"/>
      <w:jc w:val="right"/>
    </w:pPr>
    <w:rPr>
      <w:rFonts w:eastAsia="MS Mincho" w:cs="Arial"/>
      <w:color w:val="008000"/>
      <w:sz w:val="16"/>
      <w:szCs w:val="16"/>
      <w:lang w:val="en-US" w:eastAsia="ja-JP"/>
    </w:rPr>
  </w:style>
  <w:style w:type="paragraph" w:customStyle="1" w:styleId="xl63">
    <w:name w:val="xl63"/>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808080"/>
      <w:spacing w:before="100" w:beforeAutospacing="1" w:after="100" w:afterAutospacing="1"/>
      <w:jc w:val="left"/>
    </w:pPr>
    <w:rPr>
      <w:rFonts w:eastAsia="MS Mincho" w:cs="Arial"/>
      <w:color w:val="008000"/>
      <w:sz w:val="16"/>
      <w:szCs w:val="16"/>
      <w:lang w:val="en-US" w:eastAsia="ja-JP"/>
    </w:rPr>
  </w:style>
  <w:style w:type="paragraph" w:customStyle="1" w:styleId="xl64">
    <w:name w:val="xl64"/>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333333"/>
      <w:spacing w:before="100" w:beforeAutospacing="1" w:after="100" w:afterAutospacing="1"/>
      <w:jc w:val="left"/>
    </w:pPr>
    <w:rPr>
      <w:rFonts w:eastAsia="MS Mincho" w:cs="Arial"/>
      <w:color w:val="008000"/>
      <w:sz w:val="16"/>
      <w:szCs w:val="16"/>
      <w:lang w:val="en-US" w:eastAsia="ja-JP"/>
    </w:rPr>
  </w:style>
  <w:style w:type="paragraph" w:customStyle="1" w:styleId="xl65">
    <w:name w:val="xl65"/>
    <w:basedOn w:val="Normal"/>
    <w:uiPriority w:val="99"/>
    <w:rsid w:val="00E71BF8"/>
    <w:pPr>
      <w:keepLines w:val="0"/>
      <w:pBdr>
        <w:left w:val="single" w:sz="4" w:space="0" w:color="auto"/>
        <w:right w:val="single" w:sz="4" w:space="0" w:color="auto"/>
      </w:pBdr>
      <w:shd w:val="clear" w:color="auto" w:fill="FFFFFF"/>
      <w:spacing w:before="100" w:beforeAutospacing="1" w:after="100" w:afterAutospacing="1"/>
      <w:jc w:val="left"/>
    </w:pPr>
    <w:rPr>
      <w:rFonts w:eastAsia="MS Mincho" w:cs="Arial"/>
      <w:color w:val="008000"/>
      <w:sz w:val="16"/>
      <w:szCs w:val="16"/>
      <w:lang w:val="en-US" w:eastAsia="ja-JP"/>
    </w:rPr>
  </w:style>
  <w:style w:type="paragraph" w:customStyle="1" w:styleId="xl66">
    <w:name w:val="xl66"/>
    <w:basedOn w:val="Normal"/>
    <w:uiPriority w:val="99"/>
    <w:rsid w:val="00E71BF8"/>
    <w:pPr>
      <w:keepLines w:val="0"/>
      <w:pBdr>
        <w:top w:val="single" w:sz="4" w:space="0" w:color="auto"/>
        <w:left w:val="single" w:sz="4" w:space="0" w:color="auto"/>
        <w:bottom w:val="single" w:sz="4" w:space="0" w:color="auto"/>
        <w:right w:val="single" w:sz="12" w:space="0" w:color="auto"/>
      </w:pBdr>
      <w:spacing w:before="100" w:beforeAutospacing="1" w:after="100" w:afterAutospacing="1"/>
      <w:jc w:val="right"/>
    </w:pPr>
    <w:rPr>
      <w:rFonts w:eastAsia="MS Mincho" w:cs="Arial"/>
      <w:sz w:val="16"/>
      <w:szCs w:val="16"/>
      <w:lang w:val="en-US" w:eastAsia="ja-JP"/>
    </w:rPr>
  </w:style>
  <w:style w:type="paragraph" w:customStyle="1" w:styleId="xl67">
    <w:name w:val="xl67"/>
    <w:basedOn w:val="Normal"/>
    <w:uiPriority w:val="99"/>
    <w:rsid w:val="00E71BF8"/>
    <w:pPr>
      <w:keepLines w:val="0"/>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eastAsia="MS Mincho" w:hAnsi="Times New Roman"/>
      <w:sz w:val="24"/>
      <w:szCs w:val="24"/>
      <w:lang w:val="en-US" w:eastAsia="ja-JP"/>
    </w:rPr>
  </w:style>
  <w:style w:type="paragraph" w:customStyle="1" w:styleId="xl68">
    <w:name w:val="xl68"/>
    <w:basedOn w:val="Normal"/>
    <w:uiPriority w:val="99"/>
    <w:rsid w:val="00E71BF8"/>
    <w:pPr>
      <w:keepLines w:val="0"/>
      <w:pBdr>
        <w:top w:val="single" w:sz="4" w:space="0" w:color="auto"/>
        <w:left w:val="single" w:sz="4" w:space="0" w:color="auto"/>
        <w:bottom w:val="single" w:sz="4" w:space="0" w:color="auto"/>
        <w:right w:val="single" w:sz="12" w:space="0" w:color="auto"/>
      </w:pBdr>
      <w:spacing w:before="100" w:beforeAutospacing="1" w:after="100" w:afterAutospacing="1"/>
      <w:jc w:val="left"/>
    </w:pPr>
    <w:rPr>
      <w:rFonts w:ascii="Times New Roman" w:eastAsia="MS Mincho" w:hAnsi="Times New Roman"/>
      <w:sz w:val="24"/>
      <w:szCs w:val="24"/>
      <w:lang w:val="en-US" w:eastAsia="ja-JP"/>
    </w:rPr>
  </w:style>
  <w:style w:type="paragraph" w:customStyle="1" w:styleId="xl69">
    <w:name w:val="xl69"/>
    <w:basedOn w:val="Normal"/>
    <w:uiPriority w:val="99"/>
    <w:rsid w:val="00E71BF8"/>
    <w:pPr>
      <w:keepLines w:val="0"/>
      <w:pBdr>
        <w:top w:val="single" w:sz="4" w:space="0" w:color="auto"/>
        <w:left w:val="single" w:sz="12" w:space="0" w:color="auto"/>
        <w:right w:val="single" w:sz="4" w:space="0" w:color="auto"/>
      </w:pBdr>
      <w:spacing w:before="100" w:beforeAutospacing="1" w:after="100" w:afterAutospacing="1"/>
      <w:jc w:val="left"/>
    </w:pPr>
    <w:rPr>
      <w:rFonts w:eastAsia="MS Mincho" w:cs="Arial"/>
      <w:sz w:val="16"/>
      <w:szCs w:val="16"/>
      <w:lang w:val="en-US" w:eastAsia="ja-JP"/>
    </w:rPr>
  </w:style>
  <w:style w:type="paragraph" w:customStyle="1" w:styleId="xl70">
    <w:name w:val="xl70"/>
    <w:basedOn w:val="Normal"/>
    <w:uiPriority w:val="99"/>
    <w:rsid w:val="00E71BF8"/>
    <w:pPr>
      <w:keepLines w:val="0"/>
      <w:pBdr>
        <w:top w:val="single" w:sz="4" w:space="0" w:color="auto"/>
        <w:left w:val="single" w:sz="4" w:space="0" w:color="auto"/>
        <w:right w:val="single" w:sz="4" w:space="0" w:color="auto"/>
      </w:pBdr>
      <w:spacing w:before="100" w:beforeAutospacing="1" w:after="100" w:afterAutospacing="1"/>
      <w:jc w:val="left"/>
    </w:pPr>
    <w:rPr>
      <w:rFonts w:eastAsia="MS Mincho" w:cs="Arial"/>
      <w:sz w:val="16"/>
      <w:szCs w:val="16"/>
      <w:lang w:val="en-US" w:eastAsia="ja-JP"/>
    </w:rPr>
  </w:style>
  <w:style w:type="paragraph" w:customStyle="1" w:styleId="xl71">
    <w:name w:val="xl71"/>
    <w:basedOn w:val="Normal"/>
    <w:uiPriority w:val="99"/>
    <w:rsid w:val="00E71BF8"/>
    <w:pPr>
      <w:keepLines w:val="0"/>
      <w:pBdr>
        <w:top w:val="single" w:sz="4" w:space="0" w:color="auto"/>
        <w:left w:val="single" w:sz="4" w:space="0" w:color="auto"/>
        <w:right w:val="single" w:sz="12" w:space="0" w:color="auto"/>
      </w:pBdr>
      <w:spacing w:before="100" w:beforeAutospacing="1" w:after="100" w:afterAutospacing="1"/>
      <w:jc w:val="left"/>
    </w:pPr>
    <w:rPr>
      <w:rFonts w:eastAsia="MS Mincho" w:cs="Arial"/>
      <w:sz w:val="16"/>
      <w:szCs w:val="16"/>
      <w:lang w:val="en-US" w:eastAsia="ja-JP"/>
    </w:rPr>
  </w:style>
  <w:style w:type="paragraph" w:customStyle="1" w:styleId="xl72">
    <w:name w:val="xl72"/>
    <w:basedOn w:val="Normal"/>
    <w:uiPriority w:val="99"/>
    <w:rsid w:val="00E71BF8"/>
    <w:pPr>
      <w:keepLines w:val="0"/>
      <w:pBdr>
        <w:top w:val="double" w:sz="6" w:space="0" w:color="auto"/>
        <w:left w:val="single" w:sz="12" w:space="0" w:color="auto"/>
        <w:bottom w:val="single" w:sz="12" w:space="0" w:color="auto"/>
        <w:right w:val="single" w:sz="4" w:space="0" w:color="auto"/>
      </w:pBdr>
      <w:spacing w:before="100" w:beforeAutospacing="1" w:after="100" w:afterAutospacing="1"/>
      <w:jc w:val="left"/>
    </w:pPr>
    <w:rPr>
      <w:rFonts w:eastAsia="MS Mincho" w:cs="Arial"/>
      <w:sz w:val="16"/>
      <w:szCs w:val="16"/>
      <w:lang w:val="en-US" w:eastAsia="ja-JP"/>
    </w:rPr>
  </w:style>
  <w:style w:type="paragraph" w:customStyle="1" w:styleId="xl73">
    <w:name w:val="xl73"/>
    <w:basedOn w:val="Normal"/>
    <w:uiPriority w:val="99"/>
    <w:rsid w:val="00E71BF8"/>
    <w:pPr>
      <w:keepLines w:val="0"/>
      <w:pBdr>
        <w:top w:val="double" w:sz="6" w:space="0" w:color="auto"/>
        <w:left w:val="single" w:sz="4" w:space="0" w:color="auto"/>
        <w:bottom w:val="single" w:sz="12" w:space="0" w:color="auto"/>
        <w:right w:val="single" w:sz="4" w:space="0" w:color="auto"/>
      </w:pBdr>
      <w:spacing w:before="100" w:beforeAutospacing="1" w:after="100" w:afterAutospacing="1"/>
      <w:jc w:val="left"/>
    </w:pPr>
    <w:rPr>
      <w:rFonts w:eastAsia="MS Mincho" w:cs="Arial"/>
      <w:sz w:val="16"/>
      <w:szCs w:val="16"/>
      <w:lang w:val="en-US" w:eastAsia="ja-JP"/>
    </w:rPr>
  </w:style>
  <w:style w:type="paragraph" w:customStyle="1" w:styleId="xl74">
    <w:name w:val="xl74"/>
    <w:basedOn w:val="Normal"/>
    <w:uiPriority w:val="99"/>
    <w:rsid w:val="00E71BF8"/>
    <w:pPr>
      <w:keepLines w:val="0"/>
      <w:pBdr>
        <w:top w:val="double" w:sz="6" w:space="0" w:color="auto"/>
        <w:left w:val="single" w:sz="4" w:space="0" w:color="auto"/>
        <w:bottom w:val="single" w:sz="12" w:space="0" w:color="auto"/>
        <w:right w:val="single" w:sz="4" w:space="0" w:color="auto"/>
      </w:pBdr>
      <w:spacing w:before="100" w:beforeAutospacing="1" w:after="100" w:afterAutospacing="1"/>
      <w:jc w:val="left"/>
    </w:pPr>
    <w:rPr>
      <w:rFonts w:eastAsia="MS Mincho" w:cs="Arial"/>
      <w:b/>
      <w:bCs/>
      <w:i/>
      <w:iCs/>
      <w:sz w:val="16"/>
      <w:szCs w:val="16"/>
      <w:lang w:val="en-US" w:eastAsia="ja-JP"/>
    </w:rPr>
  </w:style>
  <w:style w:type="paragraph" w:customStyle="1" w:styleId="xl75">
    <w:name w:val="xl75"/>
    <w:basedOn w:val="Normal"/>
    <w:uiPriority w:val="99"/>
    <w:rsid w:val="00E71BF8"/>
    <w:pPr>
      <w:keepLines w:val="0"/>
      <w:pBdr>
        <w:top w:val="double" w:sz="6" w:space="0" w:color="auto"/>
        <w:left w:val="single" w:sz="4" w:space="0" w:color="auto"/>
        <w:bottom w:val="single" w:sz="12" w:space="0" w:color="auto"/>
        <w:right w:val="single" w:sz="12" w:space="0" w:color="auto"/>
      </w:pBdr>
      <w:spacing w:before="100" w:beforeAutospacing="1" w:after="100" w:afterAutospacing="1"/>
      <w:jc w:val="left"/>
    </w:pPr>
    <w:rPr>
      <w:rFonts w:eastAsia="MS Mincho" w:cs="Arial"/>
      <w:sz w:val="16"/>
      <w:szCs w:val="16"/>
      <w:lang w:val="en-US" w:eastAsia="ja-JP"/>
    </w:rPr>
  </w:style>
  <w:style w:type="paragraph" w:customStyle="1" w:styleId="xl76">
    <w:name w:val="xl76"/>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jc w:val="left"/>
    </w:pPr>
    <w:rPr>
      <w:rFonts w:eastAsia="MS Mincho" w:cs="Arial"/>
      <w:sz w:val="16"/>
      <w:szCs w:val="16"/>
      <w:lang w:val="en-US" w:eastAsia="ja-JP"/>
    </w:rPr>
  </w:style>
  <w:style w:type="paragraph" w:customStyle="1" w:styleId="xl77">
    <w:name w:val="xl77"/>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00CCFF"/>
      <w:spacing w:before="100" w:beforeAutospacing="1" w:after="100" w:afterAutospacing="1"/>
      <w:jc w:val="right"/>
    </w:pPr>
    <w:rPr>
      <w:rFonts w:eastAsia="MS Mincho" w:cs="Arial"/>
      <w:sz w:val="16"/>
      <w:szCs w:val="16"/>
      <w:lang w:val="en-US" w:eastAsia="ja-JP"/>
    </w:rPr>
  </w:style>
  <w:style w:type="paragraph" w:customStyle="1" w:styleId="xl78">
    <w:name w:val="xl78"/>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eastAsia="MS Mincho" w:cs="Arial"/>
      <w:sz w:val="16"/>
      <w:szCs w:val="16"/>
      <w:lang w:val="en-US" w:eastAsia="ja-JP"/>
    </w:rPr>
  </w:style>
  <w:style w:type="paragraph" w:customStyle="1" w:styleId="xl79">
    <w:name w:val="xl79"/>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FF00"/>
      <w:spacing w:before="100" w:beforeAutospacing="1" w:after="100" w:afterAutospacing="1"/>
      <w:jc w:val="right"/>
    </w:pPr>
    <w:rPr>
      <w:rFonts w:eastAsia="MS Mincho" w:cs="Arial"/>
      <w:sz w:val="16"/>
      <w:szCs w:val="16"/>
      <w:lang w:val="en-US" w:eastAsia="ja-JP"/>
    </w:rPr>
  </w:style>
  <w:style w:type="paragraph" w:customStyle="1" w:styleId="xl80">
    <w:name w:val="xl80"/>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eastAsia="MS Mincho" w:cs="Arial"/>
      <w:color w:val="FF0000"/>
      <w:sz w:val="16"/>
      <w:szCs w:val="16"/>
      <w:lang w:val="en-US" w:eastAsia="ja-JP"/>
    </w:rPr>
  </w:style>
  <w:style w:type="paragraph" w:customStyle="1" w:styleId="xl81">
    <w:name w:val="xl81"/>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jc w:val="right"/>
    </w:pPr>
    <w:rPr>
      <w:rFonts w:eastAsia="MS Mincho" w:cs="Arial"/>
      <w:color w:val="FF0000"/>
      <w:sz w:val="16"/>
      <w:szCs w:val="16"/>
      <w:lang w:val="en-US" w:eastAsia="ja-JP"/>
    </w:rPr>
  </w:style>
  <w:style w:type="paragraph" w:customStyle="1" w:styleId="xl82">
    <w:name w:val="xl82"/>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eastAsia="MS Mincho" w:cs="Arial"/>
      <w:color w:val="0000FF"/>
      <w:sz w:val="16"/>
      <w:szCs w:val="16"/>
      <w:lang w:val="en-US" w:eastAsia="ja-JP"/>
    </w:rPr>
  </w:style>
  <w:style w:type="paragraph" w:customStyle="1" w:styleId="xl83">
    <w:name w:val="xl83"/>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eastAsia="MS Mincho" w:cs="Arial"/>
      <w:color w:val="FF0000"/>
      <w:sz w:val="16"/>
      <w:szCs w:val="16"/>
      <w:lang w:val="en-US" w:eastAsia="ja-JP"/>
    </w:rPr>
  </w:style>
  <w:style w:type="paragraph" w:customStyle="1" w:styleId="xl84">
    <w:name w:val="xl84"/>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FF00"/>
      <w:spacing w:before="100" w:beforeAutospacing="1" w:after="100" w:afterAutospacing="1"/>
      <w:jc w:val="right"/>
    </w:pPr>
    <w:rPr>
      <w:rFonts w:eastAsia="MS Mincho" w:cs="Arial"/>
      <w:color w:val="FF0000"/>
      <w:sz w:val="16"/>
      <w:szCs w:val="16"/>
      <w:lang w:val="en-US" w:eastAsia="ja-JP"/>
    </w:rPr>
  </w:style>
  <w:style w:type="paragraph" w:customStyle="1" w:styleId="xl85">
    <w:name w:val="xl85"/>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eastAsia="MS Mincho" w:cs="Arial"/>
      <w:color w:val="0000FF"/>
      <w:sz w:val="16"/>
      <w:szCs w:val="16"/>
      <w:lang w:val="en-US" w:eastAsia="ja-JP"/>
    </w:rPr>
  </w:style>
  <w:style w:type="paragraph" w:customStyle="1" w:styleId="xl86">
    <w:name w:val="xl86"/>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FF00"/>
      <w:spacing w:before="100" w:beforeAutospacing="1" w:after="100" w:afterAutospacing="1"/>
      <w:jc w:val="right"/>
    </w:pPr>
    <w:rPr>
      <w:rFonts w:eastAsia="MS Mincho" w:cs="Arial"/>
      <w:color w:val="0000FF"/>
      <w:sz w:val="16"/>
      <w:szCs w:val="16"/>
      <w:lang w:val="en-US" w:eastAsia="ja-JP"/>
    </w:rPr>
  </w:style>
  <w:style w:type="paragraph" w:customStyle="1" w:styleId="xl87">
    <w:name w:val="xl87"/>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eastAsia="MS Mincho" w:cs="Arial"/>
      <w:color w:val="008000"/>
      <w:sz w:val="16"/>
      <w:szCs w:val="16"/>
      <w:lang w:val="en-US" w:eastAsia="ja-JP"/>
    </w:rPr>
  </w:style>
  <w:style w:type="paragraph" w:customStyle="1" w:styleId="xl88">
    <w:name w:val="xl88"/>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FF00"/>
      <w:spacing w:before="100" w:beforeAutospacing="1" w:after="100" w:afterAutospacing="1"/>
      <w:jc w:val="right"/>
    </w:pPr>
    <w:rPr>
      <w:rFonts w:eastAsia="MS Mincho" w:cs="Arial"/>
      <w:color w:val="008000"/>
      <w:sz w:val="16"/>
      <w:szCs w:val="16"/>
      <w:lang w:val="en-US" w:eastAsia="ja-JP"/>
    </w:rPr>
  </w:style>
  <w:style w:type="paragraph" w:customStyle="1" w:styleId="xl89">
    <w:name w:val="xl89"/>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969696"/>
      <w:spacing w:before="100" w:beforeAutospacing="1" w:after="100" w:afterAutospacing="1"/>
      <w:jc w:val="left"/>
    </w:pPr>
    <w:rPr>
      <w:rFonts w:ascii="Times New Roman" w:eastAsia="MS Mincho" w:hAnsi="Times New Roman"/>
      <w:sz w:val="24"/>
      <w:szCs w:val="24"/>
      <w:lang w:val="en-US" w:eastAsia="ja-JP"/>
    </w:rPr>
  </w:style>
  <w:style w:type="paragraph" w:customStyle="1" w:styleId="xl90">
    <w:name w:val="xl90"/>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left"/>
    </w:pPr>
    <w:rPr>
      <w:rFonts w:eastAsia="MS Mincho" w:cs="Arial"/>
      <w:sz w:val="16"/>
      <w:szCs w:val="16"/>
      <w:lang w:val="en-US" w:eastAsia="ja-JP"/>
    </w:rPr>
  </w:style>
  <w:style w:type="paragraph" w:customStyle="1" w:styleId="xl91">
    <w:name w:val="xl91"/>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CC00"/>
      <w:spacing w:before="100" w:beforeAutospacing="1" w:after="100" w:afterAutospacing="1"/>
      <w:jc w:val="right"/>
    </w:pPr>
    <w:rPr>
      <w:rFonts w:eastAsia="MS Mincho" w:cs="Arial"/>
      <w:sz w:val="16"/>
      <w:szCs w:val="16"/>
      <w:lang w:val="en-US" w:eastAsia="ja-JP"/>
    </w:rPr>
  </w:style>
  <w:style w:type="paragraph" w:customStyle="1" w:styleId="xl92">
    <w:name w:val="xl92"/>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FFCC00"/>
      <w:spacing w:before="100" w:beforeAutospacing="1" w:after="100" w:afterAutospacing="1"/>
      <w:jc w:val="right"/>
    </w:pPr>
    <w:rPr>
      <w:rFonts w:eastAsia="MS Mincho" w:cs="Arial"/>
      <w:sz w:val="16"/>
      <w:szCs w:val="16"/>
      <w:lang w:val="en-US" w:eastAsia="ja-JP"/>
    </w:rPr>
  </w:style>
  <w:style w:type="paragraph" w:customStyle="1" w:styleId="xl93">
    <w:name w:val="xl93"/>
    <w:basedOn w:val="Normal"/>
    <w:uiPriority w:val="99"/>
    <w:rsid w:val="00E71BF8"/>
    <w:pPr>
      <w:keepLines w:val="0"/>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left"/>
    </w:pPr>
    <w:rPr>
      <w:rFonts w:eastAsia="MS Mincho" w:cs="Arial"/>
      <w:sz w:val="16"/>
      <w:szCs w:val="16"/>
      <w:lang w:val="en-US" w:eastAsia="ja-JP"/>
    </w:rPr>
  </w:style>
  <w:style w:type="paragraph" w:customStyle="1" w:styleId="xl94">
    <w:name w:val="xl94"/>
    <w:basedOn w:val="Normal"/>
    <w:uiPriority w:val="99"/>
    <w:rsid w:val="00E71BF8"/>
    <w:pPr>
      <w:keepLines w:val="0"/>
      <w:pBdr>
        <w:top w:val="single" w:sz="4" w:space="0" w:color="auto"/>
        <w:left w:val="single" w:sz="4" w:space="0" w:color="auto"/>
        <w:bottom w:val="single" w:sz="4" w:space="0" w:color="auto"/>
        <w:right w:val="single" w:sz="12" w:space="0" w:color="auto"/>
      </w:pBdr>
      <w:shd w:val="clear" w:color="auto" w:fill="99CC00"/>
      <w:spacing w:before="100" w:beforeAutospacing="1" w:after="100" w:afterAutospacing="1"/>
      <w:jc w:val="right"/>
    </w:pPr>
    <w:rPr>
      <w:rFonts w:eastAsia="MS Mincho" w:cs="Arial"/>
      <w:sz w:val="16"/>
      <w:szCs w:val="16"/>
      <w:lang w:val="en-US" w:eastAsia="ja-JP"/>
    </w:rPr>
  </w:style>
  <w:style w:type="paragraph" w:customStyle="1" w:styleId="PL">
    <w:name w:val="PL"/>
    <w:uiPriority w:val="99"/>
    <w:rsid w:val="00E71BF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szCs w:val="20"/>
      <w:lang w:eastAsia="en-US"/>
    </w:rPr>
  </w:style>
  <w:style w:type="paragraph" w:customStyle="1" w:styleId="Maintext">
    <w:name w:val="Maintext"/>
    <w:basedOn w:val="Normal"/>
    <w:link w:val="MaintextChar"/>
    <w:uiPriority w:val="99"/>
    <w:rsid w:val="00E71BF8"/>
    <w:pPr>
      <w:keepLines w:val="0"/>
      <w:jc w:val="left"/>
    </w:pPr>
    <w:rPr>
      <w:rFonts w:ascii="Times New Roman" w:hAnsi="Times New Roman"/>
    </w:rPr>
  </w:style>
  <w:style w:type="paragraph" w:customStyle="1" w:styleId="maintext0">
    <w:name w:val="maintext"/>
    <w:basedOn w:val="Normal"/>
    <w:link w:val="maintextChar0"/>
    <w:uiPriority w:val="99"/>
    <w:rsid w:val="00E71BF8"/>
    <w:pPr>
      <w:jc w:val="left"/>
    </w:pPr>
    <w:rPr>
      <w:rFonts w:ascii="Times New Roman" w:hAnsi="Times New Roman"/>
    </w:rPr>
  </w:style>
  <w:style w:type="table" w:styleId="TableGrid">
    <w:name w:val="Table Grid"/>
    <w:basedOn w:val="TableNormal"/>
    <w:uiPriority w:val="99"/>
    <w:rsid w:val="00E71BF8"/>
    <w:pPr>
      <w:keepLines/>
      <w:spacing w:after="240"/>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intextChar0">
    <w:name w:val="maintext Char"/>
    <w:basedOn w:val="DefaultParagraphFont"/>
    <w:link w:val="maintext0"/>
    <w:uiPriority w:val="99"/>
    <w:locked/>
    <w:rsid w:val="00E71BF8"/>
    <w:rPr>
      <w:rFonts w:ascii="Times New Roman" w:hAnsi="Times New Roman" w:cs="Times New Roman"/>
      <w:sz w:val="20"/>
      <w:szCs w:val="20"/>
      <w:lang w:val="en-GB"/>
    </w:rPr>
  </w:style>
  <w:style w:type="character" w:styleId="CommentReference">
    <w:name w:val="annotation reference"/>
    <w:basedOn w:val="DefaultParagraphFont"/>
    <w:uiPriority w:val="99"/>
    <w:semiHidden/>
    <w:rsid w:val="00E71BF8"/>
    <w:rPr>
      <w:rFonts w:cs="Times New Roman"/>
      <w:sz w:val="16"/>
      <w:szCs w:val="16"/>
    </w:rPr>
  </w:style>
  <w:style w:type="paragraph" w:styleId="CommentText">
    <w:name w:val="annotation text"/>
    <w:basedOn w:val="Normal"/>
    <w:link w:val="CommentTextChar"/>
    <w:uiPriority w:val="99"/>
    <w:semiHidden/>
    <w:rsid w:val="00E71BF8"/>
    <w:pPr>
      <w:jc w:val="left"/>
    </w:pPr>
    <w:rPr>
      <w:sz w:val="20"/>
    </w:rPr>
  </w:style>
  <w:style w:type="character" w:customStyle="1" w:styleId="CommentTextChar">
    <w:name w:val="Comment Text Char"/>
    <w:basedOn w:val="DefaultParagraphFont"/>
    <w:link w:val="CommentText"/>
    <w:uiPriority w:val="99"/>
    <w:semiHidden/>
    <w:locked/>
    <w:rsid w:val="00E71BF8"/>
    <w:rPr>
      <w:rFonts w:ascii="Arial" w:hAnsi="Arial" w:cs="Times New Roman"/>
      <w:sz w:val="20"/>
      <w:szCs w:val="20"/>
      <w:lang w:val="en-GB"/>
    </w:rPr>
  </w:style>
  <w:style w:type="paragraph" w:styleId="BalloonText">
    <w:name w:val="Balloon Text"/>
    <w:basedOn w:val="Normal"/>
    <w:link w:val="BalloonTextChar"/>
    <w:uiPriority w:val="99"/>
    <w:semiHidden/>
    <w:rsid w:val="00E71BF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71BF8"/>
    <w:rPr>
      <w:rFonts w:ascii="Tahoma" w:hAnsi="Tahoma" w:cs="Tahoma"/>
      <w:sz w:val="16"/>
      <w:szCs w:val="16"/>
      <w:lang w:val="en-GB"/>
    </w:rPr>
  </w:style>
  <w:style w:type="paragraph" w:customStyle="1" w:styleId="RequiremenTag">
    <w:name w:val="RequiremenTag"/>
    <w:basedOn w:val="Normal"/>
    <w:uiPriority w:val="99"/>
    <w:rsid w:val="00E71BF8"/>
    <w:pPr>
      <w:spacing w:after="120"/>
    </w:pPr>
    <w:rPr>
      <w:b/>
      <w:szCs w:val="22"/>
      <w:lang w:eastAsia="zh-CN"/>
    </w:rPr>
  </w:style>
  <w:style w:type="paragraph" w:styleId="CommentSubject">
    <w:name w:val="annotation subject"/>
    <w:basedOn w:val="CommentText"/>
    <w:next w:val="CommentText"/>
    <w:link w:val="CommentSubjectChar"/>
    <w:uiPriority w:val="99"/>
    <w:semiHidden/>
    <w:rsid w:val="00E71BF8"/>
    <w:pPr>
      <w:jc w:val="both"/>
    </w:pPr>
    <w:rPr>
      <w:b/>
      <w:bCs/>
    </w:rPr>
  </w:style>
  <w:style w:type="character" w:customStyle="1" w:styleId="CommentSubjectChar">
    <w:name w:val="Comment Subject Char"/>
    <w:basedOn w:val="CommentTextChar"/>
    <w:link w:val="CommentSubject"/>
    <w:uiPriority w:val="99"/>
    <w:semiHidden/>
    <w:locked/>
    <w:rsid w:val="00E71BF8"/>
    <w:rPr>
      <w:b/>
      <w:bCs/>
    </w:rPr>
  </w:style>
  <w:style w:type="character" w:customStyle="1" w:styleId="CaptionChar1">
    <w:name w:val="Caption Char1"/>
    <w:aliases w:val="cap Char1,cap Char Char,Caption Char Char,Caption Char1 Char Char,cap Char Char1 Char,Caption Char Char1 Char Char,cap Char2 Char"/>
    <w:basedOn w:val="DefaultParagraphFont"/>
    <w:link w:val="Caption"/>
    <w:uiPriority w:val="99"/>
    <w:locked/>
    <w:rsid w:val="00E71BF8"/>
    <w:rPr>
      <w:rFonts w:ascii="Arial" w:hAnsi="Arial" w:cs="Times New Roman"/>
      <w:b/>
      <w:sz w:val="20"/>
      <w:szCs w:val="20"/>
      <w:lang w:val="en-GB"/>
    </w:rPr>
  </w:style>
  <w:style w:type="character" w:customStyle="1" w:styleId="MaintextChar">
    <w:name w:val="Maintext Char"/>
    <w:basedOn w:val="DefaultParagraphFont"/>
    <w:link w:val="Maintext"/>
    <w:uiPriority w:val="99"/>
    <w:locked/>
    <w:rsid w:val="00E71BF8"/>
    <w:rPr>
      <w:rFonts w:ascii="Times New Roman" w:hAnsi="Times New Roman" w:cs="Times New Roman"/>
      <w:sz w:val="20"/>
      <w:szCs w:val="20"/>
      <w:lang w:val="en-GB"/>
    </w:rPr>
  </w:style>
  <w:style w:type="paragraph" w:customStyle="1" w:styleId="MaintextCharChar">
    <w:name w:val="Maintext Char Char"/>
    <w:basedOn w:val="Normal"/>
    <w:link w:val="MaintextCharCharChar"/>
    <w:uiPriority w:val="99"/>
    <w:rsid w:val="00E71BF8"/>
    <w:pPr>
      <w:keepLines w:val="0"/>
      <w:jc w:val="left"/>
    </w:pPr>
    <w:rPr>
      <w:rFonts w:ascii="Times New Roman" w:hAnsi="Times New Roman"/>
    </w:rPr>
  </w:style>
  <w:style w:type="character" w:customStyle="1" w:styleId="MaintextCharCharChar">
    <w:name w:val="Maintext Char Char Char"/>
    <w:basedOn w:val="DefaultParagraphFont"/>
    <w:link w:val="MaintextCharChar"/>
    <w:uiPriority w:val="99"/>
    <w:locked/>
    <w:rsid w:val="00E71BF8"/>
    <w:rPr>
      <w:rFonts w:ascii="Times New Roman" w:hAnsi="Times New Roman" w:cs="Times New Roman"/>
      <w:sz w:val="20"/>
      <w:szCs w:val="20"/>
      <w:lang w:val="en-GB"/>
    </w:rPr>
  </w:style>
  <w:style w:type="paragraph" w:customStyle="1" w:styleId="ReferenceList">
    <w:name w:val="Reference List"/>
    <w:basedOn w:val="Normal"/>
    <w:uiPriority w:val="99"/>
    <w:rsid w:val="00E71BF8"/>
    <w:pPr>
      <w:keepLines w:val="0"/>
      <w:tabs>
        <w:tab w:val="num" w:pos="360"/>
      </w:tabs>
      <w:ind w:left="360" w:hanging="360"/>
      <w:jc w:val="left"/>
    </w:pPr>
    <w:rPr>
      <w:spacing w:val="-5"/>
      <w:sz w:val="24"/>
      <w:lang w:val="en-US"/>
    </w:rPr>
  </w:style>
  <w:style w:type="paragraph" w:customStyle="1" w:styleId="HeadingBase">
    <w:name w:val="Heading Base"/>
    <w:basedOn w:val="Normal"/>
    <w:next w:val="BodyText"/>
    <w:link w:val="HeadingBaseChar"/>
    <w:uiPriority w:val="99"/>
    <w:rsid w:val="00E71BF8"/>
    <w:pPr>
      <w:keepNext/>
      <w:spacing w:before="140" w:after="0" w:line="220" w:lineRule="atLeast"/>
      <w:ind w:left="1080"/>
      <w:jc w:val="left"/>
    </w:pPr>
    <w:rPr>
      <w:spacing w:val="-4"/>
      <w:kern w:val="28"/>
      <w:lang w:val="en-US"/>
    </w:rPr>
  </w:style>
  <w:style w:type="character" w:customStyle="1" w:styleId="HeadingBaseChar">
    <w:name w:val="Heading Base Char"/>
    <w:basedOn w:val="DefaultParagraphFont"/>
    <w:link w:val="HeadingBase"/>
    <w:uiPriority w:val="99"/>
    <w:locked/>
    <w:rsid w:val="00E71BF8"/>
    <w:rPr>
      <w:rFonts w:ascii="Arial" w:hAnsi="Arial" w:cs="Times New Roman"/>
      <w:spacing w:val="-4"/>
      <w:kern w:val="28"/>
      <w:sz w:val="20"/>
      <w:szCs w:val="20"/>
    </w:rPr>
  </w:style>
  <w:style w:type="paragraph" w:customStyle="1" w:styleId="Copyright">
    <w:name w:val="Copyright"/>
    <w:basedOn w:val="BodyText"/>
    <w:uiPriority w:val="99"/>
    <w:rsid w:val="00E71BF8"/>
    <w:pPr>
      <w:keepLines w:val="0"/>
      <w:spacing w:before="240" w:after="60"/>
      <w:jc w:val="left"/>
    </w:pPr>
    <w:rPr>
      <w:spacing w:val="-5"/>
      <w:sz w:val="16"/>
      <w:lang w:val="en-US"/>
    </w:rPr>
  </w:style>
  <w:style w:type="paragraph" w:customStyle="1" w:styleId="Spacer">
    <w:name w:val="Spacer"/>
    <w:basedOn w:val="BodyText"/>
    <w:uiPriority w:val="99"/>
    <w:rsid w:val="00E71BF8"/>
    <w:pPr>
      <w:keepLines w:val="0"/>
      <w:spacing w:after="0"/>
      <w:jc w:val="left"/>
    </w:pPr>
    <w:rPr>
      <w:spacing w:val="-5"/>
      <w:kern w:val="28"/>
      <w:sz w:val="8"/>
      <w:lang w:val="en-US"/>
    </w:rPr>
  </w:style>
  <w:style w:type="paragraph" w:styleId="Title">
    <w:name w:val="Title"/>
    <w:basedOn w:val="Normal"/>
    <w:link w:val="TitleChar"/>
    <w:uiPriority w:val="99"/>
    <w:qFormat/>
    <w:rsid w:val="00E71BF8"/>
    <w:pPr>
      <w:keepLines w:val="0"/>
      <w:pBdr>
        <w:top w:val="single" w:sz="48" w:space="31" w:color="auto"/>
      </w:pBdr>
      <w:spacing w:before="240" w:after="60"/>
      <w:ind w:left="-360"/>
      <w:jc w:val="left"/>
      <w:outlineLvl w:val="0"/>
    </w:pPr>
    <w:rPr>
      <w:rFonts w:ascii="Arial Black" w:hAnsi="Arial Black" w:cs="Arial"/>
      <w:bCs/>
      <w:spacing w:val="-5"/>
      <w:kern w:val="28"/>
      <w:sz w:val="64"/>
      <w:szCs w:val="32"/>
      <w:lang w:val="en-US"/>
    </w:rPr>
  </w:style>
  <w:style w:type="character" w:customStyle="1" w:styleId="TitleChar">
    <w:name w:val="Title Char"/>
    <w:basedOn w:val="DefaultParagraphFont"/>
    <w:link w:val="Title"/>
    <w:uiPriority w:val="99"/>
    <w:locked/>
    <w:rsid w:val="00E71BF8"/>
    <w:rPr>
      <w:rFonts w:ascii="Arial Black" w:hAnsi="Arial Black" w:cs="Arial"/>
      <w:bCs/>
      <w:spacing w:val="-5"/>
      <w:kern w:val="28"/>
      <w:sz w:val="32"/>
      <w:szCs w:val="32"/>
    </w:rPr>
  </w:style>
  <w:style w:type="paragraph" w:customStyle="1" w:styleId="TableText-Number">
    <w:name w:val="Table Text-Number"/>
    <w:basedOn w:val="TableText"/>
    <w:uiPriority w:val="99"/>
    <w:rsid w:val="00E71BF8"/>
    <w:pPr>
      <w:tabs>
        <w:tab w:val="num" w:pos="360"/>
      </w:tabs>
    </w:pPr>
  </w:style>
  <w:style w:type="paragraph" w:customStyle="1" w:styleId="TableText">
    <w:name w:val="Table Text"/>
    <w:basedOn w:val="Normal"/>
    <w:uiPriority w:val="99"/>
    <w:rsid w:val="00E71BF8"/>
    <w:pPr>
      <w:keepLines w:val="0"/>
      <w:spacing w:before="60" w:after="60"/>
      <w:jc w:val="left"/>
    </w:pPr>
    <w:rPr>
      <w:spacing w:val="-5"/>
      <w:sz w:val="24"/>
      <w:lang w:val="en-US"/>
    </w:rPr>
  </w:style>
  <w:style w:type="paragraph" w:customStyle="1" w:styleId="FootnoteBase">
    <w:name w:val="Footnote Base"/>
    <w:basedOn w:val="Normal"/>
    <w:uiPriority w:val="99"/>
    <w:rsid w:val="00E71BF8"/>
    <w:pPr>
      <w:spacing w:after="0" w:line="200" w:lineRule="atLeast"/>
      <w:ind w:left="1080"/>
      <w:jc w:val="left"/>
    </w:pPr>
    <w:rPr>
      <w:spacing w:val="-5"/>
      <w:sz w:val="16"/>
      <w:lang w:val="en-US"/>
    </w:rPr>
  </w:style>
  <w:style w:type="character" w:styleId="Emphasis">
    <w:name w:val="Emphasis"/>
    <w:basedOn w:val="DefaultParagraphFont"/>
    <w:uiPriority w:val="99"/>
    <w:qFormat/>
    <w:rsid w:val="00E71BF8"/>
    <w:rPr>
      <w:rFonts w:ascii="Arial Black" w:hAnsi="Arial Black" w:cs="Times New Roman"/>
      <w:spacing w:val="-4"/>
      <w:sz w:val="18"/>
    </w:rPr>
  </w:style>
  <w:style w:type="paragraph" w:customStyle="1" w:styleId="HeaderBase">
    <w:name w:val="Header Base"/>
    <w:basedOn w:val="Normal"/>
    <w:uiPriority w:val="99"/>
    <w:rsid w:val="00E71BF8"/>
    <w:pPr>
      <w:tabs>
        <w:tab w:val="center" w:pos="4320"/>
        <w:tab w:val="right" w:pos="8640"/>
      </w:tabs>
      <w:spacing w:after="0" w:line="190" w:lineRule="atLeast"/>
      <w:jc w:val="left"/>
    </w:pPr>
    <w:rPr>
      <w:caps/>
      <w:spacing w:val="-5"/>
      <w:sz w:val="15"/>
      <w:lang w:val="en-US"/>
    </w:rPr>
  </w:style>
  <w:style w:type="paragraph" w:customStyle="1" w:styleId="FooterEven">
    <w:name w:val="Footer Even"/>
    <w:basedOn w:val="Footer"/>
    <w:uiPriority w:val="99"/>
    <w:rsid w:val="00E71BF8"/>
    <w:pPr>
      <w:pBdr>
        <w:top w:val="single" w:sz="6" w:space="2" w:color="auto"/>
      </w:pBdr>
      <w:tabs>
        <w:tab w:val="clear" w:pos="4153"/>
        <w:tab w:val="clear" w:pos="8306"/>
        <w:tab w:val="center" w:pos="4320"/>
        <w:tab w:val="right" w:pos="8640"/>
      </w:tabs>
      <w:spacing w:before="600" w:after="60"/>
      <w:jc w:val="left"/>
    </w:pPr>
    <w:rPr>
      <w:spacing w:val="-5"/>
      <w:sz w:val="16"/>
      <w:lang w:val="en-US"/>
    </w:rPr>
  </w:style>
  <w:style w:type="paragraph" w:customStyle="1" w:styleId="FooterFirst">
    <w:name w:val="Footer First"/>
    <w:basedOn w:val="Footer"/>
    <w:uiPriority w:val="99"/>
    <w:rsid w:val="00E71BF8"/>
    <w:pPr>
      <w:pBdr>
        <w:top w:val="single" w:sz="6" w:space="2" w:color="auto"/>
      </w:pBdr>
      <w:tabs>
        <w:tab w:val="clear" w:pos="4153"/>
        <w:tab w:val="clear" w:pos="8306"/>
        <w:tab w:val="center" w:pos="4320"/>
        <w:tab w:val="right" w:pos="8640"/>
      </w:tabs>
      <w:spacing w:before="600" w:after="60"/>
      <w:jc w:val="left"/>
    </w:pPr>
    <w:rPr>
      <w:spacing w:val="-5"/>
      <w:sz w:val="16"/>
      <w:lang w:val="en-US"/>
    </w:rPr>
  </w:style>
  <w:style w:type="paragraph" w:customStyle="1" w:styleId="FooterOdd">
    <w:name w:val="Footer Odd"/>
    <w:basedOn w:val="Footer"/>
    <w:uiPriority w:val="99"/>
    <w:rsid w:val="00E71BF8"/>
    <w:pPr>
      <w:pBdr>
        <w:top w:val="single" w:sz="6" w:space="2" w:color="auto"/>
      </w:pBdr>
      <w:tabs>
        <w:tab w:val="clear" w:pos="4153"/>
        <w:tab w:val="clear" w:pos="8306"/>
        <w:tab w:val="center" w:pos="4320"/>
        <w:tab w:val="right" w:pos="8640"/>
      </w:tabs>
      <w:spacing w:before="600" w:after="60"/>
      <w:jc w:val="left"/>
    </w:pPr>
    <w:rPr>
      <w:spacing w:val="-5"/>
      <w:sz w:val="16"/>
      <w:lang w:val="en-US"/>
    </w:rPr>
  </w:style>
  <w:style w:type="paragraph" w:customStyle="1" w:styleId="HeaderEven">
    <w:name w:val="Header Even"/>
    <w:basedOn w:val="Header"/>
    <w:uiPriority w:val="99"/>
    <w:rsid w:val="00E71BF8"/>
    <w:pPr>
      <w:pBdr>
        <w:bottom w:val="single" w:sz="6" w:space="1" w:color="auto"/>
      </w:pBdr>
      <w:tabs>
        <w:tab w:val="clear" w:pos="4153"/>
        <w:tab w:val="clear" w:pos="8306"/>
        <w:tab w:val="right" w:pos="8640"/>
        <w:tab w:val="right" w:pos="8838"/>
      </w:tabs>
      <w:spacing w:after="600"/>
      <w:jc w:val="left"/>
    </w:pPr>
    <w:rPr>
      <w:spacing w:val="-5"/>
      <w:sz w:val="20"/>
      <w:lang w:val="en-US"/>
    </w:rPr>
  </w:style>
  <w:style w:type="paragraph" w:customStyle="1" w:styleId="HeaderFirst">
    <w:name w:val="Header First"/>
    <w:basedOn w:val="Header"/>
    <w:uiPriority w:val="99"/>
    <w:rsid w:val="00E71BF8"/>
    <w:pPr>
      <w:pBdr>
        <w:top w:val="single" w:sz="6" w:space="2" w:color="auto"/>
      </w:pBdr>
      <w:tabs>
        <w:tab w:val="clear" w:pos="4153"/>
        <w:tab w:val="clear" w:pos="8306"/>
        <w:tab w:val="right" w:pos="8640"/>
        <w:tab w:val="right" w:pos="8838"/>
      </w:tabs>
      <w:jc w:val="right"/>
    </w:pPr>
    <w:rPr>
      <w:spacing w:val="-5"/>
      <w:sz w:val="20"/>
      <w:lang w:val="en-US"/>
    </w:rPr>
  </w:style>
  <w:style w:type="paragraph" w:customStyle="1" w:styleId="HeaderOdd">
    <w:name w:val="Header Odd"/>
    <w:basedOn w:val="Header"/>
    <w:uiPriority w:val="99"/>
    <w:rsid w:val="00E71BF8"/>
    <w:pPr>
      <w:pBdr>
        <w:bottom w:val="single" w:sz="6" w:space="1" w:color="auto"/>
      </w:pBdr>
      <w:tabs>
        <w:tab w:val="clear" w:pos="4153"/>
        <w:tab w:val="clear" w:pos="8306"/>
        <w:tab w:val="right" w:pos="8640"/>
        <w:tab w:val="right" w:pos="8838"/>
      </w:tabs>
      <w:spacing w:after="600"/>
      <w:jc w:val="left"/>
    </w:pPr>
    <w:rPr>
      <w:spacing w:val="-5"/>
      <w:sz w:val="20"/>
      <w:lang w:val="en-US"/>
    </w:rPr>
  </w:style>
  <w:style w:type="paragraph" w:customStyle="1" w:styleId="IndexBase">
    <w:name w:val="Index Base"/>
    <w:basedOn w:val="Normal"/>
    <w:uiPriority w:val="99"/>
    <w:rsid w:val="00E71BF8"/>
    <w:pPr>
      <w:keepLines w:val="0"/>
      <w:spacing w:after="0" w:line="240" w:lineRule="atLeast"/>
      <w:ind w:left="360" w:hanging="360"/>
      <w:jc w:val="left"/>
    </w:pPr>
    <w:rPr>
      <w:spacing w:val="-5"/>
      <w:sz w:val="18"/>
      <w:lang w:val="en-US"/>
    </w:rPr>
  </w:style>
  <w:style w:type="paragraph" w:styleId="Index1">
    <w:name w:val="index 1"/>
    <w:basedOn w:val="IndexBase"/>
    <w:autoRedefine/>
    <w:uiPriority w:val="99"/>
    <w:rsid w:val="00E71BF8"/>
  </w:style>
  <w:style w:type="paragraph" w:styleId="Index2">
    <w:name w:val="index 2"/>
    <w:basedOn w:val="IndexBase"/>
    <w:autoRedefine/>
    <w:uiPriority w:val="99"/>
    <w:rsid w:val="00E71BF8"/>
    <w:pPr>
      <w:spacing w:line="240" w:lineRule="auto"/>
      <w:ind w:left="720"/>
    </w:pPr>
  </w:style>
  <w:style w:type="paragraph" w:styleId="Index3">
    <w:name w:val="index 3"/>
    <w:basedOn w:val="IndexBase"/>
    <w:autoRedefine/>
    <w:uiPriority w:val="99"/>
    <w:rsid w:val="00E71BF8"/>
    <w:pPr>
      <w:spacing w:line="240" w:lineRule="auto"/>
      <w:ind w:left="1080"/>
    </w:pPr>
  </w:style>
  <w:style w:type="paragraph" w:styleId="Index4">
    <w:name w:val="index 4"/>
    <w:basedOn w:val="IndexBase"/>
    <w:autoRedefine/>
    <w:uiPriority w:val="99"/>
    <w:rsid w:val="00E71BF8"/>
    <w:pPr>
      <w:spacing w:line="240" w:lineRule="auto"/>
      <w:ind w:left="1440"/>
    </w:pPr>
  </w:style>
  <w:style w:type="paragraph" w:styleId="Index5">
    <w:name w:val="index 5"/>
    <w:basedOn w:val="IndexBase"/>
    <w:autoRedefine/>
    <w:uiPriority w:val="99"/>
    <w:rsid w:val="00E71BF8"/>
    <w:pPr>
      <w:spacing w:line="240" w:lineRule="auto"/>
      <w:ind w:left="1800"/>
    </w:pPr>
  </w:style>
  <w:style w:type="paragraph" w:styleId="IndexHeading">
    <w:name w:val="index heading"/>
    <w:basedOn w:val="HeadingBase"/>
    <w:next w:val="Index1"/>
    <w:uiPriority w:val="99"/>
    <w:rsid w:val="00E71BF8"/>
    <w:pPr>
      <w:keepLines w:val="0"/>
      <w:spacing w:before="0" w:line="480" w:lineRule="atLeast"/>
      <w:ind w:left="0"/>
    </w:pPr>
    <w:rPr>
      <w:rFonts w:ascii="Arial Black" w:hAnsi="Arial Black"/>
      <w:spacing w:val="-5"/>
      <w:kern w:val="0"/>
      <w:sz w:val="24"/>
    </w:rPr>
  </w:style>
  <w:style w:type="character" w:styleId="LineNumber">
    <w:name w:val="line number"/>
    <w:basedOn w:val="DefaultParagraphFont"/>
    <w:uiPriority w:val="99"/>
    <w:rsid w:val="00E71BF8"/>
    <w:rPr>
      <w:rFonts w:cs="Times New Roman"/>
      <w:sz w:val="18"/>
    </w:rPr>
  </w:style>
  <w:style w:type="paragraph" w:customStyle="1" w:styleId="BulletList-2ndLevel">
    <w:name w:val="Bullet List - 2nd Level"/>
    <w:basedOn w:val="BulletList-1stlevel"/>
    <w:uiPriority w:val="99"/>
    <w:rsid w:val="00E71BF8"/>
    <w:pPr>
      <w:numPr>
        <w:numId w:val="22"/>
      </w:numPr>
      <w:tabs>
        <w:tab w:val="num" w:pos="432"/>
      </w:tabs>
      <w:ind w:hanging="432"/>
    </w:pPr>
  </w:style>
  <w:style w:type="paragraph" w:customStyle="1" w:styleId="BulletList-1stlevel">
    <w:name w:val="Bullet List -1st level"/>
    <w:basedOn w:val="Normal"/>
    <w:uiPriority w:val="99"/>
    <w:rsid w:val="00E71BF8"/>
    <w:pPr>
      <w:keepLines w:val="0"/>
      <w:numPr>
        <w:numId w:val="19"/>
      </w:numPr>
      <w:jc w:val="left"/>
    </w:pPr>
    <w:rPr>
      <w:spacing w:val="-5"/>
      <w:sz w:val="24"/>
      <w:lang w:val="en-US"/>
    </w:rPr>
  </w:style>
  <w:style w:type="paragraph" w:customStyle="1" w:styleId="TableHeading">
    <w:name w:val="Table Heading"/>
    <w:basedOn w:val="Normal"/>
    <w:next w:val="TableText"/>
    <w:uiPriority w:val="99"/>
    <w:rsid w:val="00E71BF8"/>
    <w:pPr>
      <w:keepLines w:val="0"/>
      <w:spacing w:before="60" w:after="60"/>
      <w:jc w:val="center"/>
    </w:pPr>
    <w:rPr>
      <w:rFonts w:cs="Arial"/>
      <w:b/>
      <w:bCs/>
      <w:spacing w:val="-5"/>
      <w:sz w:val="24"/>
      <w:lang w:val="en-US"/>
    </w:rPr>
  </w:style>
  <w:style w:type="character" w:customStyle="1" w:styleId="Superscript">
    <w:name w:val="Superscript"/>
    <w:uiPriority w:val="99"/>
    <w:rsid w:val="00E71BF8"/>
    <w:rPr>
      <w:b/>
      <w:vertAlign w:val="superscript"/>
    </w:rPr>
  </w:style>
  <w:style w:type="paragraph" w:styleId="TableofAuthorities">
    <w:name w:val="table of authorities"/>
    <w:basedOn w:val="Normal"/>
    <w:uiPriority w:val="99"/>
    <w:rsid w:val="00E71BF8"/>
    <w:pPr>
      <w:keepLines w:val="0"/>
      <w:tabs>
        <w:tab w:val="right" w:leader="dot" w:pos="7560"/>
      </w:tabs>
      <w:spacing w:after="0"/>
      <w:ind w:left="1440" w:hanging="360"/>
      <w:jc w:val="left"/>
    </w:pPr>
    <w:rPr>
      <w:spacing w:val="-5"/>
      <w:sz w:val="24"/>
      <w:lang w:val="en-US"/>
    </w:rPr>
  </w:style>
  <w:style w:type="paragraph" w:customStyle="1" w:styleId="TOCBase">
    <w:name w:val="TOC Base"/>
    <w:basedOn w:val="Normal"/>
    <w:uiPriority w:val="99"/>
    <w:rsid w:val="00E71BF8"/>
    <w:pPr>
      <w:keepLines w:val="0"/>
      <w:tabs>
        <w:tab w:val="right" w:leader="dot" w:pos="6480"/>
      </w:tabs>
      <w:spacing w:line="240" w:lineRule="atLeast"/>
      <w:jc w:val="left"/>
    </w:pPr>
    <w:rPr>
      <w:spacing w:val="-5"/>
      <w:sz w:val="24"/>
      <w:lang w:val="en-US"/>
    </w:rPr>
  </w:style>
  <w:style w:type="paragraph" w:styleId="Subtitle">
    <w:name w:val="Subtitle"/>
    <w:basedOn w:val="Normal"/>
    <w:link w:val="SubtitleChar"/>
    <w:uiPriority w:val="99"/>
    <w:qFormat/>
    <w:rsid w:val="00E71BF8"/>
    <w:pPr>
      <w:keepLines w:val="0"/>
      <w:pBdr>
        <w:top w:val="single" w:sz="6" w:space="24" w:color="auto"/>
      </w:pBdr>
      <w:spacing w:after="60"/>
      <w:ind w:left="-360"/>
      <w:jc w:val="left"/>
      <w:outlineLvl w:val="1"/>
    </w:pPr>
    <w:rPr>
      <w:rFonts w:cs="Arial"/>
      <w:spacing w:val="-5"/>
      <w:sz w:val="48"/>
      <w:szCs w:val="24"/>
      <w:lang w:val="en-US"/>
    </w:rPr>
  </w:style>
  <w:style w:type="character" w:customStyle="1" w:styleId="SubtitleChar">
    <w:name w:val="Subtitle Char"/>
    <w:basedOn w:val="DefaultParagraphFont"/>
    <w:link w:val="Subtitle"/>
    <w:uiPriority w:val="99"/>
    <w:locked/>
    <w:rsid w:val="00E71BF8"/>
    <w:rPr>
      <w:rFonts w:ascii="Arial" w:hAnsi="Arial" w:cs="Arial"/>
      <w:spacing w:val="-5"/>
      <w:sz w:val="24"/>
      <w:szCs w:val="24"/>
    </w:rPr>
  </w:style>
  <w:style w:type="paragraph" w:customStyle="1" w:styleId="Heading1-NoTOC">
    <w:name w:val="Heading 1-No TOC"/>
    <w:basedOn w:val="Heading1"/>
    <w:uiPriority w:val="99"/>
    <w:rsid w:val="00E71BF8"/>
    <w:pPr>
      <w:pageBreakBefore/>
      <w:numPr>
        <w:numId w:val="0"/>
      </w:numPr>
      <w:pBdr>
        <w:top w:val="single" w:sz="48" w:space="16" w:color="auto"/>
        <w:left w:val="single" w:sz="6" w:space="3" w:color="FFFFFF"/>
        <w:bottom w:val="single" w:sz="6" w:space="3" w:color="FFFFFF"/>
      </w:pBdr>
      <w:spacing w:before="220" w:after="240"/>
      <w:jc w:val="left"/>
    </w:pPr>
    <w:rPr>
      <w:b w:val="0"/>
      <w:color w:val="000000"/>
      <w:spacing w:val="-4"/>
      <w:kern w:val="20"/>
      <w:lang w:val="en-US"/>
    </w:rPr>
  </w:style>
  <w:style w:type="paragraph" w:customStyle="1" w:styleId="Cover-tabletext">
    <w:name w:val="Cover-table text"/>
    <w:basedOn w:val="TableText"/>
    <w:uiPriority w:val="99"/>
    <w:rsid w:val="00E71BF8"/>
    <w:rPr>
      <w:sz w:val="20"/>
    </w:rPr>
  </w:style>
  <w:style w:type="paragraph" w:customStyle="1" w:styleId="Cover-spacer">
    <w:name w:val="Cover-spacer"/>
    <w:basedOn w:val="BodyText"/>
    <w:uiPriority w:val="99"/>
    <w:rsid w:val="00E71BF8"/>
    <w:pPr>
      <w:keepLines w:val="0"/>
      <w:spacing w:line="240" w:lineRule="atLeast"/>
      <w:jc w:val="left"/>
    </w:pPr>
    <w:rPr>
      <w:spacing w:val="-5"/>
      <w:sz w:val="28"/>
      <w:lang w:val="en-US"/>
    </w:rPr>
  </w:style>
  <w:style w:type="paragraph" w:customStyle="1" w:styleId="Cover-pagecount">
    <w:name w:val="Cover-pagecount"/>
    <w:basedOn w:val="Cover-tabletext"/>
    <w:uiPriority w:val="99"/>
    <w:rsid w:val="00E71BF8"/>
  </w:style>
  <w:style w:type="paragraph" w:customStyle="1" w:styleId="Cover-revision">
    <w:name w:val="Cover-revision"/>
    <w:basedOn w:val="Cover-tabletext"/>
    <w:uiPriority w:val="99"/>
    <w:rsid w:val="00E71BF8"/>
  </w:style>
  <w:style w:type="paragraph" w:customStyle="1" w:styleId="TableText-Bullet1">
    <w:name w:val="Table Text-Bullet1"/>
    <w:basedOn w:val="TableText"/>
    <w:uiPriority w:val="99"/>
    <w:rsid w:val="00E71BF8"/>
    <w:pPr>
      <w:tabs>
        <w:tab w:val="num" w:pos="270"/>
      </w:tabs>
      <w:spacing w:before="0"/>
      <w:ind w:left="270" w:hanging="270"/>
    </w:pPr>
  </w:style>
  <w:style w:type="paragraph" w:styleId="Date">
    <w:name w:val="Date"/>
    <w:basedOn w:val="Normal"/>
    <w:next w:val="Normal"/>
    <w:link w:val="DateChar"/>
    <w:uiPriority w:val="99"/>
    <w:rsid w:val="00E71BF8"/>
    <w:pPr>
      <w:keepLines w:val="0"/>
      <w:spacing w:after="0"/>
      <w:jc w:val="left"/>
    </w:pPr>
    <w:rPr>
      <w:spacing w:val="-5"/>
      <w:sz w:val="24"/>
      <w:lang w:val="en-US"/>
    </w:rPr>
  </w:style>
  <w:style w:type="character" w:customStyle="1" w:styleId="DateChar">
    <w:name w:val="Date Char"/>
    <w:basedOn w:val="DefaultParagraphFont"/>
    <w:link w:val="Date"/>
    <w:uiPriority w:val="99"/>
    <w:locked/>
    <w:rsid w:val="00E71BF8"/>
    <w:rPr>
      <w:rFonts w:ascii="Arial" w:hAnsi="Arial" w:cs="Times New Roman"/>
      <w:spacing w:val="-5"/>
      <w:sz w:val="20"/>
      <w:szCs w:val="20"/>
    </w:rPr>
  </w:style>
  <w:style w:type="paragraph" w:customStyle="1" w:styleId="Cover-text">
    <w:name w:val="Cover-text"/>
    <w:basedOn w:val="BodyText"/>
    <w:uiPriority w:val="99"/>
    <w:rsid w:val="00E71BF8"/>
    <w:pPr>
      <w:keepLines w:val="0"/>
      <w:spacing w:before="480" w:line="240" w:lineRule="atLeast"/>
      <w:ind w:left="-360"/>
      <w:jc w:val="left"/>
    </w:pPr>
    <w:rPr>
      <w:b/>
      <w:bCs/>
      <w:spacing w:val="-5"/>
      <w:sz w:val="24"/>
      <w:lang w:val="en-US"/>
    </w:rPr>
  </w:style>
  <w:style w:type="paragraph" w:customStyle="1" w:styleId="BlockQuotation">
    <w:name w:val="Block Quotation"/>
    <w:basedOn w:val="Normal"/>
    <w:uiPriority w:val="99"/>
    <w:rsid w:val="00E71BF8"/>
    <w:pPr>
      <w:keepLines w:val="0"/>
      <w:pBdr>
        <w:top w:val="single" w:sz="12" w:space="12" w:color="FFFFFF"/>
        <w:left w:val="single" w:sz="6" w:space="12" w:color="FFFFFF"/>
        <w:bottom w:val="single" w:sz="6" w:space="12" w:color="FFFFFF"/>
        <w:right w:val="single" w:sz="6" w:space="12" w:color="FFFFFF"/>
      </w:pBdr>
      <w:shd w:val="pct5" w:color="auto" w:fill="auto"/>
      <w:spacing w:line="220" w:lineRule="atLeast"/>
      <w:ind w:left="1368" w:right="240"/>
    </w:pPr>
    <w:rPr>
      <w:rFonts w:ascii="Arial Narrow" w:hAnsi="Arial Narrow"/>
      <w:spacing w:val="-5"/>
      <w:sz w:val="24"/>
      <w:lang w:val="en-US"/>
    </w:rPr>
  </w:style>
  <w:style w:type="paragraph" w:customStyle="1" w:styleId="PartLabel">
    <w:name w:val="Part Label"/>
    <w:basedOn w:val="Normal"/>
    <w:uiPriority w:val="99"/>
    <w:rsid w:val="00E71BF8"/>
    <w:pPr>
      <w:keepLines w:val="0"/>
      <w:framePr w:h="1080" w:hRule="exact" w:hSpace="180" w:wrap="around" w:vAnchor="page" w:hAnchor="page" w:x="1861" w:y="1201" w:anchorLock="1"/>
      <w:pBdr>
        <w:top w:val="single" w:sz="6" w:space="1" w:color="auto"/>
        <w:left w:val="single" w:sz="6" w:space="1" w:color="auto"/>
      </w:pBdr>
      <w:shd w:val="solid" w:color="auto" w:fill="auto"/>
      <w:spacing w:after="0" w:line="360" w:lineRule="exact"/>
      <w:ind w:right="7412"/>
      <w:jc w:val="center"/>
    </w:pPr>
    <w:rPr>
      <w:color w:val="FFFFFF"/>
      <w:spacing w:val="-16"/>
      <w:position w:val="4"/>
      <w:sz w:val="26"/>
      <w:lang w:val="en-US"/>
    </w:rPr>
  </w:style>
  <w:style w:type="paragraph" w:customStyle="1" w:styleId="PartTitle">
    <w:name w:val="Part Title"/>
    <w:basedOn w:val="Normal"/>
    <w:uiPriority w:val="99"/>
    <w:rsid w:val="00E71BF8"/>
    <w:pPr>
      <w:keepLines w:val="0"/>
      <w:framePr w:h="1080" w:hRule="exact" w:hSpace="180" w:wrap="around" w:vAnchor="page" w:hAnchor="page" w:x="1861" w:y="1201" w:anchorLock="1"/>
      <w:pBdr>
        <w:left w:val="single" w:sz="6" w:space="1" w:color="auto"/>
      </w:pBdr>
      <w:shd w:val="solid" w:color="auto" w:fill="auto"/>
      <w:spacing w:line="660" w:lineRule="exact"/>
      <w:ind w:right="7412"/>
      <w:jc w:val="center"/>
    </w:pPr>
    <w:rPr>
      <w:rFonts w:ascii="Arial Black" w:hAnsi="Arial Black"/>
      <w:color w:val="FFFFFF"/>
      <w:spacing w:val="-40"/>
      <w:position w:val="-16"/>
      <w:sz w:val="84"/>
      <w:lang w:val="en-US"/>
    </w:rPr>
  </w:style>
  <w:style w:type="paragraph" w:customStyle="1" w:styleId="CompanyName">
    <w:name w:val="Company Name"/>
    <w:basedOn w:val="Normal"/>
    <w:uiPriority w:val="99"/>
    <w:rsid w:val="00E71BF8"/>
    <w:pPr>
      <w:keepNext/>
      <w:framePr w:w="4080" w:h="840" w:hSpace="180" w:wrap="notBeside" w:vAnchor="page" w:hAnchor="margin" w:y="913" w:anchorLock="1"/>
      <w:spacing w:after="0" w:line="220" w:lineRule="atLeast"/>
      <w:jc w:val="left"/>
    </w:pPr>
    <w:rPr>
      <w:rFonts w:ascii="Arial Black" w:hAnsi="Arial Black"/>
      <w:spacing w:val="-25"/>
      <w:kern w:val="28"/>
      <w:sz w:val="32"/>
      <w:lang w:val="en-US"/>
    </w:rPr>
  </w:style>
  <w:style w:type="paragraph" w:customStyle="1" w:styleId="TitleCover">
    <w:name w:val="Title Cover"/>
    <w:basedOn w:val="HeadingBase"/>
    <w:next w:val="Normal"/>
    <w:uiPriority w:val="99"/>
    <w:rsid w:val="00E71BF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uiPriority w:val="99"/>
    <w:rsid w:val="00E71BF8"/>
  </w:style>
  <w:style w:type="character" w:styleId="EndnoteReference">
    <w:name w:val="endnote reference"/>
    <w:basedOn w:val="DefaultParagraphFont"/>
    <w:uiPriority w:val="99"/>
    <w:rsid w:val="00E71BF8"/>
    <w:rPr>
      <w:rFonts w:cs="Times New Roman"/>
      <w:vertAlign w:val="superscript"/>
    </w:rPr>
  </w:style>
  <w:style w:type="paragraph" w:styleId="EndnoteText">
    <w:name w:val="endnote text"/>
    <w:basedOn w:val="FootnoteBase"/>
    <w:link w:val="EndnoteTextChar"/>
    <w:uiPriority w:val="99"/>
    <w:rsid w:val="00E71BF8"/>
  </w:style>
  <w:style w:type="character" w:customStyle="1" w:styleId="EndnoteTextChar">
    <w:name w:val="Endnote Text Char"/>
    <w:basedOn w:val="DefaultParagraphFont"/>
    <w:link w:val="EndnoteText"/>
    <w:uiPriority w:val="99"/>
    <w:locked/>
    <w:rsid w:val="00E71BF8"/>
    <w:rPr>
      <w:rFonts w:ascii="Arial" w:hAnsi="Arial" w:cs="Times New Roman"/>
      <w:spacing w:val="-5"/>
      <w:sz w:val="20"/>
      <w:szCs w:val="20"/>
    </w:rPr>
  </w:style>
  <w:style w:type="character" w:customStyle="1" w:styleId="Lead-inEmphasis">
    <w:name w:val="Lead-in Emphasis"/>
    <w:uiPriority w:val="99"/>
    <w:rsid w:val="00E71BF8"/>
    <w:rPr>
      <w:rFonts w:ascii="Arial Black" w:hAnsi="Arial Black"/>
      <w:spacing w:val="-4"/>
      <w:sz w:val="18"/>
    </w:rPr>
  </w:style>
  <w:style w:type="paragraph" w:styleId="MessageHeader">
    <w:name w:val="Message Header"/>
    <w:basedOn w:val="BodyText"/>
    <w:link w:val="MessageHeaderChar"/>
    <w:uiPriority w:val="99"/>
    <w:rsid w:val="00E71BF8"/>
    <w:pPr>
      <w:tabs>
        <w:tab w:val="left" w:pos="3600"/>
        <w:tab w:val="left" w:pos="4680"/>
      </w:tabs>
      <w:spacing w:after="120" w:line="280" w:lineRule="exact"/>
      <w:ind w:right="2160" w:hanging="1080"/>
      <w:jc w:val="left"/>
    </w:pPr>
    <w:rPr>
      <w:lang w:val="en-US"/>
    </w:rPr>
  </w:style>
  <w:style w:type="character" w:customStyle="1" w:styleId="MessageHeaderChar">
    <w:name w:val="Message Header Char"/>
    <w:basedOn w:val="DefaultParagraphFont"/>
    <w:link w:val="MessageHeader"/>
    <w:uiPriority w:val="99"/>
    <w:locked/>
    <w:rsid w:val="00E71BF8"/>
    <w:rPr>
      <w:rFonts w:ascii="Arial" w:hAnsi="Arial" w:cs="Times New Roman"/>
      <w:sz w:val="20"/>
      <w:szCs w:val="20"/>
    </w:rPr>
  </w:style>
  <w:style w:type="paragraph" w:customStyle="1" w:styleId="PartSubtitle">
    <w:name w:val="Part Subtitle"/>
    <w:basedOn w:val="Normal"/>
    <w:next w:val="BodyText"/>
    <w:uiPriority w:val="99"/>
    <w:rsid w:val="00E71BF8"/>
    <w:pPr>
      <w:keepNext/>
      <w:keepLines w:val="0"/>
      <w:spacing w:before="360" w:after="120"/>
      <w:jc w:val="left"/>
    </w:pPr>
    <w:rPr>
      <w:i/>
      <w:spacing w:val="-5"/>
      <w:kern w:val="28"/>
      <w:sz w:val="26"/>
      <w:lang w:val="en-US"/>
    </w:rPr>
  </w:style>
  <w:style w:type="paragraph" w:customStyle="1" w:styleId="ReturnAddress">
    <w:name w:val="Return Address"/>
    <w:basedOn w:val="Normal"/>
    <w:uiPriority w:val="99"/>
    <w:rsid w:val="00E71BF8"/>
    <w:pPr>
      <w:framePr w:w="5160" w:h="840" w:wrap="notBeside" w:vAnchor="page" w:hAnchor="page" w:x="6121" w:y="915" w:anchorLock="1"/>
      <w:tabs>
        <w:tab w:val="left" w:pos="2160"/>
      </w:tabs>
      <w:spacing w:after="0" w:line="160" w:lineRule="atLeast"/>
      <w:jc w:val="left"/>
    </w:pPr>
    <w:rPr>
      <w:sz w:val="14"/>
      <w:lang w:val="en-US"/>
    </w:rPr>
  </w:style>
  <w:style w:type="paragraph" w:customStyle="1" w:styleId="SectionHeading">
    <w:name w:val="Section Heading"/>
    <w:basedOn w:val="Heading1"/>
    <w:uiPriority w:val="99"/>
    <w:rsid w:val="00E71BF8"/>
    <w:pPr>
      <w:numPr>
        <w:numId w:val="0"/>
      </w:numPr>
      <w:pBdr>
        <w:top w:val="single" w:sz="48" w:space="3" w:color="FFFFFF"/>
        <w:left w:val="single" w:sz="6" w:space="3" w:color="FFFFFF"/>
        <w:bottom w:val="single" w:sz="6" w:space="3" w:color="FFFFFF"/>
      </w:pBdr>
      <w:shd w:val="solid" w:color="auto" w:fill="auto"/>
      <w:tabs>
        <w:tab w:val="num" w:pos="576"/>
      </w:tabs>
      <w:spacing w:after="240" w:line="240" w:lineRule="atLeast"/>
      <w:ind w:left="576" w:hanging="576"/>
      <w:jc w:val="left"/>
    </w:pPr>
    <w:rPr>
      <w:b w:val="0"/>
      <w:color w:val="FFFFFF"/>
      <w:spacing w:val="-10"/>
      <w:kern w:val="20"/>
      <w:position w:val="8"/>
      <w:sz w:val="24"/>
      <w:lang w:val="en-US"/>
    </w:rPr>
  </w:style>
  <w:style w:type="paragraph" w:customStyle="1" w:styleId="SectionLabel">
    <w:name w:val="Section Label"/>
    <w:basedOn w:val="HeadingBase"/>
    <w:next w:val="BodyText"/>
    <w:uiPriority w:val="99"/>
    <w:rsid w:val="00E71BF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uiPriority w:val="99"/>
    <w:rsid w:val="00E71BF8"/>
    <w:rPr>
      <w:rFonts w:cs="Times New Roman"/>
      <w:i/>
      <w:spacing w:val="-6"/>
      <w:sz w:val="24"/>
    </w:rPr>
  </w:style>
  <w:style w:type="paragraph" w:customStyle="1" w:styleId="SubtitleCover">
    <w:name w:val="Subtitle Cover"/>
    <w:basedOn w:val="TitleCover"/>
    <w:next w:val="BodyText"/>
    <w:uiPriority w:val="99"/>
    <w:rsid w:val="00E71BF8"/>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OAHeading">
    <w:name w:val="toa heading"/>
    <w:basedOn w:val="Normal"/>
    <w:next w:val="TableofAuthorities"/>
    <w:uiPriority w:val="99"/>
    <w:rsid w:val="00E71BF8"/>
    <w:pPr>
      <w:keepNext/>
      <w:keepLines w:val="0"/>
      <w:spacing w:after="0" w:line="480" w:lineRule="atLeast"/>
      <w:jc w:val="left"/>
    </w:pPr>
    <w:rPr>
      <w:rFonts w:ascii="Arial Black" w:hAnsi="Arial Black"/>
      <w:b/>
      <w:spacing w:val="-10"/>
      <w:kern w:val="28"/>
      <w:sz w:val="24"/>
      <w:lang w:val="en-US"/>
    </w:rPr>
  </w:style>
  <w:style w:type="paragraph" w:customStyle="1" w:styleId="Style1">
    <w:name w:val="Style1"/>
    <w:basedOn w:val="Normal"/>
    <w:next w:val="Normal"/>
    <w:uiPriority w:val="99"/>
    <w:rsid w:val="00E71BF8"/>
    <w:pPr>
      <w:keepLines w:val="0"/>
      <w:spacing w:after="0"/>
      <w:jc w:val="left"/>
    </w:pPr>
    <w:rPr>
      <w:spacing w:val="-5"/>
      <w:sz w:val="24"/>
      <w:lang w:val="en-US"/>
    </w:rPr>
  </w:style>
  <w:style w:type="paragraph" w:customStyle="1" w:styleId="Equation">
    <w:name w:val="Equation"/>
    <w:basedOn w:val="BodyText"/>
    <w:next w:val="EquationReference"/>
    <w:uiPriority w:val="99"/>
    <w:rsid w:val="00E71BF8"/>
    <w:pPr>
      <w:keepLines w:val="0"/>
      <w:tabs>
        <w:tab w:val="right" w:pos="8640"/>
      </w:tabs>
      <w:spacing w:after="0" w:line="240" w:lineRule="atLeast"/>
      <w:ind w:left="1440"/>
      <w:jc w:val="left"/>
    </w:pPr>
    <w:rPr>
      <w:spacing w:val="-5"/>
      <w:sz w:val="24"/>
      <w:lang w:val="en-US"/>
    </w:rPr>
  </w:style>
  <w:style w:type="paragraph" w:customStyle="1" w:styleId="EquationReference">
    <w:name w:val="Equation Reference"/>
    <w:basedOn w:val="Caption"/>
    <w:next w:val="Normal"/>
    <w:uiPriority w:val="99"/>
    <w:rsid w:val="00E71BF8"/>
    <w:pPr>
      <w:keepLines w:val="0"/>
      <w:widowControl/>
      <w:spacing w:before="0" w:after="0"/>
      <w:jc w:val="right"/>
    </w:pPr>
    <w:rPr>
      <w:sz w:val="20"/>
      <w:lang w:val="en-US"/>
    </w:rPr>
  </w:style>
  <w:style w:type="paragraph" w:customStyle="1" w:styleId="titlepg-address">
    <w:name w:val="titlepg-address"/>
    <w:basedOn w:val="Normal"/>
    <w:uiPriority w:val="99"/>
    <w:rsid w:val="00E71BF8"/>
    <w:pPr>
      <w:keepLines w:val="0"/>
      <w:tabs>
        <w:tab w:val="left" w:pos="2160"/>
      </w:tabs>
      <w:spacing w:before="120" w:after="40"/>
      <w:ind w:left="720"/>
      <w:jc w:val="right"/>
    </w:pPr>
    <w:rPr>
      <w:b/>
      <w:sz w:val="20"/>
      <w:lang w:val="en-US"/>
    </w:rPr>
  </w:style>
  <w:style w:type="paragraph" w:customStyle="1" w:styleId="AcronymList">
    <w:name w:val="Acronym List"/>
    <w:basedOn w:val="BodyText"/>
    <w:uiPriority w:val="99"/>
    <w:rsid w:val="00E71BF8"/>
    <w:pPr>
      <w:keepLines w:val="0"/>
      <w:tabs>
        <w:tab w:val="left" w:pos="1440"/>
      </w:tabs>
      <w:jc w:val="left"/>
    </w:pPr>
    <w:rPr>
      <w:spacing w:val="-5"/>
      <w:sz w:val="24"/>
      <w:lang w:val="en-US"/>
    </w:rPr>
  </w:style>
  <w:style w:type="paragraph" w:customStyle="1" w:styleId="FigureCaption">
    <w:name w:val="Figure Caption"/>
    <w:basedOn w:val="Caption"/>
    <w:uiPriority w:val="99"/>
    <w:rsid w:val="00E71BF8"/>
    <w:pPr>
      <w:keepLines w:val="0"/>
      <w:widowControl/>
      <w:spacing w:before="0" w:after="120"/>
    </w:pPr>
    <w:rPr>
      <w:sz w:val="20"/>
      <w:lang w:val="en-US"/>
    </w:rPr>
  </w:style>
  <w:style w:type="paragraph" w:customStyle="1" w:styleId="ListofTables">
    <w:name w:val="List of Tables"/>
    <w:basedOn w:val="TableofFigures"/>
    <w:uiPriority w:val="99"/>
    <w:rsid w:val="00E71BF8"/>
    <w:pPr>
      <w:keepLines w:val="0"/>
      <w:tabs>
        <w:tab w:val="right" w:leader="dot" w:pos="9926"/>
      </w:tabs>
      <w:spacing w:after="120"/>
      <w:ind w:left="403" w:hanging="403"/>
      <w:jc w:val="left"/>
    </w:pPr>
    <w:rPr>
      <w:caps/>
      <w:noProof/>
      <w:spacing w:val="-5"/>
      <w:sz w:val="20"/>
      <w:lang w:val="en-US"/>
    </w:rPr>
  </w:style>
  <w:style w:type="paragraph" w:customStyle="1" w:styleId="ListofFigures">
    <w:name w:val="List of Figures"/>
    <w:basedOn w:val="TableofFigures"/>
    <w:uiPriority w:val="99"/>
    <w:rsid w:val="00E71BF8"/>
    <w:pPr>
      <w:keepLines w:val="0"/>
      <w:tabs>
        <w:tab w:val="right" w:leader="dot" w:pos="9926"/>
      </w:tabs>
      <w:spacing w:after="120"/>
      <w:ind w:left="403" w:hanging="403"/>
      <w:jc w:val="left"/>
    </w:pPr>
    <w:rPr>
      <w:caps/>
      <w:noProof/>
      <w:spacing w:val="-5"/>
      <w:sz w:val="20"/>
      <w:lang w:val="en-US"/>
    </w:rPr>
  </w:style>
  <w:style w:type="paragraph" w:customStyle="1" w:styleId="FooterCoverPage">
    <w:name w:val="Footer Cover Page"/>
    <w:basedOn w:val="Normal"/>
    <w:uiPriority w:val="99"/>
    <w:rsid w:val="00E71BF8"/>
    <w:pPr>
      <w:keepLines w:val="0"/>
      <w:jc w:val="center"/>
    </w:pPr>
    <w:rPr>
      <w:spacing w:val="-5"/>
      <w:sz w:val="24"/>
      <w:lang w:val="en-US"/>
    </w:rPr>
  </w:style>
  <w:style w:type="paragraph" w:customStyle="1" w:styleId="Appendix11">
    <w:name w:val="Appendix 1.1"/>
    <w:basedOn w:val="Heading2"/>
    <w:uiPriority w:val="99"/>
    <w:rsid w:val="00E71BF8"/>
    <w:pPr>
      <w:numPr>
        <w:numId w:val="20"/>
      </w:numPr>
      <w:pBdr>
        <w:top w:val="single" w:sz="6" w:space="1" w:color="auto"/>
      </w:pBdr>
      <w:spacing w:before="480"/>
      <w:ind w:left="1440" w:hanging="360"/>
      <w:jc w:val="left"/>
    </w:pPr>
    <w:rPr>
      <w:i/>
      <w:spacing w:val="-4"/>
      <w:kern w:val="28"/>
      <w:sz w:val="28"/>
      <w:lang w:val="en-US"/>
    </w:rPr>
  </w:style>
  <w:style w:type="paragraph" w:customStyle="1" w:styleId="NumberedList">
    <w:name w:val="Numbered List"/>
    <w:basedOn w:val="BulletList-1stlevel"/>
    <w:uiPriority w:val="99"/>
    <w:rsid w:val="00E71BF8"/>
    <w:pPr>
      <w:numPr>
        <w:numId w:val="21"/>
      </w:numPr>
      <w:tabs>
        <w:tab w:val="clear" w:pos="360"/>
        <w:tab w:val="num" w:pos="288"/>
      </w:tabs>
      <w:spacing w:before="60" w:after="60"/>
    </w:pPr>
  </w:style>
  <w:style w:type="paragraph" w:styleId="ListParagraph">
    <w:name w:val="List Paragraph"/>
    <w:basedOn w:val="Normal"/>
    <w:uiPriority w:val="99"/>
    <w:qFormat/>
    <w:rsid w:val="00E71BF8"/>
    <w:pPr>
      <w:keepLines w:val="0"/>
      <w:spacing w:after="0"/>
      <w:ind w:left="720"/>
      <w:jc w:val="left"/>
    </w:pPr>
    <w:rPr>
      <w:spacing w:val="-5"/>
      <w:sz w:val="24"/>
      <w:lang w:val="en-US"/>
    </w:rPr>
  </w:style>
  <w:style w:type="paragraph" w:customStyle="1" w:styleId="Headingnocontents">
    <w:name w:val="Heading (no contents)"/>
    <w:basedOn w:val="Heading1"/>
    <w:link w:val="HeadingnocontentsChar"/>
    <w:uiPriority w:val="99"/>
    <w:rsid w:val="00E71BF8"/>
    <w:pPr>
      <w:numPr>
        <w:numId w:val="0"/>
      </w:numPr>
      <w:ind w:left="431" w:hanging="431"/>
    </w:pPr>
  </w:style>
  <w:style w:type="character" w:customStyle="1" w:styleId="HeadingnocontentsChar">
    <w:name w:val="Heading (no contents) Char"/>
    <w:basedOn w:val="Heading1Char"/>
    <w:link w:val="Headingnocontents"/>
    <w:uiPriority w:val="99"/>
    <w:locked/>
    <w:rsid w:val="00E71BF8"/>
  </w:style>
  <w:style w:type="character" w:styleId="PlaceholderText">
    <w:name w:val="Placeholder Text"/>
    <w:basedOn w:val="DefaultParagraphFont"/>
    <w:uiPriority w:val="99"/>
    <w:semiHidden/>
    <w:rsid w:val="00E71BF8"/>
    <w:rPr>
      <w:rFonts w:cs="Times New Roman"/>
      <w:color w:val="808080"/>
    </w:rPr>
  </w:style>
  <w:style w:type="paragraph" w:styleId="ListNumber">
    <w:name w:val="List Number"/>
    <w:basedOn w:val="List"/>
    <w:uiPriority w:val="99"/>
    <w:rsid w:val="00436068"/>
    <w:pPr>
      <w:keepNext w:val="0"/>
      <w:keepLines w:val="0"/>
      <w:widowControl/>
      <w:tabs>
        <w:tab w:val="clear" w:pos="360"/>
      </w:tabs>
      <w:overflowPunct w:val="0"/>
      <w:autoSpaceDE w:val="0"/>
      <w:autoSpaceDN w:val="0"/>
      <w:adjustRightInd w:val="0"/>
      <w:spacing w:after="180"/>
      <w:ind w:left="568" w:hanging="284"/>
      <w:jc w:val="left"/>
      <w:textAlignment w:val="baseline"/>
    </w:pPr>
    <w:rPr>
      <w:rFonts w:ascii="Times New Roman" w:hAnsi="Times New Roman"/>
      <w:sz w:val="20"/>
      <w:lang w:eastAsia="ja-JP"/>
    </w:rPr>
  </w:style>
</w:styles>
</file>

<file path=word/webSettings.xml><?xml version="1.0" encoding="utf-8"?>
<w:webSettings xmlns:r="http://schemas.openxmlformats.org/officeDocument/2006/relationships" xmlns:w="http://schemas.openxmlformats.org/wordprocessingml/2006/main">
  <w:divs>
    <w:div w:id="724452706">
      <w:marLeft w:val="0"/>
      <w:marRight w:val="0"/>
      <w:marTop w:val="0"/>
      <w:marBottom w:val="0"/>
      <w:divBdr>
        <w:top w:val="none" w:sz="0" w:space="0" w:color="auto"/>
        <w:left w:val="none" w:sz="0" w:space="0" w:color="auto"/>
        <w:bottom w:val="none" w:sz="0" w:space="0" w:color="auto"/>
        <w:right w:val="none" w:sz="0" w:space="0" w:color="auto"/>
      </w:divBdr>
    </w:div>
    <w:div w:id="7244527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llie\Application%20Data\Microsoft\Templates\IPWireless_F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IPWireless_FSD.DOT</Template>
  <TotalTime>6</TotalTime>
  <Pages>33</Pages>
  <Words>4926</Words>
  <Characters>28082</Characters>
  <Application>Microsoft Office Word</Application>
  <DocSecurity>0</DocSecurity>
  <Lines>234</Lines>
  <Paragraphs>65</Paragraphs>
  <ScaleCrop>false</ScaleCrop>
  <Company>General Dynamics Broadband</Company>
  <LinksUpToDate>false</LinksUpToDate>
  <CharactersWithSpaces>32943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Safety Initial Design Document</dc:title>
  <dc:creator>Martin Beale</dc:creator>
  <cp:lastModifiedBy>Josh Cole</cp:lastModifiedBy>
  <cp:revision>3</cp:revision>
  <cp:lastPrinted>2012-07-26T13:44:00Z</cp:lastPrinted>
  <dcterms:created xsi:type="dcterms:W3CDTF">2013-08-01T07:55:00Z</dcterms:created>
  <dcterms:modified xsi:type="dcterms:W3CDTF">2013-10-01T16:45:00Z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ContentTypeId">
    <vt:lpwstr>0x01010073EC5DAA905E724FB08205C17B244E73</vt:lpwstr>
  </property>
</Properties>
</file>