
<file path=[Content_Types].xml><?xml version="1.0" encoding="utf-8"?>
<Types xmlns="http://schemas.openxmlformats.org/package/2006/content-types">
  <Override PartName="/_rels/.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38.jpeg" ContentType="image/jpeg"/>
  <Override PartName="/word/media/image35.wmf" ContentType="image/x-wmf"/>
  <Override PartName="/word/media/image34.wmf" ContentType="image/x-wmf"/>
  <Override PartName="/word/media/image33.wmf" ContentType="image/x-wmf"/>
  <Override PartName="/word/media/image30.wmf" ContentType="image/x-wmf"/>
  <Override PartName="/word/media/image29.wmf" ContentType="image/x-wmf"/>
  <Override PartName="/word/media/image28.wmf" ContentType="image/x-wmf"/>
  <Override PartName="/word/media/image32.wmf" ContentType="image/x-wmf"/>
  <Override PartName="/word/media/image26.wmf" ContentType="image/x-wmf"/>
  <Override PartName="/word/media/image24.wmf" ContentType="image/x-wmf"/>
  <Override PartName="/word/media/image21.wmf" ContentType="image/x-wmf"/>
  <Override PartName="/word/media/image25.wmf" ContentType="image/x-wmf"/>
  <Override PartName="/word/media/image23.wmf" ContentType="image/x-wmf"/>
  <Override PartName="/word/media/image16.wmf" ContentType="image/x-wmf"/>
  <Override PartName="/word/media/image12.wmf" ContentType="image/x-wmf"/>
  <Override PartName="/word/media/image18.wmf" ContentType="image/x-wmf"/>
  <Override PartName="/word/media/image11.png" ContentType="image/png"/>
  <Override PartName="/word/media/image31.wmf" ContentType="image/x-wmf"/>
  <Override PartName="/word/media/image8.wmf" ContentType="image/x-wmf"/>
  <Override PartName="/word/media/image7.wmf" ContentType="image/x-wmf"/>
  <Override PartName="/word/media/image20.wmf" ContentType="image/x-wmf"/>
  <Override PartName="/word/media/image6.wmf" ContentType="image/x-wmf"/>
  <Override PartName="/word/media/image39.jpeg" ContentType="image/jpeg"/>
  <Override PartName="/word/media/image13.wmf" ContentType="image/x-wmf"/>
  <Override PartName="/word/media/image37.wmf" ContentType="image/x-wmf"/>
  <Override PartName="/word/media/image5.wmf" ContentType="image/x-wmf"/>
  <Override PartName="/word/media/image4.wmf" ContentType="image/x-wmf"/>
  <Override PartName="/word/media/image19.wmf" ContentType="image/x-wmf"/>
  <Override PartName="/word/media/image22.wmf" ContentType="image/x-wmf"/>
  <Override PartName="/word/media/image17.wmf" ContentType="image/x-wmf"/>
  <Override PartName="/word/media/image9.wmf" ContentType="image/x-wmf"/>
  <Override PartName="/word/media/image3.wmf" ContentType="image/x-wmf"/>
  <Override PartName="/word/media/image27.wmf" ContentType="image/x-wmf"/>
  <Override PartName="/word/media/image36.wmf" ContentType="image/x-wmf"/>
  <Override PartName="/word/media/image2.jpeg" ContentType="image/jpeg"/>
  <Override PartName="/word/media/image15.wmf" ContentType="image/x-wmf"/>
  <Override PartName="/word/media/image14.wmf" ContentType="image/x-wmf"/>
  <Override PartName="/word/media/image10.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oc"/>
        <w:rPr/>
      </w:pPr>
      <w:r>
        <w:rPr/>
      </w:r>
    </w:p>
    <w:p>
      <w:pPr>
        <w:pStyle w:val="TableCaption"/>
        <w:rPr/>
      </w:pPr>
      <w:bookmarkStart w:id="0" w:name="_Ref426281284"/>
      <w:bookmarkStart w:id="1" w:name="_Ref426281284"/>
      <w:bookmarkEnd w:id="1"/>
      <w:r>
        <w:rPr/>
      </w:r>
    </w:p>
    <w:p>
      <w:pPr>
        <w:pStyle w:val="Normal"/>
        <w:rPr/>
      </w:pPr>
      <w:r>
        <w:rPr/>
      </w:r>
    </w:p>
    <w:p>
      <w:pPr>
        <w:pStyle w:val="Normal"/>
        <w:rPr/>
      </w:pPr>
      <w:r>
        <w:rPr/>
      </w:r>
    </w:p>
    <w:p>
      <w:pPr>
        <w:pStyle w:val="Normal"/>
        <w:rPr/>
      </w:pPr>
      <w:r>
        <w:rPr/>
      </w:r>
    </w:p>
    <w:p>
      <w:pPr>
        <w:pStyle w:val="Normal"/>
        <w:rPr/>
      </w:pPr>
      <w:r>
        <w:rPr/>
      </w:r>
    </w:p>
    <w:p>
      <w:pPr>
        <w:pStyle w:val="TH"/>
        <w:rPr/>
      </w:pPr>
      <w:r>
        <w:rPr/>
      </w:r>
    </w:p>
    <w:p>
      <w:pPr>
        <w:pStyle w:val="TH"/>
        <w:rPr/>
      </w:pPr>
      <w:r>
        <w:rPr/>
        <w:drawing>
          <wp:inline distT="0" distB="0" distL="0" distR="0">
            <wp:extent cx="4981575" cy="532130"/>
            <wp:effectExtent l="0" t="0" r="0" b="0"/>
            <wp:docPr id="0" name="Picture" descr="GD_Broadband_2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D_Broadband_2col.jpg"/>
                    <pic:cNvPicPr>
                      <a:picLocks noChangeAspect="1" noChangeArrowheads="1"/>
                    </pic:cNvPicPr>
                  </pic:nvPicPr>
                  <pic:blipFill>
                    <a:blip r:embed="rId2"/>
                    <a:stretch>
                      <a:fillRect/>
                    </a:stretch>
                  </pic:blipFill>
                  <pic:spPr bwMode="auto">
                    <a:xfrm>
                      <a:off x="0" y="0"/>
                      <a:ext cx="4981575" cy="532130"/>
                    </a:xfrm>
                    <a:prstGeom prst="rect">
                      <a:avLst/>
                    </a:prstGeom>
                    <a:noFill/>
                    <a:ln w="9525">
                      <a:noFill/>
                      <a:miter lim="800000"/>
                      <a:headEnd/>
                      <a:tailEnd/>
                    </a:ln>
                  </pic:spPr>
                </pic:pic>
              </a:graphicData>
            </a:graphic>
          </wp:inline>
        </w:drawing>
      </w:r>
    </w:p>
    <w:p>
      <w:pPr>
        <w:pStyle w:val="TH"/>
        <w:rPr/>
      </w:pPr>
      <w:r>
        <w:rPr/>
      </w:r>
    </w:p>
    <w:p>
      <w:pPr>
        <w:sectPr>
          <w:headerReference w:type="default" r:id="rId3"/>
          <w:footerReference w:type="default" r:id="rId4"/>
          <w:footerReference w:type="first" r:id="rId5"/>
          <w:type w:val="nextPage"/>
          <w:pgSz w:w="12240" w:h="15840"/>
          <w:pgMar w:left="1440" w:right="1440" w:header="561" w:top="1701" w:footer="561" w:bottom="1440" w:gutter="0"/>
          <w:pgNumType w:fmt="decimal"/>
          <w:formProt w:val="false"/>
          <w:titlePg/>
          <w:textDirection w:val="lrTb"/>
          <w:docGrid w:type="default" w:linePitch="299" w:charSpace="4294965247"/>
        </w:sectPr>
        <w:pStyle w:val="Normal"/>
        <w:jc w:val="center"/>
        <w:rPr>
          <w:sz w:val="40"/>
          <w:szCs w:val="40"/>
        </w:rPr>
      </w:pPr>
      <w:r>
        <w:rPr>
          <w:sz w:val="40"/>
          <w:szCs w:val="40"/>
        </w:rPr>
        <w:t xml:space="preserve">Task 3 - </w:t>
      </w:r>
      <w:ins w:id="0" w:author="Unknown Author" w:date="2015-06-24T23:13:00Z">
        <w:r>
          <w:rPr>
            <w:sz w:val="40"/>
            <w:szCs w:val="40"/>
          </w:rPr>
          <w:t>Oversampling</w:t>
        </w:r>
      </w:ins>
      <w:del w:id="1" w:author="Unknown Author" w:date="2015-06-24T23:13:00Z">
        <w:r>
          <w:rPr>
            <w:sz w:val="40"/>
            <w:szCs w:val="40"/>
          </w:rPr>
          <w:delText>Channel Estimation</w:delText>
        </w:r>
      </w:del>
    </w:p>
    <w:p>
      <w:pPr>
        <w:pStyle w:val="Headingnocontents"/>
        <w:pageBreakBefore/>
        <w:rPr/>
      </w:pPr>
      <w:bookmarkStart w:id="2" w:name="_Toc347904956"/>
      <w:bookmarkEnd w:id="2"/>
      <w:r>
        <w:rPr/>
        <w:t>Contents</w:t>
      </w:r>
    </w:p>
    <w:p>
      <w:pPr>
        <w:pStyle w:val="Contents1"/>
        <w:tabs>
          <w:tab w:val="right" w:pos="9350" w:leader="dot"/>
        </w:tabs>
        <w:rPr>
          <w:rStyle w:val="IndexLink"/>
          <w:vanish w:val="false"/>
        </w:rPr>
      </w:pPr>
      <w:r>
        <w:fldChar w:fldCharType="begin"/>
      </w:r>
      <w:r>
        <w:instrText> TOC </w:instrText>
      </w:r>
      <w:r>
        <w:fldChar w:fldCharType="separate"/>
      </w:r>
      <w:hyperlink w:anchor="_Toc347904956">
        <w:r>
          <w:rPr>
            <w:rStyle w:val="IndexLink"/>
          </w:rPr>
          <w:t>Contents</w:t>
        </w:r>
        <w:r>
          <w:rPr>
            <w:rStyle w:val="IndexLink"/>
            <w:vanish w:val="false"/>
          </w:rPr>
          <w:tab/>
          <w:t>2</w:t>
        </w:r>
      </w:hyperlink>
    </w:p>
    <w:p>
      <w:pPr>
        <w:pStyle w:val="Contents1"/>
        <w:tabs>
          <w:tab w:val="right" w:pos="9350" w:leader="dot"/>
        </w:tabs>
        <w:rPr>
          <w:rStyle w:val="IndexLink"/>
          <w:vanish w:val="false"/>
        </w:rPr>
      </w:pPr>
      <w:hyperlink w:anchor="_Toc347904957">
        <w:r>
          <w:rPr>
            <w:rStyle w:val="IndexLink"/>
          </w:rPr>
          <w:t>List of Figures</w:t>
        </w:r>
        <w:r>
          <w:rPr>
            <w:rStyle w:val="IndexLink"/>
            <w:vanish w:val="false"/>
          </w:rPr>
          <w:tab/>
          <w:t>3</w:t>
        </w:r>
      </w:hyperlink>
    </w:p>
    <w:p>
      <w:pPr>
        <w:pStyle w:val="Contents1"/>
        <w:tabs>
          <w:tab w:val="right" w:pos="9350" w:leader="dot"/>
        </w:tabs>
        <w:rPr>
          <w:rStyle w:val="IndexLink"/>
          <w:b/>
          <w:bCs/>
          <w:vanish w:val="false"/>
          <w:lang w:val="en-US"/>
        </w:rPr>
      </w:pPr>
      <w:hyperlink w:anchor="_Toc347904958">
        <w:r>
          <w:rPr>
            <w:rStyle w:val="IndexLink"/>
          </w:rPr>
          <w:t>List of Tables</w:t>
        </w:r>
        <w:r>
          <w:rPr>
            <w:rStyle w:val="IndexLink"/>
            <w:vanish w:val="false"/>
          </w:rPr>
          <w:tab/>
        </w:r>
        <w:r>
          <w:rPr>
            <w:rStyle w:val="IndexLink"/>
            <w:b/>
            <w:bCs/>
            <w:vanish w:val="false"/>
            <w:lang w:val="en-US"/>
          </w:rPr>
          <w:t>Error! Bookmark not defined.</w:t>
        </w:r>
      </w:hyperlink>
    </w:p>
    <w:p>
      <w:pPr>
        <w:pStyle w:val="Contents1"/>
        <w:tabs>
          <w:tab w:val="left" w:pos="440" w:leader="none"/>
          <w:tab w:val="right" w:pos="9350" w:leader="dot"/>
        </w:tabs>
        <w:rPr>
          <w:rStyle w:val="IndexLink"/>
          <w:vanish w:val="false"/>
        </w:rPr>
      </w:pPr>
      <w:hyperlink w:anchor="_Toc347904959">
        <w:r>
          <w:rPr>
            <w:rStyle w:val="IndexLink"/>
          </w:rPr>
          <w:t>1</w:t>
        </w:r>
        <w:r>
          <w:rPr>
            <w:rStyle w:val="IndexLink"/>
            <w:rFonts w:ascii="Calibri" w:hAnsi="Calibri"/>
            <w:szCs w:val="22"/>
            <w:lang w:eastAsia="en-GB"/>
          </w:rPr>
          <w:tab/>
        </w:r>
        <w:r>
          <w:rPr>
            <w:rStyle w:val="IndexLink"/>
          </w:rPr>
          <w:t>General</w:t>
        </w:r>
        <w:r>
          <w:rPr>
            <w:rStyle w:val="IndexLink"/>
            <w:vanish w:val="false"/>
          </w:rPr>
          <w:tab/>
          <w:t>3</w:t>
        </w:r>
      </w:hyperlink>
    </w:p>
    <w:p>
      <w:pPr>
        <w:pStyle w:val="Contents2"/>
        <w:tabs>
          <w:tab w:val="left" w:pos="880" w:leader="none"/>
          <w:tab w:val="right" w:pos="9350" w:leader="dot"/>
        </w:tabs>
        <w:rPr>
          <w:rStyle w:val="IndexLink"/>
          <w:vanish w:val="false"/>
        </w:rPr>
      </w:pPr>
      <w:hyperlink w:anchor="_Toc347904960">
        <w:r>
          <w:rPr>
            <w:rStyle w:val="IndexLink"/>
          </w:rPr>
          <w:t>1.1</w:t>
        </w:r>
        <w:r>
          <w:rPr>
            <w:rStyle w:val="IndexLink"/>
            <w:rFonts w:ascii="Calibri" w:hAnsi="Calibri"/>
            <w:szCs w:val="22"/>
            <w:lang w:eastAsia="en-GB"/>
          </w:rPr>
          <w:tab/>
        </w:r>
        <w:r>
          <w:rPr>
            <w:rStyle w:val="IndexLink"/>
          </w:rPr>
          <w:t>Approvals and Dates</w:t>
        </w:r>
        <w:r>
          <w:rPr>
            <w:rStyle w:val="IndexLink"/>
            <w:vanish w:val="false"/>
          </w:rPr>
          <w:tab/>
          <w:t>3</w:t>
        </w:r>
      </w:hyperlink>
    </w:p>
    <w:p>
      <w:pPr>
        <w:pStyle w:val="Contents2"/>
        <w:tabs>
          <w:tab w:val="left" w:pos="880" w:leader="none"/>
          <w:tab w:val="right" w:pos="9350" w:leader="dot"/>
        </w:tabs>
        <w:rPr>
          <w:rStyle w:val="IndexLink"/>
          <w:vanish w:val="false"/>
        </w:rPr>
      </w:pPr>
      <w:hyperlink w:anchor="_Toc347904961">
        <w:r>
          <w:rPr>
            <w:rStyle w:val="IndexLink"/>
          </w:rPr>
          <w:t>1.2</w:t>
        </w:r>
        <w:r>
          <w:rPr>
            <w:rStyle w:val="IndexLink"/>
            <w:rFonts w:ascii="Calibri" w:hAnsi="Calibri"/>
            <w:szCs w:val="22"/>
            <w:lang w:eastAsia="en-GB"/>
          </w:rPr>
          <w:tab/>
        </w:r>
        <w:r>
          <w:rPr>
            <w:rStyle w:val="IndexLink"/>
          </w:rPr>
          <w:t>Change Record</w:t>
        </w:r>
        <w:r>
          <w:rPr>
            <w:rStyle w:val="IndexLink"/>
            <w:vanish w:val="false"/>
          </w:rPr>
          <w:tab/>
          <w:t>3</w:t>
        </w:r>
      </w:hyperlink>
    </w:p>
    <w:p>
      <w:pPr>
        <w:pStyle w:val="Contents2"/>
        <w:tabs>
          <w:tab w:val="left" w:pos="880" w:leader="none"/>
          <w:tab w:val="right" w:pos="9350" w:leader="dot"/>
        </w:tabs>
        <w:rPr>
          <w:rStyle w:val="IndexLink"/>
          <w:vanish w:val="false"/>
        </w:rPr>
      </w:pPr>
      <w:hyperlink w:anchor="_Toc347904962">
        <w:r>
          <w:rPr>
            <w:rStyle w:val="IndexLink"/>
          </w:rPr>
          <w:t>1.3</w:t>
        </w:r>
        <w:r>
          <w:rPr>
            <w:rStyle w:val="IndexLink"/>
            <w:rFonts w:ascii="Calibri" w:hAnsi="Calibri"/>
            <w:szCs w:val="22"/>
            <w:lang w:eastAsia="en-GB"/>
          </w:rPr>
          <w:tab/>
        </w:r>
        <w:r>
          <w:rPr>
            <w:rStyle w:val="IndexLink"/>
          </w:rPr>
          <w:t>Acronyms</w:t>
        </w:r>
        <w:r>
          <w:rPr>
            <w:rStyle w:val="IndexLink"/>
            <w:vanish w:val="false"/>
          </w:rPr>
          <w:tab/>
          <w:t>3</w:t>
        </w:r>
      </w:hyperlink>
    </w:p>
    <w:p>
      <w:pPr>
        <w:pStyle w:val="Contents2"/>
        <w:tabs>
          <w:tab w:val="left" w:pos="880" w:leader="none"/>
          <w:tab w:val="right" w:pos="9350" w:leader="dot"/>
        </w:tabs>
        <w:rPr>
          <w:rStyle w:val="IndexLink"/>
          <w:vanish w:val="false"/>
        </w:rPr>
      </w:pPr>
      <w:hyperlink w:anchor="_Toc347904963">
        <w:r>
          <w:rPr>
            <w:rStyle w:val="IndexLink"/>
          </w:rPr>
          <w:t>1.4</w:t>
        </w:r>
        <w:r>
          <w:rPr>
            <w:rStyle w:val="IndexLink"/>
            <w:rFonts w:ascii="Calibri" w:hAnsi="Calibri"/>
            <w:szCs w:val="22"/>
            <w:lang w:eastAsia="en-GB"/>
          </w:rPr>
          <w:tab/>
        </w:r>
        <w:r>
          <w:rPr>
            <w:rStyle w:val="IndexLink"/>
          </w:rPr>
          <w:t>References</w:t>
        </w:r>
        <w:r>
          <w:rPr>
            <w:rStyle w:val="IndexLink"/>
            <w:vanish w:val="false"/>
          </w:rPr>
          <w:tab/>
          <w:t>3</w:t>
        </w:r>
      </w:hyperlink>
    </w:p>
    <w:p>
      <w:pPr>
        <w:pStyle w:val="Contents1"/>
        <w:tabs>
          <w:tab w:val="left" w:pos="440" w:leader="none"/>
          <w:tab w:val="right" w:pos="9350" w:leader="dot"/>
        </w:tabs>
        <w:rPr>
          <w:rStyle w:val="IndexLink"/>
          <w:vanish w:val="false"/>
        </w:rPr>
      </w:pPr>
      <w:hyperlink w:anchor="_Toc347904964">
        <w:r>
          <w:rPr>
            <w:rStyle w:val="IndexLink"/>
          </w:rPr>
          <w:t>2</w:t>
        </w:r>
        <w:r>
          <w:rPr>
            <w:rStyle w:val="IndexLink"/>
            <w:rFonts w:ascii="Calibri" w:hAnsi="Calibri"/>
            <w:szCs w:val="22"/>
            <w:lang w:eastAsia="en-GB"/>
          </w:rPr>
          <w:tab/>
        </w:r>
        <w:r>
          <w:rPr>
            <w:rStyle w:val="IndexLink"/>
          </w:rPr>
          <w:t>Introduction</w:t>
        </w:r>
        <w:r>
          <w:rPr>
            <w:rStyle w:val="IndexLink"/>
            <w:vanish w:val="false"/>
          </w:rPr>
          <w:tab/>
          <w:t>3</w:t>
        </w:r>
      </w:hyperlink>
    </w:p>
    <w:p>
      <w:pPr>
        <w:pStyle w:val="Contents1"/>
        <w:tabs>
          <w:tab w:val="left" w:pos="440" w:leader="none"/>
          <w:tab w:val="right" w:pos="9350" w:leader="dot"/>
        </w:tabs>
        <w:rPr>
          <w:rStyle w:val="IndexLink"/>
          <w:vanish w:val="false"/>
        </w:rPr>
      </w:pPr>
      <w:hyperlink w:anchor="_Toc347904965">
        <w:r>
          <w:rPr>
            <w:rStyle w:val="IndexLink"/>
          </w:rPr>
          <w:t>3</w:t>
        </w:r>
        <w:r>
          <w:rPr>
            <w:rStyle w:val="IndexLink"/>
            <w:rFonts w:ascii="Calibri" w:hAnsi="Calibri"/>
            <w:szCs w:val="22"/>
            <w:lang w:eastAsia="en-GB"/>
          </w:rPr>
          <w:tab/>
        </w:r>
        <w:r>
          <w:rPr>
            <w:rStyle w:val="IndexLink"/>
          </w:rPr>
          <w:t>Sampling Theory</w:t>
        </w:r>
        <w:r>
          <w:rPr>
            <w:rStyle w:val="IndexLink"/>
            <w:vanish w:val="false"/>
          </w:rPr>
          <w:tab/>
          <w:t>3</w:t>
        </w:r>
      </w:hyperlink>
    </w:p>
    <w:p>
      <w:pPr>
        <w:pStyle w:val="Contents2"/>
        <w:tabs>
          <w:tab w:val="left" w:pos="880" w:leader="none"/>
          <w:tab w:val="right" w:pos="9350" w:leader="dot"/>
        </w:tabs>
        <w:rPr>
          <w:rStyle w:val="IndexLink"/>
          <w:vanish w:val="false"/>
        </w:rPr>
      </w:pPr>
      <w:hyperlink w:anchor="_Toc347904966">
        <w:r>
          <w:rPr>
            <w:rStyle w:val="IndexLink"/>
          </w:rPr>
          <w:t>3.1</w:t>
        </w:r>
        <w:r>
          <w:rPr>
            <w:rStyle w:val="IndexLink"/>
            <w:rFonts w:ascii="Calibri" w:hAnsi="Calibri"/>
            <w:szCs w:val="22"/>
            <w:lang w:eastAsia="en-GB"/>
          </w:rPr>
          <w:tab/>
        </w:r>
        <w:r>
          <w:rPr>
            <w:rStyle w:val="IndexLink"/>
          </w:rPr>
          <w:t>Nyquist Sampling Theorem</w:t>
        </w:r>
        <w:r>
          <w:rPr>
            <w:rStyle w:val="IndexLink"/>
            <w:vanish w:val="false"/>
          </w:rPr>
          <w:tab/>
          <w:t>3</w:t>
        </w:r>
      </w:hyperlink>
    </w:p>
    <w:p>
      <w:pPr>
        <w:pStyle w:val="Contents1"/>
        <w:tabs>
          <w:tab w:val="left" w:pos="440" w:leader="none"/>
          <w:tab w:val="right" w:pos="9350" w:leader="dot"/>
        </w:tabs>
        <w:rPr>
          <w:rStyle w:val="IndexLink"/>
          <w:vanish w:val="false"/>
        </w:rPr>
      </w:pPr>
      <w:hyperlink w:anchor="_Toc347904967">
        <w:r>
          <w:rPr>
            <w:rStyle w:val="IndexLink"/>
          </w:rPr>
          <w:t>4</w:t>
        </w:r>
        <w:r>
          <w:rPr>
            <w:rStyle w:val="IndexLink"/>
            <w:rFonts w:ascii="Calibri" w:hAnsi="Calibri"/>
            <w:szCs w:val="22"/>
            <w:lang w:eastAsia="en-GB"/>
          </w:rPr>
          <w:tab/>
        </w:r>
        <w:r>
          <w:rPr>
            <w:rStyle w:val="IndexLink"/>
          </w:rPr>
          <w:t>System Model</w:t>
        </w:r>
        <w:r>
          <w:rPr>
            <w:rStyle w:val="IndexLink"/>
            <w:vanish w:val="false"/>
          </w:rPr>
          <w:tab/>
          <w:t>3</w:t>
        </w:r>
      </w:hyperlink>
    </w:p>
    <w:p>
      <w:pPr>
        <w:pStyle w:val="Contents2"/>
        <w:tabs>
          <w:tab w:val="left" w:pos="880" w:leader="none"/>
          <w:tab w:val="right" w:pos="9350" w:leader="dot"/>
        </w:tabs>
        <w:rPr>
          <w:rStyle w:val="IndexLink"/>
          <w:vanish w:val="false"/>
        </w:rPr>
      </w:pPr>
      <w:hyperlink w:anchor="_Toc347904968">
        <w:r>
          <w:rPr>
            <w:rStyle w:val="IndexLink"/>
          </w:rPr>
          <w:t>4.1</w:t>
        </w:r>
        <w:r>
          <w:rPr>
            <w:rStyle w:val="IndexLink"/>
            <w:rFonts w:ascii="Calibri" w:hAnsi="Calibri"/>
            <w:szCs w:val="22"/>
            <w:lang w:eastAsia="en-GB"/>
          </w:rPr>
          <w:tab/>
        </w:r>
        <w:r>
          <w:rPr>
            <w:rStyle w:val="IndexLink"/>
          </w:rPr>
          <w:t>Oversampling</w:t>
        </w:r>
        <w:r>
          <w:rPr>
            <w:rStyle w:val="IndexLink"/>
            <w:vanish w:val="false"/>
          </w:rPr>
          <w:tab/>
          <w:t>3</w:t>
        </w:r>
      </w:hyperlink>
    </w:p>
    <w:p>
      <w:pPr>
        <w:pStyle w:val="Contents2"/>
        <w:tabs>
          <w:tab w:val="left" w:pos="880" w:leader="none"/>
          <w:tab w:val="right" w:pos="9350" w:leader="dot"/>
        </w:tabs>
        <w:rPr>
          <w:rStyle w:val="IndexLink"/>
          <w:vanish w:val="false"/>
        </w:rPr>
      </w:pPr>
      <w:hyperlink w:anchor="_Toc347904969">
        <w:r>
          <w:rPr>
            <w:rStyle w:val="IndexLink"/>
          </w:rPr>
          <w:t>4.2</w:t>
        </w:r>
        <w:r>
          <w:rPr>
            <w:rStyle w:val="IndexLink"/>
            <w:rFonts w:ascii="Calibri" w:hAnsi="Calibri"/>
            <w:szCs w:val="22"/>
            <w:lang w:eastAsia="en-GB"/>
          </w:rPr>
          <w:tab/>
        </w:r>
        <w:r>
          <w:rPr>
            <w:rStyle w:val="IndexLink"/>
          </w:rPr>
          <w:t>Pulse Shaping</w:t>
        </w:r>
        <w:r>
          <w:rPr>
            <w:rStyle w:val="IndexLink"/>
            <w:vanish w:val="false"/>
          </w:rPr>
          <w:tab/>
          <w:t>3</w:t>
        </w:r>
      </w:hyperlink>
    </w:p>
    <w:p>
      <w:pPr>
        <w:pStyle w:val="Contents3"/>
        <w:tabs>
          <w:tab w:val="left" w:pos="1320" w:leader="none"/>
          <w:tab w:val="right" w:pos="9350" w:leader="dot"/>
        </w:tabs>
        <w:rPr>
          <w:rStyle w:val="IndexLink"/>
          <w:vanish w:val="false"/>
        </w:rPr>
      </w:pPr>
      <w:hyperlink w:anchor="_Toc347904970">
        <w:r>
          <w:rPr>
            <w:rStyle w:val="IndexLink"/>
          </w:rPr>
          <w:t>4.2.1</w:t>
        </w:r>
        <w:r>
          <w:rPr>
            <w:rStyle w:val="IndexLink"/>
            <w:rFonts w:ascii="Calibri" w:hAnsi="Calibri"/>
            <w:szCs w:val="22"/>
            <w:lang w:eastAsia="en-GB"/>
          </w:rPr>
          <w:tab/>
        </w:r>
        <w:r>
          <w:rPr>
            <w:rStyle w:val="IndexLink"/>
          </w:rPr>
          <w:t>Rectangular Filter</w:t>
        </w:r>
        <w:r>
          <w:rPr>
            <w:rStyle w:val="IndexLink"/>
            <w:vanish w:val="false"/>
          </w:rPr>
          <w:tab/>
          <w:t>3</w:t>
        </w:r>
      </w:hyperlink>
    </w:p>
    <w:p>
      <w:pPr>
        <w:pStyle w:val="Contents3"/>
        <w:tabs>
          <w:tab w:val="left" w:pos="1320" w:leader="none"/>
          <w:tab w:val="right" w:pos="9350" w:leader="dot"/>
        </w:tabs>
        <w:rPr>
          <w:rStyle w:val="IndexLink"/>
          <w:vanish w:val="false"/>
        </w:rPr>
      </w:pPr>
      <w:hyperlink w:anchor="_Toc347904971">
        <w:r>
          <w:rPr>
            <w:rStyle w:val="IndexLink"/>
          </w:rPr>
          <w:t>4.2.2</w:t>
        </w:r>
        <w:r>
          <w:rPr>
            <w:rStyle w:val="IndexLink"/>
            <w:rFonts w:ascii="Calibri" w:hAnsi="Calibri"/>
            <w:szCs w:val="22"/>
            <w:lang w:eastAsia="en-GB"/>
          </w:rPr>
          <w:tab/>
        </w:r>
        <w:r>
          <w:rPr>
            <w:rStyle w:val="IndexLink"/>
          </w:rPr>
          <w:t>Pulse shaping</w:t>
        </w:r>
        <w:r>
          <w:rPr>
            <w:rStyle w:val="IndexLink"/>
            <w:vanish w:val="false"/>
          </w:rPr>
          <w:tab/>
          <w:t>3</w:t>
        </w:r>
      </w:hyperlink>
    </w:p>
    <w:p>
      <w:pPr>
        <w:pStyle w:val="Contents3"/>
        <w:tabs>
          <w:tab w:val="left" w:pos="1320" w:leader="none"/>
          <w:tab w:val="right" w:pos="9350" w:leader="dot"/>
        </w:tabs>
        <w:rPr>
          <w:rStyle w:val="IndexLink"/>
          <w:vanish w:val="false"/>
        </w:rPr>
      </w:pPr>
      <w:hyperlink w:anchor="_Toc347904972">
        <w:r>
          <w:rPr>
            <w:rStyle w:val="IndexLink"/>
          </w:rPr>
          <w:t>4.2.3</w:t>
        </w:r>
        <w:r>
          <w:rPr>
            <w:rStyle w:val="IndexLink"/>
            <w:rFonts w:ascii="Calibri" w:hAnsi="Calibri"/>
            <w:szCs w:val="22"/>
            <w:lang w:eastAsia="en-GB"/>
          </w:rPr>
          <w:tab/>
        </w:r>
        <w:r>
          <w:rPr>
            <w:rStyle w:val="IndexLink"/>
          </w:rPr>
          <w:t>Frequency Domain Analysis of Rectangular Pulse Shaped Signal</w:t>
        </w:r>
        <w:r>
          <w:rPr>
            <w:rStyle w:val="IndexLink"/>
            <w:vanish w:val="false"/>
          </w:rPr>
          <w:tab/>
          <w:t>3</w:t>
        </w:r>
      </w:hyperlink>
    </w:p>
    <w:p>
      <w:pPr>
        <w:pStyle w:val="Contents1"/>
        <w:tabs>
          <w:tab w:val="left" w:pos="440" w:leader="none"/>
          <w:tab w:val="right" w:pos="9350" w:leader="dot"/>
        </w:tabs>
        <w:rPr>
          <w:rStyle w:val="IndexLink"/>
          <w:vanish w:val="false"/>
        </w:rPr>
      </w:pPr>
      <w:hyperlink w:anchor="_Toc347904973">
        <w:r>
          <w:rPr>
            <w:rStyle w:val="IndexLink"/>
          </w:rPr>
          <w:t>5</w:t>
        </w:r>
        <w:r>
          <w:rPr>
            <w:rStyle w:val="IndexLink"/>
            <w:rFonts w:ascii="Calibri" w:hAnsi="Calibri"/>
            <w:szCs w:val="22"/>
            <w:lang w:eastAsia="en-GB"/>
          </w:rPr>
          <w:tab/>
        </w:r>
        <w:r>
          <w:rPr>
            <w:rStyle w:val="IndexLink"/>
          </w:rPr>
          <w:t>Power Spectrum Estimation</w:t>
        </w:r>
        <w:r>
          <w:rPr>
            <w:rStyle w:val="IndexLink"/>
            <w:vanish w:val="false"/>
          </w:rPr>
          <w:tab/>
          <w:t>3</w:t>
        </w:r>
      </w:hyperlink>
    </w:p>
    <w:p>
      <w:pPr>
        <w:pStyle w:val="Contents2"/>
        <w:tabs>
          <w:tab w:val="left" w:pos="880" w:leader="none"/>
          <w:tab w:val="right" w:pos="9350" w:leader="dot"/>
        </w:tabs>
        <w:rPr>
          <w:rStyle w:val="IndexLink"/>
          <w:vanish w:val="false"/>
        </w:rPr>
      </w:pPr>
      <w:hyperlink w:anchor="_Toc347904974">
        <w:r>
          <w:rPr>
            <w:rStyle w:val="IndexLink"/>
          </w:rPr>
          <w:t>5.1</w:t>
        </w:r>
        <w:r>
          <w:rPr>
            <w:rStyle w:val="IndexLink"/>
            <w:rFonts w:ascii="Calibri" w:hAnsi="Calibri"/>
            <w:szCs w:val="22"/>
            <w:lang w:eastAsia="en-GB"/>
          </w:rPr>
          <w:tab/>
        </w:r>
        <w:r>
          <w:rPr>
            <w:rStyle w:val="IndexLink"/>
          </w:rPr>
          <w:t>Welch’s Power Spectrum Estimate</w:t>
        </w:r>
        <w:r>
          <w:rPr>
            <w:rStyle w:val="IndexLink"/>
            <w:vanish w:val="false"/>
          </w:rPr>
          <w:tab/>
          <w:t>3</w:t>
        </w:r>
      </w:hyperlink>
    </w:p>
    <w:p>
      <w:pPr>
        <w:pStyle w:val="Contents1"/>
        <w:tabs>
          <w:tab w:val="left" w:pos="440" w:leader="none"/>
          <w:tab w:val="right" w:pos="9350" w:leader="dot"/>
        </w:tabs>
        <w:rPr>
          <w:rStyle w:val="IndexLink"/>
          <w:vanish w:val="false"/>
        </w:rPr>
      </w:pPr>
      <w:hyperlink w:anchor="_Toc347904975">
        <w:r>
          <w:rPr>
            <w:rStyle w:val="IndexLink"/>
          </w:rPr>
          <w:t>6</w:t>
        </w:r>
        <w:r>
          <w:rPr>
            <w:rStyle w:val="IndexLink"/>
            <w:rFonts w:ascii="Calibri" w:hAnsi="Calibri"/>
            <w:szCs w:val="22"/>
            <w:lang w:eastAsia="en-GB"/>
          </w:rPr>
          <w:tab/>
        </w:r>
        <w:r>
          <w:rPr>
            <w:rStyle w:val="IndexLink"/>
          </w:rPr>
          <w:t>Alternative Channel Filters</w:t>
        </w:r>
        <w:r>
          <w:rPr>
            <w:rStyle w:val="IndexLink"/>
            <w:vanish w:val="false"/>
          </w:rPr>
          <w:tab/>
          <w:t>3</w:t>
        </w:r>
      </w:hyperlink>
    </w:p>
    <w:p>
      <w:pPr>
        <w:pStyle w:val="Contents2"/>
        <w:tabs>
          <w:tab w:val="left" w:pos="880" w:leader="none"/>
          <w:tab w:val="right" w:pos="9350" w:leader="dot"/>
        </w:tabs>
        <w:rPr>
          <w:rStyle w:val="IndexLink"/>
          <w:vanish w:val="false"/>
        </w:rPr>
      </w:pPr>
      <w:hyperlink w:anchor="_Toc347904976">
        <w:r>
          <w:rPr>
            <w:rStyle w:val="IndexLink"/>
          </w:rPr>
          <w:t>6.1</w:t>
        </w:r>
        <w:r>
          <w:rPr>
            <w:rStyle w:val="IndexLink"/>
            <w:rFonts w:ascii="Calibri" w:hAnsi="Calibri"/>
            <w:szCs w:val="22"/>
            <w:lang w:eastAsia="en-GB"/>
          </w:rPr>
          <w:tab/>
        </w:r>
        <w:r>
          <w:rPr>
            <w:rStyle w:val="IndexLink"/>
          </w:rPr>
          <w:t>Band-limiting</w:t>
        </w:r>
        <w:r>
          <w:rPr>
            <w:rStyle w:val="IndexLink"/>
            <w:vanish w:val="false"/>
          </w:rPr>
          <w:tab/>
          <w:t>3</w:t>
        </w:r>
      </w:hyperlink>
    </w:p>
    <w:p>
      <w:pPr>
        <w:pStyle w:val="Contents1"/>
        <w:tabs>
          <w:tab w:val="left" w:pos="440" w:leader="none"/>
          <w:tab w:val="right" w:pos="9350" w:leader="dot"/>
        </w:tabs>
        <w:rPr>
          <w:rStyle w:val="IndexLink"/>
          <w:vanish w:val="false"/>
        </w:rPr>
      </w:pPr>
      <w:hyperlink w:anchor="_Toc347904977">
        <w:r>
          <w:rPr>
            <w:rStyle w:val="IndexLink"/>
          </w:rPr>
          <w:t>7</w:t>
        </w:r>
        <w:r>
          <w:rPr>
            <w:rStyle w:val="IndexLink"/>
            <w:rFonts w:ascii="Calibri" w:hAnsi="Calibri"/>
            <w:szCs w:val="22"/>
            <w:lang w:eastAsia="en-GB"/>
          </w:rPr>
          <w:tab/>
        </w:r>
        <w:r>
          <w:rPr>
            <w:rStyle w:val="IndexLink"/>
          </w:rPr>
          <w:t>Root Raised Cosine</w:t>
        </w:r>
        <w:r>
          <w:rPr>
            <w:rStyle w:val="IndexLink"/>
            <w:vanish w:val="false"/>
          </w:rPr>
          <w:tab/>
          <w:t>3</w:t>
        </w:r>
      </w:hyperlink>
    </w:p>
    <w:p>
      <w:pPr>
        <w:pStyle w:val="Contents2"/>
        <w:tabs>
          <w:tab w:val="left" w:pos="880" w:leader="none"/>
          <w:tab w:val="right" w:pos="9350" w:leader="dot"/>
        </w:tabs>
        <w:rPr>
          <w:rStyle w:val="IndexLink"/>
          <w:vanish w:val="false"/>
        </w:rPr>
      </w:pPr>
      <w:hyperlink w:anchor="_Toc347904978">
        <w:r>
          <w:rPr>
            <w:rStyle w:val="IndexLink"/>
          </w:rPr>
          <w:t>7.1</w:t>
        </w:r>
        <w:r>
          <w:rPr>
            <w:rStyle w:val="IndexLink"/>
            <w:rFonts w:ascii="Calibri" w:hAnsi="Calibri"/>
            <w:szCs w:val="22"/>
            <w:lang w:eastAsia="en-GB"/>
          </w:rPr>
          <w:tab/>
        </w:r>
        <w:r>
          <w:rPr>
            <w:rStyle w:val="IndexLink"/>
          </w:rPr>
          <w:t>Raised Cosine Transfer Function</w:t>
        </w:r>
        <w:r>
          <w:rPr>
            <w:rStyle w:val="IndexLink"/>
            <w:vanish w:val="false"/>
          </w:rPr>
          <w:tab/>
          <w:t>3</w:t>
        </w:r>
      </w:hyperlink>
    </w:p>
    <w:p>
      <w:pPr>
        <w:pStyle w:val="Contents2"/>
        <w:tabs>
          <w:tab w:val="left" w:pos="880" w:leader="none"/>
          <w:tab w:val="right" w:pos="9350" w:leader="dot"/>
        </w:tabs>
        <w:rPr>
          <w:rStyle w:val="IndexLink"/>
          <w:vanish w:val="false"/>
        </w:rPr>
      </w:pPr>
      <w:hyperlink w:anchor="_Toc347904979">
        <w:r>
          <w:rPr>
            <w:rStyle w:val="IndexLink"/>
          </w:rPr>
          <w:t>7.2</w:t>
        </w:r>
        <w:r>
          <w:rPr>
            <w:rStyle w:val="IndexLink"/>
            <w:rFonts w:ascii="Calibri" w:hAnsi="Calibri"/>
            <w:szCs w:val="22"/>
            <w:lang w:eastAsia="en-GB"/>
          </w:rPr>
          <w:tab/>
        </w:r>
        <w:r>
          <w:rPr>
            <w:rStyle w:val="IndexLink"/>
          </w:rPr>
          <w:t>Root Raised Cosine Transfer Function</w:t>
        </w:r>
        <w:r>
          <w:rPr>
            <w:rStyle w:val="IndexLink"/>
            <w:vanish w:val="false"/>
          </w:rPr>
          <w:tab/>
          <w:t>3</w:t>
        </w:r>
      </w:hyperlink>
    </w:p>
    <w:p>
      <w:pPr>
        <w:pStyle w:val="Contents1"/>
        <w:tabs>
          <w:tab w:val="left" w:pos="440" w:leader="none"/>
          <w:tab w:val="right" w:pos="9350" w:leader="dot"/>
        </w:tabs>
        <w:rPr>
          <w:rStyle w:val="IndexLink"/>
          <w:vanish w:val="false"/>
        </w:rPr>
      </w:pPr>
      <w:hyperlink w:anchor="_Toc347904980">
        <w:r>
          <w:rPr>
            <w:rStyle w:val="IndexLink"/>
          </w:rPr>
          <w:t>8</w:t>
        </w:r>
        <w:r>
          <w:rPr>
            <w:rStyle w:val="IndexLink"/>
            <w:rFonts w:ascii="Calibri" w:hAnsi="Calibri"/>
            <w:szCs w:val="22"/>
            <w:lang w:eastAsia="en-GB"/>
          </w:rPr>
          <w:tab/>
        </w:r>
        <w:r>
          <w:rPr>
            <w:rStyle w:val="IndexLink"/>
          </w:rPr>
          <w:t>QPSK Modulation Scheme with Over Sampling</w:t>
        </w:r>
        <w:r>
          <w:rPr>
            <w:rStyle w:val="IndexLink"/>
            <w:vanish w:val="false"/>
          </w:rPr>
          <w:tab/>
          <w:t>3</w:t>
        </w:r>
      </w:hyperlink>
    </w:p>
    <w:p>
      <w:pPr>
        <w:pStyle w:val="Contents1"/>
        <w:tabs>
          <w:tab w:val="left" w:pos="440" w:leader="none"/>
          <w:tab w:val="right" w:pos="9350" w:leader="dot"/>
        </w:tabs>
        <w:rPr>
          <w:rStyle w:val="IndexLink"/>
          <w:vanish w:val="false"/>
        </w:rPr>
      </w:pPr>
      <w:hyperlink w:anchor="_Toc347904981">
        <w:r>
          <w:rPr>
            <w:rStyle w:val="IndexLink"/>
          </w:rPr>
          <w:t>9</w:t>
        </w:r>
        <w:r>
          <w:rPr>
            <w:rStyle w:val="IndexLink"/>
            <w:rFonts w:ascii="Calibri" w:hAnsi="Calibri"/>
            <w:szCs w:val="22"/>
            <w:lang w:eastAsia="en-GB"/>
          </w:rPr>
          <w:tab/>
        </w:r>
        <w:r>
          <w:rPr>
            <w:rStyle w:val="IndexLink"/>
          </w:rPr>
          <w:t>Appendix</w:t>
        </w:r>
        <w:r>
          <w:rPr>
            <w:rStyle w:val="IndexLink"/>
            <w:vanish w:val="false"/>
          </w:rPr>
          <w:tab/>
          <w:t>3</w:t>
        </w:r>
      </w:hyperlink>
    </w:p>
    <w:p>
      <w:pPr>
        <w:pStyle w:val="Normal"/>
        <w:rPr/>
      </w:pPr>
      <w:bookmarkStart w:id="3" w:name="_Toc142384718"/>
      <w:bookmarkStart w:id="4" w:name="_Toc142984012"/>
      <w:bookmarkStart w:id="5" w:name="_Toc78701362"/>
      <w:bookmarkStart w:id="6" w:name="_Toc42685232"/>
      <w:bookmarkStart w:id="7" w:name="_Toc142984011"/>
      <w:bookmarkStart w:id="8" w:name="_Toc142384718"/>
      <w:bookmarkStart w:id="9" w:name="_Toc142984012"/>
      <w:bookmarkStart w:id="10" w:name="_Toc78701362"/>
      <w:bookmarkStart w:id="11" w:name="_Toc42685232"/>
      <w:bookmarkStart w:id="12" w:name="_Toc142984011"/>
      <w:r>
        <w:rPr/>
      </w:r>
      <w:r>
        <w:fldChar w:fldCharType="end"/>
      </w:r>
    </w:p>
    <w:p>
      <w:pPr>
        <w:pStyle w:val="Headingnocontents"/>
        <w:pageBreakBefore/>
        <w:rPr/>
      </w:pPr>
      <w:bookmarkStart w:id="13" w:name="_Toc347904957"/>
      <w:bookmarkEnd w:id="13"/>
      <w:r>
        <w:rPr/>
        <w:t>List of Figures</w:t>
      </w:r>
    </w:p>
    <w:p>
      <w:pPr>
        <w:pStyle w:val="Tableoffigures"/>
        <w:tabs>
          <w:tab w:val="right" w:pos="9350" w:leader="dot"/>
        </w:tabs>
        <w:rPr>
          <w:rStyle w:val="IndexLink"/>
          <w:vanish w:val="false"/>
        </w:rPr>
      </w:pPr>
      <w:r>
        <w:fldChar w:fldCharType="begin"/>
      </w:r>
      <w:r>
        <w:instrText> TOC \c "Figure" </w:instrText>
      </w:r>
      <w:r>
        <w:fldChar w:fldCharType="separate"/>
      </w:r>
      <w:hyperlink w:anchor="_Toc347904982">
        <w:r>
          <w:rPr>
            <w:rStyle w:val="IndexLink"/>
          </w:rPr>
          <w:t>Figure 1 - T Space Model</w:t>
        </w:r>
        <w:r>
          <w:rPr>
            <w:rStyle w:val="IndexLink"/>
            <w:vanish w:val="false"/>
          </w:rPr>
          <w:tab/>
          <w:t>3</w:t>
        </w:r>
      </w:hyperlink>
    </w:p>
    <w:p>
      <w:pPr>
        <w:pStyle w:val="Tableoffigures"/>
        <w:tabs>
          <w:tab w:val="right" w:pos="9350" w:leader="dot"/>
        </w:tabs>
        <w:rPr>
          <w:rStyle w:val="IndexLink"/>
          <w:vanish w:val="false"/>
        </w:rPr>
      </w:pPr>
      <w:hyperlink w:anchor="_Toc347904983">
        <w:r>
          <w:rPr>
            <w:rStyle w:val="IndexLink"/>
          </w:rPr>
          <w:t>Figure 2 – Sine Wave</w:t>
        </w:r>
        <w:r>
          <w:rPr>
            <w:rStyle w:val="IndexLink"/>
            <w:vanish w:val="false"/>
          </w:rPr>
          <w:tab/>
          <w:t>3</w:t>
        </w:r>
      </w:hyperlink>
    </w:p>
    <w:p>
      <w:pPr>
        <w:pStyle w:val="Tableoffigures"/>
        <w:tabs>
          <w:tab w:val="right" w:pos="9350" w:leader="dot"/>
        </w:tabs>
        <w:rPr>
          <w:rStyle w:val="IndexLink"/>
          <w:vanish w:val="false"/>
        </w:rPr>
      </w:pPr>
      <w:hyperlink w:anchor="_Toc347904984">
        <w:r>
          <w:rPr>
            <w:rStyle w:val="IndexLink"/>
          </w:rPr>
          <w:t>Figure 3 – Sampled Sine Wave Nyquist Rate = 4 and 8</w:t>
        </w:r>
        <w:r>
          <w:rPr>
            <w:rStyle w:val="IndexLink"/>
            <w:vanish w:val="false"/>
          </w:rPr>
          <w:tab/>
          <w:t>3</w:t>
        </w:r>
      </w:hyperlink>
    </w:p>
    <w:p>
      <w:pPr>
        <w:pStyle w:val="Tableoffigures"/>
        <w:tabs>
          <w:tab w:val="right" w:pos="9350" w:leader="dot"/>
        </w:tabs>
        <w:rPr>
          <w:rStyle w:val="IndexLink"/>
          <w:vanish w:val="false"/>
        </w:rPr>
      </w:pPr>
      <w:hyperlink w:anchor="_Toc347904985">
        <w:r>
          <w:rPr>
            <w:rStyle w:val="IndexLink"/>
          </w:rPr>
          <w:t>Figure 4-Generic Communication System</w:t>
        </w:r>
        <w:r>
          <w:rPr>
            <w:rStyle w:val="IndexLink"/>
            <w:vanish w:val="false"/>
          </w:rPr>
          <w:tab/>
          <w:t>3</w:t>
        </w:r>
      </w:hyperlink>
    </w:p>
    <w:p>
      <w:pPr>
        <w:pStyle w:val="Tableoffigures"/>
        <w:tabs>
          <w:tab w:val="right" w:pos="9350" w:leader="dot"/>
        </w:tabs>
        <w:rPr>
          <w:rStyle w:val="IndexLink"/>
          <w:vanish w:val="false"/>
        </w:rPr>
      </w:pPr>
      <w:hyperlink w:anchor="_Toc347904986">
        <w:r>
          <w:rPr>
            <w:rStyle w:val="IndexLink"/>
          </w:rPr>
          <w:t>Figure 5 – 4 Times over Sampled signal</w:t>
        </w:r>
        <w:r>
          <w:rPr>
            <w:rStyle w:val="IndexLink"/>
            <w:vanish w:val="false"/>
          </w:rPr>
          <w:tab/>
          <w:t>3</w:t>
        </w:r>
      </w:hyperlink>
    </w:p>
    <w:p>
      <w:pPr>
        <w:pStyle w:val="Tableoffigures"/>
        <w:tabs>
          <w:tab w:val="right" w:pos="9350" w:leader="dot"/>
        </w:tabs>
        <w:rPr>
          <w:rStyle w:val="IndexLink"/>
          <w:vanish w:val="false"/>
        </w:rPr>
      </w:pPr>
      <w:hyperlink w:anchor="_Toc347904987">
        <w:r>
          <w:rPr>
            <w:rStyle w:val="IndexLink"/>
          </w:rPr>
          <w:t>Figure 6 – Up Sampled Signal Beta = 2</w:t>
        </w:r>
        <w:r>
          <w:rPr>
            <w:rStyle w:val="IndexLink"/>
            <w:vanish w:val="false"/>
          </w:rPr>
          <w:tab/>
          <w:t>3</w:t>
        </w:r>
      </w:hyperlink>
    </w:p>
    <w:p>
      <w:pPr>
        <w:pStyle w:val="Tableoffigures"/>
        <w:tabs>
          <w:tab w:val="right" w:pos="9350" w:leader="dot"/>
        </w:tabs>
        <w:rPr>
          <w:rStyle w:val="IndexLink"/>
          <w:vanish w:val="false"/>
        </w:rPr>
      </w:pPr>
      <w:hyperlink w:anchor="_Toc347904988">
        <w:r>
          <w:rPr>
            <w:rStyle w:val="IndexLink"/>
          </w:rPr>
          <w:t>Figure 7 – Frequency Domain Beta = 2</w:t>
        </w:r>
        <w:r>
          <w:rPr>
            <w:rStyle w:val="IndexLink"/>
            <w:vanish w:val="false"/>
          </w:rPr>
          <w:tab/>
          <w:t>3</w:t>
        </w:r>
      </w:hyperlink>
    </w:p>
    <w:p>
      <w:pPr>
        <w:pStyle w:val="Tableoffigures"/>
        <w:tabs>
          <w:tab w:val="right" w:pos="9350" w:leader="dot"/>
        </w:tabs>
        <w:rPr>
          <w:rStyle w:val="IndexLink"/>
          <w:vanish w:val="false"/>
        </w:rPr>
      </w:pPr>
      <w:hyperlink w:anchor="_Toc347904989">
        <w:r>
          <w:rPr>
            <w:rStyle w:val="IndexLink"/>
          </w:rPr>
          <w:t>Figure 8 – Rectangular Filter Beta = 4</w:t>
        </w:r>
        <w:r>
          <w:rPr>
            <w:rStyle w:val="IndexLink"/>
            <w:vanish w:val="false"/>
          </w:rPr>
          <w:tab/>
          <w:t>3</w:t>
        </w:r>
      </w:hyperlink>
    </w:p>
    <w:p>
      <w:pPr>
        <w:pStyle w:val="Tableoffigures"/>
        <w:tabs>
          <w:tab w:val="right" w:pos="9350" w:leader="dot"/>
        </w:tabs>
        <w:rPr>
          <w:rStyle w:val="IndexLink"/>
          <w:vanish w:val="false"/>
        </w:rPr>
      </w:pPr>
      <w:hyperlink w:anchor="_Toc347904990">
        <w:r>
          <w:rPr>
            <w:rStyle w:val="IndexLink"/>
          </w:rPr>
          <w:t>Figure 9 – Frequency Response of Rectangular Filter Beta = 4 and 8</w:t>
        </w:r>
        <w:r>
          <w:rPr>
            <w:rStyle w:val="IndexLink"/>
            <w:vanish w:val="false"/>
          </w:rPr>
          <w:tab/>
          <w:t>3</w:t>
        </w:r>
      </w:hyperlink>
    </w:p>
    <w:p>
      <w:pPr>
        <w:pStyle w:val="Tableoffigures"/>
        <w:tabs>
          <w:tab w:val="right" w:pos="9350" w:leader="dot"/>
        </w:tabs>
        <w:rPr>
          <w:rStyle w:val="IndexLink"/>
          <w:vanish w:val="false"/>
        </w:rPr>
      </w:pPr>
      <w:hyperlink w:anchor="_Toc347904991">
        <w:r>
          <w:rPr>
            <w:rStyle w:val="IndexLink"/>
          </w:rPr>
          <w:t>Figure 10- Frequency Response of Rectangular Filter with Low Resolution</w:t>
        </w:r>
        <w:r>
          <w:rPr>
            <w:rStyle w:val="IndexLink"/>
            <w:vanish w:val="false"/>
          </w:rPr>
          <w:tab/>
          <w:t>3</w:t>
        </w:r>
      </w:hyperlink>
    </w:p>
    <w:p>
      <w:pPr>
        <w:pStyle w:val="Tableoffigures"/>
        <w:tabs>
          <w:tab w:val="right" w:pos="9350" w:leader="dot"/>
        </w:tabs>
        <w:rPr>
          <w:rStyle w:val="IndexLink"/>
          <w:vanish w:val="false"/>
        </w:rPr>
      </w:pPr>
      <w:hyperlink w:anchor="_Toc347904992">
        <w:r>
          <w:rPr>
            <w:rStyle w:val="IndexLink"/>
          </w:rPr>
          <w:t>Figure 11 – Rectangular Filter Time Domain</w:t>
        </w:r>
        <w:r>
          <w:rPr>
            <w:rStyle w:val="IndexLink"/>
            <w:vanish w:val="false"/>
          </w:rPr>
          <w:tab/>
          <w:t>3</w:t>
        </w:r>
      </w:hyperlink>
    </w:p>
    <w:p>
      <w:pPr>
        <w:pStyle w:val="Tableoffigures"/>
        <w:tabs>
          <w:tab w:val="right" w:pos="9350" w:leader="dot"/>
        </w:tabs>
        <w:rPr>
          <w:rStyle w:val="IndexLink"/>
          <w:vanish w:val="false"/>
        </w:rPr>
      </w:pPr>
      <w:hyperlink w:anchor="_Toc347904993">
        <w:r>
          <w:rPr>
            <w:rStyle w:val="IndexLink"/>
          </w:rPr>
          <w:t>Figure 12 – Rectangular Filter Frequency Domain</w:t>
        </w:r>
        <w:r>
          <w:rPr>
            <w:rStyle w:val="IndexLink"/>
            <w:vanish w:val="false"/>
          </w:rPr>
          <w:tab/>
          <w:t>3</w:t>
        </w:r>
      </w:hyperlink>
    </w:p>
    <w:p>
      <w:pPr>
        <w:pStyle w:val="Tableoffigures"/>
        <w:tabs>
          <w:tab w:val="right" w:pos="9350" w:leader="dot"/>
        </w:tabs>
        <w:rPr>
          <w:rStyle w:val="IndexLink"/>
          <w:vanish w:val="false"/>
        </w:rPr>
      </w:pPr>
      <w:hyperlink w:anchor="_Toc347904994">
        <w:r>
          <w:rPr>
            <w:rStyle w:val="IndexLink"/>
          </w:rPr>
          <w:t>Figure 13 – Eye Diagram for Rectangular Filter</w:t>
        </w:r>
        <w:r>
          <w:rPr>
            <w:rStyle w:val="IndexLink"/>
            <w:vanish w:val="false"/>
          </w:rPr>
          <w:tab/>
          <w:t>3</w:t>
        </w:r>
      </w:hyperlink>
    </w:p>
    <w:p>
      <w:pPr>
        <w:pStyle w:val="Tableoffigures"/>
        <w:tabs>
          <w:tab w:val="right" w:pos="9350" w:leader="dot"/>
        </w:tabs>
        <w:rPr>
          <w:rStyle w:val="IndexLink"/>
          <w:vanish w:val="false"/>
        </w:rPr>
      </w:pPr>
      <w:hyperlink w:anchor="_Toc347904995">
        <w:r>
          <w:rPr>
            <w:rStyle w:val="IndexLink"/>
          </w:rPr>
          <w:t>Figure 14 – Frequency Domain of Square Pulse Shaped Signal</w:t>
        </w:r>
        <w:r>
          <w:rPr>
            <w:rStyle w:val="IndexLink"/>
            <w:vanish w:val="false"/>
          </w:rPr>
          <w:tab/>
          <w:t>3</w:t>
        </w:r>
      </w:hyperlink>
    </w:p>
    <w:p>
      <w:pPr>
        <w:pStyle w:val="Tableoffigures"/>
        <w:tabs>
          <w:tab w:val="right" w:pos="9350" w:leader="dot"/>
        </w:tabs>
        <w:rPr>
          <w:rStyle w:val="IndexLink"/>
          <w:vanish w:val="false"/>
        </w:rPr>
      </w:pPr>
      <w:hyperlink w:anchor="_Toc347904996">
        <w:r>
          <w:rPr>
            <w:rStyle w:val="IndexLink"/>
          </w:rPr>
          <w:t>Figure 15 – Square wave, Gibbs Effect</w:t>
        </w:r>
        <w:r>
          <w:rPr>
            <w:rStyle w:val="IndexLink"/>
            <w:vanish w:val="false"/>
          </w:rPr>
          <w:tab/>
          <w:t>3</w:t>
        </w:r>
      </w:hyperlink>
    </w:p>
    <w:p>
      <w:pPr>
        <w:pStyle w:val="Tableoffigures"/>
        <w:tabs>
          <w:tab w:val="right" w:pos="9350" w:leader="dot"/>
        </w:tabs>
        <w:rPr>
          <w:rStyle w:val="IndexLink"/>
          <w:vanish w:val="false"/>
        </w:rPr>
      </w:pPr>
      <w:hyperlink w:anchor="_Toc347904997">
        <w:r>
          <w:rPr>
            <w:rStyle w:val="IndexLink"/>
          </w:rPr>
          <w:t>Figure 16 – Welch’s Power Spectrum Estimate</w:t>
        </w:r>
        <w:r>
          <w:rPr>
            <w:rStyle w:val="IndexLink"/>
            <w:vanish w:val="false"/>
          </w:rPr>
          <w:tab/>
          <w:t>3</w:t>
        </w:r>
      </w:hyperlink>
    </w:p>
    <w:p>
      <w:pPr>
        <w:pStyle w:val="Tableoffigures"/>
        <w:tabs>
          <w:tab w:val="right" w:pos="9350" w:leader="dot"/>
        </w:tabs>
        <w:rPr>
          <w:rStyle w:val="IndexLink"/>
          <w:vanish w:val="false"/>
        </w:rPr>
      </w:pPr>
      <w:hyperlink w:anchor="_Toc347904998">
        <w:r>
          <w:rPr>
            <w:rStyle w:val="IndexLink"/>
          </w:rPr>
          <w:t>Figure 17- PSD unit value waveform, NFFT = 128</w:t>
        </w:r>
        <w:r>
          <w:rPr>
            <w:rStyle w:val="IndexLink"/>
            <w:vanish w:val="false"/>
          </w:rPr>
          <w:tab/>
          <w:t>3</w:t>
        </w:r>
      </w:hyperlink>
    </w:p>
    <w:p>
      <w:pPr>
        <w:pStyle w:val="Tableoffigures"/>
        <w:tabs>
          <w:tab w:val="right" w:pos="9350" w:leader="dot"/>
        </w:tabs>
        <w:rPr>
          <w:rStyle w:val="IndexLink"/>
          <w:vanish w:val="false"/>
        </w:rPr>
      </w:pPr>
      <w:hyperlink w:anchor="_Toc347904999">
        <w:r>
          <w:rPr>
            <w:rStyle w:val="IndexLink"/>
          </w:rPr>
          <w:t>Figure 18-PSD unit value waveform, NFFT = 256</w:t>
        </w:r>
        <w:r>
          <w:rPr>
            <w:rStyle w:val="IndexLink"/>
            <w:vanish w:val="false"/>
          </w:rPr>
          <w:tab/>
          <w:t>3</w:t>
        </w:r>
      </w:hyperlink>
    </w:p>
    <w:p>
      <w:pPr>
        <w:pStyle w:val="Tableoffigures"/>
        <w:tabs>
          <w:tab w:val="right" w:pos="9350" w:leader="dot"/>
        </w:tabs>
        <w:rPr>
          <w:rStyle w:val="IndexLink"/>
          <w:vanish w:val="false"/>
        </w:rPr>
      </w:pPr>
      <w:hyperlink w:anchor="_Toc347905000">
        <w:r>
          <w:rPr>
            <w:rStyle w:val="IndexLink"/>
          </w:rPr>
          <w:t>Figure 19 PSD AWGN, NFFT = 256</w:t>
        </w:r>
        <w:r>
          <w:rPr>
            <w:rStyle w:val="IndexLink"/>
            <w:vanish w:val="false"/>
          </w:rPr>
          <w:tab/>
          <w:t>3</w:t>
        </w:r>
      </w:hyperlink>
    </w:p>
    <w:p>
      <w:pPr>
        <w:pStyle w:val="Tableoffigures"/>
        <w:tabs>
          <w:tab w:val="right" w:pos="9350" w:leader="dot"/>
        </w:tabs>
        <w:rPr>
          <w:rStyle w:val="IndexLink"/>
          <w:vanish w:val="false"/>
        </w:rPr>
      </w:pPr>
      <w:hyperlink w:anchor="_Toc347905001">
        <w:r>
          <w:rPr>
            <w:rStyle w:val="IndexLink"/>
          </w:rPr>
          <w:t>Figure 21 – Frequency Response of Analogue Filter</w:t>
        </w:r>
        <w:r>
          <w:rPr>
            <w:rStyle w:val="IndexLink"/>
            <w:vanish w:val="false"/>
          </w:rPr>
          <w:tab/>
          <w:t>3</w:t>
        </w:r>
      </w:hyperlink>
    </w:p>
    <w:p>
      <w:pPr>
        <w:pStyle w:val="Tableoffigures"/>
        <w:tabs>
          <w:tab w:val="right" w:pos="9350" w:leader="dot"/>
        </w:tabs>
        <w:rPr>
          <w:rStyle w:val="IndexLink"/>
          <w:vanish w:val="false"/>
        </w:rPr>
      </w:pPr>
      <w:hyperlink w:anchor="_Toc347905002">
        <w:r>
          <w:rPr>
            <w:rStyle w:val="IndexLink"/>
          </w:rPr>
          <w:t>Figure 22 – Analogue filter convolved with zero padded and rectangular filtered signals</w:t>
        </w:r>
        <w:r>
          <w:rPr>
            <w:rStyle w:val="IndexLink"/>
            <w:vanish w:val="false"/>
          </w:rPr>
          <w:tab/>
          <w:t>3</w:t>
        </w:r>
      </w:hyperlink>
    </w:p>
    <w:p>
      <w:pPr>
        <w:pStyle w:val="Tableoffigures"/>
        <w:tabs>
          <w:tab w:val="right" w:pos="9350" w:leader="dot"/>
        </w:tabs>
        <w:rPr>
          <w:rStyle w:val="IndexLink"/>
          <w:vanish w:val="false"/>
        </w:rPr>
      </w:pPr>
      <w:hyperlink w:anchor="_Toc347905003">
        <w:r>
          <w:rPr>
            <w:rStyle w:val="IndexLink"/>
          </w:rPr>
          <w:t>Figure 23 – Analogue Filtered Square Pulse, Beta = 4</w:t>
        </w:r>
        <w:r>
          <w:rPr>
            <w:rStyle w:val="IndexLink"/>
            <w:vanish w:val="false"/>
          </w:rPr>
          <w:tab/>
          <w:t>3</w:t>
        </w:r>
      </w:hyperlink>
    </w:p>
    <w:p>
      <w:pPr>
        <w:pStyle w:val="Tableoffigures"/>
        <w:tabs>
          <w:tab w:val="right" w:pos="9350" w:leader="dot"/>
        </w:tabs>
        <w:rPr>
          <w:rStyle w:val="IndexLink"/>
          <w:vanish w:val="false"/>
        </w:rPr>
      </w:pPr>
      <w:hyperlink w:anchor="_Toc347905004">
        <w:r>
          <w:rPr>
            <w:rStyle w:val="IndexLink"/>
          </w:rPr>
          <w:t>Figure 24 – Eye Diagram of Analogue Filtered Signal, Beta = 4</w:t>
        </w:r>
        <w:r>
          <w:rPr>
            <w:rStyle w:val="IndexLink"/>
            <w:vanish w:val="false"/>
          </w:rPr>
          <w:tab/>
          <w:t>3</w:t>
        </w:r>
      </w:hyperlink>
    </w:p>
    <w:p>
      <w:pPr>
        <w:pStyle w:val="Tableoffigures"/>
        <w:tabs>
          <w:tab w:val="right" w:pos="9350" w:leader="dot"/>
        </w:tabs>
        <w:rPr>
          <w:rStyle w:val="IndexLink"/>
          <w:vanish w:val="false"/>
        </w:rPr>
      </w:pPr>
      <w:hyperlink w:anchor="_Toc347905005">
        <w:r>
          <w:rPr>
            <w:rStyle w:val="IndexLink"/>
          </w:rPr>
          <w:t>Figure 25 - Analogue Filtered Square Pulse, Beta = 8</w:t>
        </w:r>
        <w:r>
          <w:rPr>
            <w:rStyle w:val="IndexLink"/>
            <w:vanish w:val="false"/>
          </w:rPr>
          <w:tab/>
          <w:t>3</w:t>
        </w:r>
      </w:hyperlink>
    </w:p>
    <w:p>
      <w:pPr>
        <w:pStyle w:val="Tableoffigures"/>
        <w:tabs>
          <w:tab w:val="right" w:pos="9350" w:leader="dot"/>
        </w:tabs>
        <w:rPr>
          <w:rStyle w:val="IndexLink"/>
          <w:vanish w:val="false"/>
        </w:rPr>
      </w:pPr>
      <w:hyperlink w:anchor="_Toc347905006">
        <w:r>
          <w:rPr>
            <w:rStyle w:val="IndexLink"/>
          </w:rPr>
          <w:t>Figure 26 - Eye Diagram of Analogue Filtered Signal, Beta = 8</w:t>
        </w:r>
        <w:r>
          <w:rPr>
            <w:rStyle w:val="IndexLink"/>
            <w:vanish w:val="false"/>
          </w:rPr>
          <w:tab/>
          <w:t>3</w:t>
        </w:r>
      </w:hyperlink>
    </w:p>
    <w:p>
      <w:pPr>
        <w:pStyle w:val="Tableoffigures"/>
        <w:tabs>
          <w:tab w:val="right" w:pos="9350" w:leader="dot"/>
        </w:tabs>
        <w:rPr>
          <w:rStyle w:val="IndexLink"/>
          <w:vanish w:val="false"/>
        </w:rPr>
      </w:pPr>
      <w:hyperlink w:anchor="_Toc347905007">
        <w:r>
          <w:rPr>
            <w:rStyle w:val="IndexLink"/>
          </w:rPr>
          <w:t>Figure 27 – Raised Cosine Impulse Response</w:t>
        </w:r>
        <w:r>
          <w:rPr>
            <w:rStyle w:val="IndexLink"/>
            <w:vanish w:val="false"/>
          </w:rPr>
          <w:tab/>
          <w:t>3</w:t>
        </w:r>
      </w:hyperlink>
    </w:p>
    <w:p>
      <w:pPr>
        <w:pStyle w:val="Tableoffigures"/>
        <w:tabs>
          <w:tab w:val="right" w:pos="9350" w:leader="dot"/>
        </w:tabs>
        <w:rPr>
          <w:rStyle w:val="IndexLink"/>
          <w:vanish w:val="false"/>
        </w:rPr>
      </w:pPr>
      <w:hyperlink w:anchor="_Toc347905008">
        <w:r>
          <w:rPr>
            <w:rStyle w:val="IndexLink"/>
          </w:rPr>
          <w:t>Figure 28-Interpolation Filter</w:t>
        </w:r>
        <w:r>
          <w:rPr>
            <w:rStyle w:val="IndexLink"/>
            <w:vanish w:val="false"/>
          </w:rPr>
          <w:tab/>
          <w:t>3</w:t>
        </w:r>
      </w:hyperlink>
    </w:p>
    <w:p>
      <w:pPr>
        <w:pStyle w:val="Tableoffigures"/>
        <w:tabs>
          <w:tab w:val="right" w:pos="9350" w:leader="dot"/>
        </w:tabs>
        <w:rPr>
          <w:rStyle w:val="IndexLink"/>
          <w:vanish w:val="false"/>
        </w:rPr>
      </w:pPr>
      <w:hyperlink w:anchor="_Toc347905009">
        <w:r>
          <w:rPr>
            <w:rStyle w:val="IndexLink"/>
          </w:rPr>
          <w:t>Figure 29-Raised Cosine Pulse Shaped Waveform</w:t>
        </w:r>
        <w:r>
          <w:rPr>
            <w:rStyle w:val="IndexLink"/>
            <w:vanish w:val="false"/>
          </w:rPr>
          <w:tab/>
          <w:t>3</w:t>
        </w:r>
      </w:hyperlink>
    </w:p>
    <w:p>
      <w:pPr>
        <w:pStyle w:val="Tableoffigures"/>
        <w:tabs>
          <w:tab w:val="right" w:pos="9350" w:leader="dot"/>
        </w:tabs>
        <w:rPr>
          <w:rStyle w:val="IndexLink"/>
          <w:vanish w:val="false"/>
        </w:rPr>
      </w:pPr>
      <w:hyperlink w:anchor="_Toc347905010">
        <w:r>
          <w:rPr>
            <w:rStyle w:val="IndexLink"/>
          </w:rPr>
          <w:t>Figure 30-Eye Diagram for Raised Cosine Filter</w:t>
        </w:r>
        <w:r>
          <w:rPr>
            <w:rStyle w:val="IndexLink"/>
            <w:vanish w:val="false"/>
          </w:rPr>
          <w:tab/>
          <w:t>3</w:t>
        </w:r>
      </w:hyperlink>
    </w:p>
    <w:p>
      <w:pPr>
        <w:pStyle w:val="Tableoffigures"/>
        <w:tabs>
          <w:tab w:val="right" w:pos="9350" w:leader="dot"/>
        </w:tabs>
        <w:rPr>
          <w:rStyle w:val="IndexLink"/>
          <w:vanish w:val="false"/>
        </w:rPr>
      </w:pPr>
      <w:hyperlink w:anchor="_Toc347905011">
        <w:r>
          <w:rPr>
            <w:rStyle w:val="IndexLink"/>
          </w:rPr>
          <w:t>Figure 30-Frequency Domain of RC and Analogue Filtered Signals</w:t>
        </w:r>
        <w:r>
          <w:rPr>
            <w:rStyle w:val="IndexLink"/>
            <w:vanish w:val="false"/>
          </w:rPr>
          <w:tab/>
          <w:t>3</w:t>
        </w:r>
      </w:hyperlink>
    </w:p>
    <w:p>
      <w:pPr>
        <w:pStyle w:val="Tableoffigures"/>
        <w:tabs>
          <w:tab w:val="right" w:pos="9350" w:leader="dot"/>
        </w:tabs>
        <w:rPr>
          <w:rStyle w:val="IndexLink"/>
          <w:vanish w:val="false"/>
        </w:rPr>
      </w:pPr>
      <w:hyperlink w:anchor="_Toc347905012">
        <w:r>
          <w:rPr>
            <w:rStyle w:val="IndexLink"/>
          </w:rPr>
          <w:t>Figure 31-Impulse Response for RC Filter with varying alpha</w:t>
        </w:r>
        <w:r>
          <w:rPr>
            <w:rStyle w:val="IndexLink"/>
            <w:vanish w:val="false"/>
          </w:rPr>
          <w:tab/>
          <w:t>3</w:t>
        </w:r>
      </w:hyperlink>
    </w:p>
    <w:p>
      <w:pPr>
        <w:pStyle w:val="Tableoffigures"/>
        <w:tabs>
          <w:tab w:val="right" w:pos="9350" w:leader="dot"/>
        </w:tabs>
        <w:rPr>
          <w:rStyle w:val="IndexLink"/>
          <w:vanish w:val="false"/>
        </w:rPr>
      </w:pPr>
      <w:hyperlink w:anchor="_Toc347905013">
        <w:r>
          <w:rPr>
            <w:rStyle w:val="IndexLink"/>
          </w:rPr>
          <w:t>Figure 32-Frequency Response for RC Filter with varying alpha</w:t>
        </w:r>
        <w:r>
          <w:rPr>
            <w:rStyle w:val="IndexLink"/>
            <w:vanish w:val="false"/>
          </w:rPr>
          <w:tab/>
          <w:t>3</w:t>
        </w:r>
      </w:hyperlink>
    </w:p>
    <w:p>
      <w:pPr>
        <w:pStyle w:val="Tableoffigures"/>
        <w:tabs>
          <w:tab w:val="right" w:pos="9350" w:leader="dot"/>
        </w:tabs>
        <w:rPr>
          <w:rStyle w:val="IndexLink"/>
          <w:vanish w:val="false"/>
        </w:rPr>
      </w:pPr>
      <w:hyperlink w:anchor="_Toc347905014">
        <w:r>
          <w:rPr>
            <w:rStyle w:val="IndexLink"/>
          </w:rPr>
          <w:t>Figure 34 – RRC Filter Design</w:t>
        </w:r>
        <w:r>
          <w:rPr>
            <w:rStyle w:val="IndexLink"/>
            <w:vanish w:val="false"/>
          </w:rPr>
          <w:tab/>
          <w:t>3</w:t>
        </w:r>
      </w:hyperlink>
    </w:p>
    <w:p>
      <w:pPr>
        <w:pStyle w:val="Tableoffigures"/>
        <w:tabs>
          <w:tab w:val="right" w:pos="9350" w:leader="dot"/>
        </w:tabs>
        <w:rPr>
          <w:rStyle w:val="IndexLink"/>
          <w:vanish w:val="false"/>
        </w:rPr>
      </w:pPr>
      <w:hyperlink w:anchor="_Toc347905015">
        <w:r>
          <w:rPr>
            <w:rStyle w:val="IndexLink"/>
          </w:rPr>
          <w:t>Figure 35-RRC Filtered Waveform</w:t>
        </w:r>
        <w:r>
          <w:rPr>
            <w:rStyle w:val="IndexLink"/>
            <w:vanish w:val="false"/>
          </w:rPr>
          <w:tab/>
          <w:t>3</w:t>
        </w:r>
      </w:hyperlink>
    </w:p>
    <w:p>
      <w:pPr>
        <w:pStyle w:val="Tableoffigures"/>
        <w:tabs>
          <w:tab w:val="right" w:pos="9350" w:leader="dot"/>
        </w:tabs>
        <w:rPr>
          <w:rStyle w:val="IndexLink"/>
          <w:vanish w:val="false"/>
        </w:rPr>
      </w:pPr>
      <w:hyperlink w:anchor="_Toc347905016">
        <w:r>
          <w:rPr>
            <w:rStyle w:val="IndexLink"/>
          </w:rPr>
          <w:t>Figure 36 Full RRC Filtered Wavefor</w:t>
        </w:r>
        <w:r>
          <w:rPr>
            <w:rStyle w:val="IndexLink"/>
            <w:vanish w:val="false"/>
          </w:rPr>
          <w:tab/>
          <w:t>3</w:t>
        </w:r>
      </w:hyperlink>
    </w:p>
    <w:p>
      <w:pPr>
        <w:pStyle w:val="Tableoffigures"/>
        <w:tabs>
          <w:tab w:val="right" w:pos="9350" w:leader="dot"/>
        </w:tabs>
        <w:rPr>
          <w:rStyle w:val="IndexLink"/>
          <w:vanish w:val="false"/>
        </w:rPr>
      </w:pPr>
      <w:hyperlink w:anchor="_Toc347905017">
        <w:r>
          <w:rPr>
            <w:rStyle w:val="IndexLink"/>
          </w:rPr>
          <w:t>Figure 37-Bit Error Rate for QPSK modulation scheme</w:t>
        </w:r>
        <w:r>
          <w:rPr>
            <w:rStyle w:val="IndexLink"/>
            <w:vanish w:val="false"/>
          </w:rPr>
          <w:tab/>
          <w:t>3</w:t>
        </w:r>
      </w:hyperlink>
    </w:p>
    <w:p>
      <w:pPr>
        <w:pStyle w:val="Tableoffigures"/>
        <w:tabs>
          <w:tab w:val="right" w:pos="9350" w:leader="dot"/>
        </w:tabs>
        <w:rPr>
          <w:rStyle w:val="IndexLink"/>
          <w:vanish w:val="false"/>
        </w:rPr>
      </w:pPr>
      <w:hyperlink w:anchor="_Toc347905018">
        <w:r>
          <w:rPr>
            <w:rStyle w:val="IndexLink"/>
          </w:rPr>
          <w:t>Figure 38-Time Domain 4 times oversampled</w:t>
        </w:r>
        <w:r>
          <w:rPr>
            <w:rStyle w:val="IndexLink"/>
            <w:vanish w:val="false"/>
          </w:rPr>
          <w:tab/>
          <w:t>3</w:t>
        </w:r>
      </w:hyperlink>
    </w:p>
    <w:p>
      <w:pPr>
        <w:pStyle w:val="Tableoffigures"/>
        <w:tabs>
          <w:tab w:val="right" w:pos="9350" w:leader="dot"/>
        </w:tabs>
        <w:rPr>
          <w:rStyle w:val="IndexLink"/>
          <w:vanish w:val="false"/>
        </w:rPr>
      </w:pPr>
      <w:hyperlink w:anchor="_Toc347905019">
        <w:r>
          <w:rPr>
            <w:rStyle w:val="IndexLink"/>
          </w:rPr>
          <w:t>Figure 39-Frequency Domain 4 times oversampled</w:t>
        </w:r>
        <w:r>
          <w:rPr>
            <w:rStyle w:val="IndexLink"/>
            <w:vanish w:val="false"/>
          </w:rPr>
          <w:tab/>
          <w:t>3</w:t>
        </w:r>
      </w:hyperlink>
    </w:p>
    <w:p>
      <w:pPr>
        <w:pStyle w:val="Tableoffigures"/>
        <w:tabs>
          <w:tab w:val="right" w:pos="9350" w:leader="dot"/>
        </w:tabs>
        <w:rPr>
          <w:rStyle w:val="IndexLink"/>
          <w:vanish w:val="false"/>
        </w:rPr>
      </w:pPr>
      <w:hyperlink w:anchor="_Toc347905020">
        <w:r>
          <w:rPr>
            <w:rStyle w:val="IndexLink"/>
          </w:rPr>
          <w:t>Figure 40-Time Domain 8 times oversampled</w:t>
        </w:r>
        <w:r>
          <w:rPr>
            <w:rStyle w:val="IndexLink"/>
            <w:vanish w:val="false"/>
          </w:rPr>
          <w:tab/>
          <w:t>3</w:t>
        </w:r>
      </w:hyperlink>
    </w:p>
    <w:p>
      <w:pPr>
        <w:pStyle w:val="Tableoffigures"/>
        <w:tabs>
          <w:tab w:val="right" w:pos="9350" w:leader="dot"/>
        </w:tabs>
        <w:rPr>
          <w:rStyle w:val="IndexLink"/>
          <w:vanish w:val="false"/>
        </w:rPr>
      </w:pPr>
      <w:hyperlink w:anchor="_Toc347905021">
        <w:r>
          <w:rPr>
            <w:rStyle w:val="IndexLink"/>
          </w:rPr>
          <w:t>Figure 41-Frequency Domain 8 times oversampled</w:t>
        </w:r>
        <w:r>
          <w:rPr>
            <w:rStyle w:val="IndexLink"/>
            <w:vanish w:val="false"/>
          </w:rPr>
          <w:tab/>
          <w:t>3</w:t>
        </w:r>
      </w:hyperlink>
    </w:p>
    <w:p>
      <w:pPr>
        <w:pStyle w:val="Headingnocontents"/>
        <w:rPr/>
      </w:pPr>
      <w:r>
        <w:rPr/>
      </w:r>
      <w:r>
        <w:fldChar w:fldCharType="end"/>
      </w:r>
    </w:p>
    <w:p>
      <w:pPr>
        <w:pStyle w:val="Headingnocontents"/>
        <w:pageBreakBefore/>
        <w:rPr/>
      </w:pPr>
      <w:r>
        <w:rPr/>
        <w:t xml:space="preserve"> </w:t>
      </w:r>
      <w:bookmarkStart w:id="14" w:name="_Toc347904959"/>
      <w:bookmarkEnd w:id="8"/>
      <w:bookmarkEnd w:id="9"/>
      <w:bookmarkEnd w:id="10"/>
      <w:bookmarkEnd w:id="11"/>
      <w:bookmarkEnd w:id="12"/>
      <w:bookmarkEnd w:id="14"/>
      <w:r>
        <w:rPr/>
        <w:t>General</w:t>
      </w:r>
    </w:p>
    <w:p>
      <w:pPr>
        <w:pStyle w:val="Heading2"/>
        <w:numPr>
          <w:ilvl w:val="1"/>
          <w:numId w:val="7"/>
        </w:numPr>
        <w:rPr/>
      </w:pPr>
      <w:bookmarkStart w:id="15" w:name="_Toc347904960"/>
      <w:bookmarkStart w:id="16" w:name="_Toc142384719"/>
      <w:bookmarkStart w:id="17" w:name="_Toc142984013"/>
      <w:bookmarkStart w:id="18" w:name="_Toc78701363"/>
      <w:bookmarkStart w:id="19" w:name="_Toc42685233"/>
      <w:bookmarkStart w:id="20" w:name="_Toc12164773"/>
      <w:bookmarkEnd w:id="15"/>
      <w:bookmarkEnd w:id="16"/>
      <w:bookmarkEnd w:id="17"/>
      <w:bookmarkEnd w:id="18"/>
      <w:bookmarkEnd w:id="19"/>
      <w:bookmarkEnd w:id="20"/>
      <w:r>
        <w:rPr/>
        <w:t>Approvals and Dates</w:t>
      </w:r>
    </w:p>
    <w:tbl>
      <w:tblPr>
        <w:jc w:val="center"/>
        <w:tblInd w:w="0" w:type="dxa"/>
        <w:tblBorders>
          <w:top w:val="nil"/>
          <w:left w:val="nil"/>
          <w:bottom w:val="single" w:sz="12" w:space="0" w:color="00000A"/>
          <w:insideH w:val="single" w:sz="12" w:space="0" w:color="00000A"/>
          <w:right w:val="single" w:sz="12" w:space="0" w:color="00000A"/>
          <w:insideV w:val="single" w:sz="12" w:space="0" w:color="00000A"/>
        </w:tblBorders>
        <w:tblCellMar>
          <w:top w:w="0" w:type="dxa"/>
          <w:left w:w="122" w:type="dxa"/>
          <w:bottom w:w="0" w:type="dxa"/>
          <w:right w:w="107" w:type="dxa"/>
        </w:tblCellMar>
      </w:tblPr>
      <w:tblGrid>
        <w:gridCol w:w="2646"/>
        <w:gridCol w:w="4654"/>
      </w:tblGrid>
      <w:tr>
        <w:trPr>
          <w:cantSplit w:val="true"/>
        </w:trPr>
        <w:tc>
          <w:tcPr>
            <w:tcW w:w="2646" w:type="dxa"/>
            <w:tcBorders>
              <w:top w:val="nil"/>
              <w:left w:val="nil"/>
              <w:bottom w:val="single" w:sz="12" w:space="0" w:color="00000A"/>
              <w:insideH w:val="single" w:sz="12" w:space="0" w:color="00000A"/>
              <w:right w:val="single" w:sz="12" w:space="0" w:color="00000A"/>
              <w:insideV w:val="single" w:sz="12" w:space="0" w:color="00000A"/>
            </w:tcBorders>
            <w:shd w:fill="auto" w:val="clear"/>
          </w:tcPr>
          <w:p>
            <w:pPr>
              <w:pStyle w:val="Normal"/>
              <w:keepLines/>
              <w:widowControl/>
              <w:bidi w:val="0"/>
              <w:spacing w:before="0" w:after="240"/>
              <w:jc w:val="both"/>
              <w:rPr/>
            </w:pPr>
            <w:r>
              <w:rPr/>
            </w:r>
          </w:p>
        </w:tc>
        <w:tc>
          <w:tcPr>
            <w:tcW w:w="4654" w:type="dxa"/>
            <w:tc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cBorders>
            <w:shd w:fill="auto" w:val="clear"/>
            <w:tcMar>
              <w:left w:w="107" w:type="dxa"/>
            </w:tcMar>
          </w:tcPr>
          <w:p>
            <w:pPr>
              <w:pStyle w:val="Normal"/>
              <w:keepLines/>
              <w:widowControl/>
              <w:bidi w:val="0"/>
              <w:spacing w:before="0" w:after="240"/>
              <w:jc w:val="both"/>
              <w:rPr/>
            </w:pPr>
            <w:r>
              <w:rPr/>
              <w:t>Approval Date</w:t>
            </w:r>
          </w:p>
        </w:tc>
      </w:tr>
      <w:tr>
        <w:trPr>
          <w:cantSplit w:val="true"/>
        </w:trPr>
        <w:tc>
          <w:tcPr>
            <w:tcW w:w="2646" w:type="dxa"/>
            <w:tc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cBorders>
            <w:shd w:fill="auto" w:val="clear"/>
            <w:tcMar>
              <w:left w:w="107" w:type="dxa"/>
            </w:tcMar>
          </w:tcPr>
          <w:p>
            <w:pPr>
              <w:pStyle w:val="Normal"/>
              <w:keepLines/>
              <w:widowControl/>
              <w:bidi w:val="0"/>
              <w:spacing w:before="0" w:after="240"/>
              <w:jc w:val="both"/>
              <w:rPr/>
            </w:pPr>
            <w:r>
              <w:rPr/>
              <w:t>A. E. Jones</w:t>
            </w:r>
          </w:p>
        </w:tc>
        <w:tc>
          <w:tcPr>
            <w:tcW w:w="4654" w:type="dxa"/>
            <w:tc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cBorders>
            <w:shd w:fill="auto" w:val="clear"/>
            <w:tcMar>
              <w:left w:w="107" w:type="dxa"/>
            </w:tcMar>
          </w:tcPr>
          <w:p>
            <w:pPr>
              <w:pStyle w:val="Normal"/>
              <w:keepLines/>
              <w:widowControl/>
              <w:bidi w:val="0"/>
              <w:spacing w:before="0" w:after="240"/>
              <w:jc w:val="both"/>
              <w:rPr/>
            </w:pPr>
            <w:r>
              <w:rPr/>
            </w:r>
          </w:p>
        </w:tc>
      </w:tr>
    </w:tbl>
    <w:p>
      <w:pPr>
        <w:pStyle w:val="Normal"/>
        <w:rPr/>
      </w:pPr>
      <w:r>
        <w:rPr/>
      </w:r>
    </w:p>
    <w:p>
      <w:pPr>
        <w:pStyle w:val="Normal"/>
        <w:rPr/>
      </w:pPr>
      <w:r>
        <w:rPr/>
      </w:r>
    </w:p>
    <w:p>
      <w:pPr>
        <w:pStyle w:val="Heading2"/>
        <w:numPr>
          <w:ilvl w:val="1"/>
          <w:numId w:val="7"/>
        </w:numPr>
        <w:rPr/>
      </w:pPr>
      <w:bookmarkStart w:id="21" w:name="_Toc347904961"/>
      <w:bookmarkStart w:id="22" w:name="_Toc142384720"/>
      <w:bookmarkStart w:id="23" w:name="_Toc142984014"/>
      <w:bookmarkStart w:id="24" w:name="_Toc78701364"/>
      <w:bookmarkStart w:id="25" w:name="_Toc42685234"/>
      <w:bookmarkStart w:id="26" w:name="_Toc12164774"/>
      <w:bookmarkEnd w:id="21"/>
      <w:bookmarkEnd w:id="22"/>
      <w:bookmarkEnd w:id="23"/>
      <w:bookmarkEnd w:id="24"/>
      <w:bookmarkEnd w:id="25"/>
      <w:bookmarkEnd w:id="26"/>
      <w:r>
        <w:rPr/>
        <w:t>Change Record</w:t>
      </w:r>
    </w:p>
    <w:tbl>
      <w:tblPr>
        <w:jc w:val="center"/>
        <w:tblInd w:w="0" w:type="dxa"/>
        <w:tblBorders>
          <w:top w:val="single" w:sz="12" w:space="0" w:color="00000A"/>
          <w:left w:val="single" w:sz="12" w:space="0" w:color="00000A"/>
          <w:bottom w:val="single" w:sz="12" w:space="0" w:color="00000A"/>
          <w:insideH w:val="single" w:sz="12" w:space="0" w:color="00000A"/>
          <w:right w:val="single" w:sz="6" w:space="0" w:color="00000A"/>
          <w:insideV w:val="single" w:sz="6" w:space="0" w:color="00000A"/>
        </w:tblBorders>
        <w:tblCellMar>
          <w:top w:w="0" w:type="dxa"/>
          <w:left w:w="107" w:type="dxa"/>
          <w:bottom w:w="0" w:type="dxa"/>
          <w:right w:w="107" w:type="dxa"/>
        </w:tblCellMar>
      </w:tblPr>
      <w:tblGrid>
        <w:gridCol w:w="1706"/>
        <w:gridCol w:w="978"/>
        <w:gridCol w:w="14"/>
        <w:gridCol w:w="2112"/>
        <w:gridCol w:w="3965"/>
      </w:tblGrid>
      <w:tr>
        <w:trPr>
          <w:cantSplit w:val="true"/>
        </w:trPr>
        <w:tc>
          <w:tcPr>
            <w:tcW w:w="1706" w:type="dxa"/>
            <w:tcBorders>
              <w:top w:val="single" w:sz="12" w:space="0" w:color="00000A"/>
              <w:left w:val="single" w:sz="12" w:space="0" w:color="00000A"/>
              <w:bottom w:val="single" w:sz="12" w:space="0" w:color="00000A"/>
              <w:insideH w:val="single" w:sz="12" w:space="0" w:color="00000A"/>
              <w:right w:val="single" w:sz="6" w:space="0" w:color="00000A"/>
              <w:insideV w:val="single" w:sz="6" w:space="0" w:color="00000A"/>
            </w:tcBorders>
            <w:shd w:fill="auto" w:val="clear"/>
            <w:tcMar>
              <w:left w:w="107" w:type="dxa"/>
            </w:tcMar>
          </w:tcPr>
          <w:p>
            <w:pPr>
              <w:pStyle w:val="Normal"/>
              <w:keepLines/>
              <w:widowControl/>
              <w:bidi w:val="0"/>
              <w:spacing w:before="0" w:after="240"/>
              <w:jc w:val="both"/>
              <w:rPr/>
            </w:pPr>
            <w:r>
              <w:rPr/>
              <w:t>Date</w:t>
            </w:r>
          </w:p>
        </w:tc>
        <w:tc>
          <w:tcPr>
            <w:tcW w:w="992" w:type="dxa"/>
            <w:gridSpan w:val="2"/>
            <w:tcBorders>
              <w:top w:val="single" w:sz="12" w:space="0" w:color="00000A"/>
              <w:left w:val="single" w:sz="6" w:space="0" w:color="00000A"/>
              <w:bottom w:val="single" w:sz="12" w:space="0" w:color="00000A"/>
              <w:insideH w:val="single" w:sz="12" w:space="0" w:color="00000A"/>
              <w:right w:val="single" w:sz="6" w:space="0" w:color="00000A"/>
              <w:insideV w:val="single" w:sz="6" w:space="0" w:color="00000A"/>
            </w:tcBorders>
            <w:shd w:fill="auto" w:val="clear"/>
            <w:tcMar>
              <w:left w:w="114" w:type="dxa"/>
            </w:tcMar>
          </w:tcPr>
          <w:p>
            <w:pPr>
              <w:pStyle w:val="Normal"/>
              <w:keepLines/>
              <w:widowControl/>
              <w:bidi w:val="0"/>
              <w:spacing w:before="0" w:after="240"/>
              <w:jc w:val="both"/>
              <w:rPr/>
            </w:pPr>
            <w:r>
              <w:rPr/>
              <w:t>Version</w:t>
            </w:r>
          </w:p>
        </w:tc>
        <w:tc>
          <w:tcPr>
            <w:tcW w:w="2112" w:type="dxa"/>
            <w:tcBorders>
              <w:top w:val="single" w:sz="12" w:space="0" w:color="00000A"/>
              <w:left w:val="single" w:sz="6" w:space="0" w:color="00000A"/>
              <w:bottom w:val="single" w:sz="12" w:space="0" w:color="00000A"/>
              <w:insideH w:val="single" w:sz="12" w:space="0" w:color="00000A"/>
              <w:right w:val="single" w:sz="6" w:space="0" w:color="00000A"/>
              <w:insideV w:val="single" w:sz="6" w:space="0" w:color="00000A"/>
            </w:tcBorders>
            <w:shd w:fill="auto" w:val="clear"/>
            <w:tcMar>
              <w:left w:w="114" w:type="dxa"/>
            </w:tcMar>
          </w:tcPr>
          <w:p>
            <w:pPr>
              <w:pStyle w:val="Normal"/>
              <w:keepLines/>
              <w:widowControl/>
              <w:bidi w:val="0"/>
              <w:spacing w:before="0" w:after="240"/>
              <w:jc w:val="both"/>
              <w:rPr/>
            </w:pPr>
            <w:r>
              <w:rPr/>
              <w:t>Author</w:t>
            </w:r>
          </w:p>
        </w:tc>
        <w:tc>
          <w:tcPr>
            <w:tcW w:w="3965" w:type="dxa"/>
            <w:tcBorders>
              <w:top w:val="single" w:sz="12" w:space="0" w:color="00000A"/>
              <w:left w:val="single" w:sz="6" w:space="0" w:color="00000A"/>
              <w:bottom w:val="single" w:sz="12" w:space="0" w:color="00000A"/>
              <w:insideH w:val="single" w:sz="12" w:space="0" w:color="00000A"/>
              <w:right w:val="single" w:sz="12" w:space="0" w:color="00000A"/>
              <w:insideV w:val="single" w:sz="12" w:space="0" w:color="00000A"/>
            </w:tcBorders>
            <w:shd w:fill="auto" w:val="clear"/>
            <w:tcMar>
              <w:left w:w="114" w:type="dxa"/>
            </w:tcMar>
          </w:tcPr>
          <w:p>
            <w:pPr>
              <w:pStyle w:val="Normal"/>
              <w:keepLines/>
              <w:widowControl/>
              <w:bidi w:val="0"/>
              <w:spacing w:before="0" w:after="240"/>
              <w:jc w:val="both"/>
              <w:rPr/>
            </w:pPr>
            <w:r>
              <w:rPr/>
              <w:t>Description of Changes</w:t>
            </w:r>
          </w:p>
        </w:tc>
      </w:tr>
      <w:tr>
        <w:trPr>
          <w:cantSplit w:val="true"/>
        </w:trPr>
        <w:tc>
          <w:tcPr>
            <w:tcW w:w="1706" w:type="dxa"/>
            <w:tcBorders>
              <w:top w:val="single" w:sz="12"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keepLines/>
              <w:widowControl/>
              <w:bidi w:val="0"/>
              <w:spacing w:before="0" w:after="240"/>
              <w:jc w:val="both"/>
              <w:rPr/>
            </w:pPr>
            <w:r>
              <w:rPr/>
              <w:t>Date</w:t>
            </w:r>
          </w:p>
        </w:tc>
        <w:tc>
          <w:tcPr>
            <w:tcW w:w="992" w:type="dxa"/>
            <w:gridSpan w:val="2"/>
            <w:tcBorders>
              <w:top w:val="single" w:sz="12"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keepLines/>
              <w:widowControl/>
              <w:bidi w:val="0"/>
              <w:spacing w:before="0" w:after="240"/>
              <w:jc w:val="both"/>
              <w:rPr/>
            </w:pPr>
            <w:r>
              <w:rPr/>
              <w:t>0.01</w:t>
            </w:r>
          </w:p>
        </w:tc>
        <w:tc>
          <w:tcPr>
            <w:tcW w:w="2112" w:type="dxa"/>
            <w:tcBorders>
              <w:top w:val="single" w:sz="12"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vAlign w:val="center"/>
          </w:tcPr>
          <w:p>
            <w:pPr>
              <w:pStyle w:val="Normal"/>
              <w:spacing w:before="0" w:after="240"/>
              <w:rPr/>
            </w:pPr>
            <w:r>
              <w:rPr/>
            </w:r>
          </w:p>
        </w:tc>
        <w:tc>
          <w:tcPr>
            <w:tcW w:w="3965" w:type="dxa"/>
            <w:tcBorders>
              <w:top w:val="single" w:sz="12"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keepLines/>
              <w:widowControl/>
              <w:bidi w:val="0"/>
              <w:spacing w:before="0" w:after="240"/>
              <w:jc w:val="both"/>
              <w:rPr/>
            </w:pPr>
            <w:r>
              <w:rPr/>
              <w:t>Initial Draft</w:t>
            </w:r>
          </w:p>
        </w:tc>
      </w:tr>
      <w:tr>
        <w:trPr>
          <w:cantSplit w:val="true"/>
        </w:trPr>
        <w:tc>
          <w:tcPr>
            <w:tcW w:w="1706"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vAlign w:val="center"/>
          </w:tcPr>
          <w:p>
            <w:pPr>
              <w:pStyle w:val="Normal"/>
              <w:spacing w:before="0" w:after="240"/>
              <w:rPr/>
            </w:pPr>
            <w:r>
              <w:rPr/>
            </w:r>
          </w:p>
        </w:tc>
        <w:tc>
          <w:tcPr>
            <w:tcW w:w="9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vAlign w:val="center"/>
          </w:tcPr>
          <w:p>
            <w:pPr>
              <w:pStyle w:val="Normal"/>
              <w:spacing w:before="0" w:after="240"/>
              <w:rPr/>
            </w:pPr>
            <w:r>
              <w:rPr/>
            </w:r>
          </w:p>
        </w:tc>
        <w:tc>
          <w:tcPr>
            <w:tcW w:w="2126"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vAlign w:val="center"/>
          </w:tcPr>
          <w:p>
            <w:pPr>
              <w:pStyle w:val="Normal"/>
              <w:spacing w:before="0" w:after="240"/>
              <w:rPr/>
            </w:pPr>
            <w:r>
              <w:rPr/>
            </w:r>
          </w:p>
        </w:tc>
        <w:tc>
          <w:tcPr>
            <w:tcW w:w="3965"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spacing w:before="0" w:after="240"/>
              <w:rPr/>
            </w:pPr>
            <w:r>
              <w:rPr/>
            </w:r>
          </w:p>
        </w:tc>
      </w:tr>
      <w:tr>
        <w:trPr>
          <w:cantSplit w:val="true"/>
        </w:trPr>
        <w:tc>
          <w:tcPr>
            <w:tcW w:w="1706"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spacing w:before="0" w:after="240"/>
              <w:rPr/>
            </w:pPr>
            <w:r>
              <w:rPr/>
            </w:r>
          </w:p>
        </w:tc>
        <w:tc>
          <w:tcPr>
            <w:tcW w:w="9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spacing w:before="0" w:after="240"/>
              <w:rPr/>
            </w:pPr>
            <w:r>
              <w:rPr/>
            </w:r>
          </w:p>
        </w:tc>
        <w:tc>
          <w:tcPr>
            <w:tcW w:w="2126"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spacing w:before="0" w:after="240"/>
              <w:rPr/>
            </w:pPr>
            <w:r>
              <w:rPr/>
            </w:r>
          </w:p>
        </w:tc>
        <w:tc>
          <w:tcPr>
            <w:tcW w:w="3965"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spacing w:before="0" w:after="240"/>
              <w:rPr/>
            </w:pPr>
            <w:r>
              <w:rPr/>
            </w:r>
          </w:p>
        </w:tc>
      </w:tr>
      <w:tr>
        <w:trPr>
          <w:cantSplit w:val="true"/>
        </w:trPr>
        <w:tc>
          <w:tcPr>
            <w:tcW w:w="1706"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spacing w:before="0" w:after="240"/>
              <w:rPr/>
            </w:pPr>
            <w:r>
              <w:rPr/>
            </w:r>
          </w:p>
        </w:tc>
        <w:tc>
          <w:tcPr>
            <w:tcW w:w="9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spacing w:before="0" w:after="240"/>
              <w:rPr/>
            </w:pPr>
            <w:r>
              <w:rPr/>
            </w:r>
          </w:p>
        </w:tc>
        <w:tc>
          <w:tcPr>
            <w:tcW w:w="2126"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spacing w:before="0" w:after="240"/>
              <w:rPr/>
            </w:pPr>
            <w:r>
              <w:rPr/>
            </w:r>
          </w:p>
        </w:tc>
        <w:tc>
          <w:tcPr>
            <w:tcW w:w="3965"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spacing w:before="0" w:after="240"/>
              <w:rPr/>
            </w:pPr>
            <w:r>
              <w:rPr/>
            </w:r>
          </w:p>
        </w:tc>
      </w:tr>
      <w:tr>
        <w:trPr>
          <w:cantSplit w:val="true"/>
        </w:trPr>
        <w:tc>
          <w:tcPr>
            <w:tcW w:w="1706"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spacing w:before="0" w:after="240"/>
              <w:rPr/>
            </w:pPr>
            <w:r>
              <w:rPr/>
            </w:r>
          </w:p>
        </w:tc>
        <w:tc>
          <w:tcPr>
            <w:tcW w:w="9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spacing w:before="0" w:after="240"/>
              <w:rPr/>
            </w:pPr>
            <w:r>
              <w:rPr/>
            </w:r>
          </w:p>
        </w:tc>
        <w:tc>
          <w:tcPr>
            <w:tcW w:w="2126"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spacing w:before="0" w:after="240"/>
              <w:rPr/>
            </w:pPr>
            <w:r>
              <w:rPr/>
            </w:r>
          </w:p>
        </w:tc>
        <w:tc>
          <w:tcPr>
            <w:tcW w:w="3965"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spacing w:before="0" w:after="240"/>
              <w:rPr/>
            </w:pPr>
            <w:r>
              <w:rPr/>
            </w:r>
          </w:p>
        </w:tc>
      </w:tr>
      <w:tr>
        <w:trPr>
          <w:cantSplit w:val="true"/>
        </w:trPr>
        <w:tc>
          <w:tcPr>
            <w:tcW w:w="1706"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spacing w:before="0" w:after="240"/>
              <w:rPr/>
            </w:pPr>
            <w:r>
              <w:rPr/>
            </w:r>
          </w:p>
        </w:tc>
        <w:tc>
          <w:tcPr>
            <w:tcW w:w="9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spacing w:before="0" w:after="240"/>
              <w:rPr/>
            </w:pPr>
            <w:r>
              <w:rPr/>
            </w:r>
          </w:p>
        </w:tc>
        <w:tc>
          <w:tcPr>
            <w:tcW w:w="2126"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spacing w:before="0" w:after="240"/>
              <w:rPr/>
            </w:pPr>
            <w:r>
              <w:rPr/>
            </w:r>
          </w:p>
        </w:tc>
        <w:tc>
          <w:tcPr>
            <w:tcW w:w="3965"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spacing w:before="0" w:after="240"/>
              <w:rPr/>
            </w:pPr>
            <w:r>
              <w:rPr/>
            </w:r>
          </w:p>
        </w:tc>
      </w:tr>
      <w:tr>
        <w:trPr>
          <w:cantSplit w:val="true"/>
        </w:trPr>
        <w:tc>
          <w:tcPr>
            <w:tcW w:w="1706" w:type="dxa"/>
            <w:tcBorders>
              <w:top w:val="single" w:sz="6" w:space="0" w:color="00000A"/>
              <w:left w:val="single" w:sz="12" w:space="0" w:color="00000A"/>
              <w:bottom w:val="single" w:sz="12" w:space="0" w:color="00000A"/>
              <w:insideH w:val="single" w:sz="12" w:space="0" w:color="00000A"/>
              <w:right w:val="single" w:sz="6" w:space="0" w:color="00000A"/>
              <w:insideV w:val="single" w:sz="6" w:space="0" w:color="00000A"/>
            </w:tcBorders>
            <w:shd w:fill="auto" w:val="clear"/>
            <w:tcMar>
              <w:left w:w="107" w:type="dxa"/>
            </w:tcMar>
          </w:tcPr>
          <w:p>
            <w:pPr>
              <w:pStyle w:val="Normal"/>
              <w:spacing w:before="0" w:after="240"/>
              <w:rPr/>
            </w:pPr>
            <w:r>
              <w:rPr/>
            </w:r>
          </w:p>
        </w:tc>
        <w:tc>
          <w:tcPr>
            <w:tcW w:w="978" w:type="dxa"/>
            <w:tcBorders>
              <w:top w:val="single" w:sz="6" w:space="0" w:color="00000A"/>
              <w:left w:val="single" w:sz="6" w:space="0" w:color="00000A"/>
              <w:bottom w:val="single" w:sz="12" w:space="0" w:color="00000A"/>
              <w:insideH w:val="single" w:sz="12" w:space="0" w:color="00000A"/>
              <w:right w:val="single" w:sz="6" w:space="0" w:color="00000A"/>
              <w:insideV w:val="single" w:sz="6" w:space="0" w:color="00000A"/>
            </w:tcBorders>
            <w:shd w:fill="auto" w:val="clear"/>
            <w:tcMar>
              <w:left w:w="114" w:type="dxa"/>
            </w:tcMar>
          </w:tcPr>
          <w:p>
            <w:pPr>
              <w:pStyle w:val="Normal"/>
              <w:spacing w:before="0" w:after="240"/>
              <w:rPr/>
            </w:pPr>
            <w:r>
              <w:rPr/>
            </w:r>
          </w:p>
        </w:tc>
        <w:tc>
          <w:tcPr>
            <w:tcW w:w="2126" w:type="dxa"/>
            <w:gridSpan w:val="2"/>
            <w:tcBorders>
              <w:top w:val="single" w:sz="6" w:space="0" w:color="00000A"/>
              <w:left w:val="single" w:sz="6" w:space="0" w:color="00000A"/>
              <w:bottom w:val="single" w:sz="12" w:space="0" w:color="00000A"/>
              <w:insideH w:val="single" w:sz="12" w:space="0" w:color="00000A"/>
              <w:right w:val="single" w:sz="6" w:space="0" w:color="00000A"/>
              <w:insideV w:val="single" w:sz="6" w:space="0" w:color="00000A"/>
            </w:tcBorders>
            <w:shd w:fill="auto" w:val="clear"/>
            <w:tcMar>
              <w:left w:w="114" w:type="dxa"/>
            </w:tcMar>
          </w:tcPr>
          <w:p>
            <w:pPr>
              <w:pStyle w:val="Normal"/>
              <w:spacing w:before="0" w:after="240"/>
              <w:rPr/>
            </w:pPr>
            <w:r>
              <w:rPr/>
            </w:r>
          </w:p>
        </w:tc>
        <w:tc>
          <w:tcPr>
            <w:tcW w:w="3965" w:type="dxa"/>
            <w:tcBorders>
              <w:top w:val="single" w:sz="6" w:space="0" w:color="00000A"/>
              <w:left w:val="single" w:sz="6" w:space="0" w:color="00000A"/>
              <w:bottom w:val="single" w:sz="12" w:space="0" w:color="00000A"/>
              <w:insideH w:val="single" w:sz="12" w:space="0" w:color="00000A"/>
              <w:right w:val="single" w:sz="12" w:space="0" w:color="00000A"/>
              <w:insideV w:val="single" w:sz="12" w:space="0" w:color="00000A"/>
            </w:tcBorders>
            <w:shd w:fill="auto" w:val="clear"/>
            <w:tcMar>
              <w:left w:w="114" w:type="dxa"/>
            </w:tcMar>
          </w:tcPr>
          <w:p>
            <w:pPr>
              <w:pStyle w:val="Normal"/>
              <w:spacing w:before="0" w:after="240"/>
              <w:rPr/>
            </w:pPr>
            <w:r>
              <w:rPr/>
            </w:r>
          </w:p>
        </w:tc>
      </w:tr>
    </w:tbl>
    <w:p>
      <w:pPr>
        <w:pStyle w:val="Normal"/>
        <w:rPr/>
      </w:pPr>
      <w:r>
        <w:rPr/>
      </w:r>
    </w:p>
    <w:p>
      <w:pPr>
        <w:pStyle w:val="Heading2"/>
        <w:pageBreakBefore/>
        <w:numPr>
          <w:ilvl w:val="1"/>
          <w:numId w:val="7"/>
        </w:numPr>
        <w:rPr/>
      </w:pPr>
      <w:bookmarkStart w:id="27" w:name="_Toc347904962"/>
      <w:bookmarkStart w:id="28" w:name="_Toc142384721"/>
      <w:bookmarkStart w:id="29" w:name="_Toc142984015"/>
      <w:bookmarkStart w:id="30" w:name="_Toc78701365"/>
      <w:bookmarkStart w:id="31" w:name="_Toc42685235"/>
      <w:bookmarkStart w:id="32" w:name="_Toc12164775"/>
      <w:bookmarkEnd w:id="27"/>
      <w:bookmarkEnd w:id="28"/>
      <w:bookmarkEnd w:id="29"/>
      <w:bookmarkEnd w:id="30"/>
      <w:bookmarkEnd w:id="31"/>
      <w:bookmarkEnd w:id="32"/>
      <w:r>
        <w:rPr/>
        <w:t>Acronyms</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2234"/>
        <w:gridCol w:w="7341"/>
      </w:tblGrid>
      <w:tr>
        <w:trPr>
          <w:cantSplit w:val="false"/>
        </w:trPr>
        <w:tc>
          <w:tcPr>
            <w:tcW w:w="2234" w:type="dxa"/>
            <w:tcBorders>
              <w:top w:val="nil"/>
              <w:left w:val="nil"/>
              <w:bottom w:val="nil"/>
              <w:insideH w:val="nil"/>
              <w:right w:val="nil"/>
              <w:insideV w:val="nil"/>
            </w:tcBorders>
            <w:shd w:fill="auto" w:val="clear"/>
            <w:vAlign w:val="center"/>
          </w:tcPr>
          <w:p>
            <w:pPr>
              <w:pStyle w:val="Normal"/>
              <w:keepLines/>
              <w:widowControl/>
              <w:bidi w:val="0"/>
              <w:spacing w:before="0" w:after="240"/>
              <w:jc w:val="both"/>
              <w:rPr/>
            </w:pPr>
            <w:r>
              <w:rPr/>
              <w:t>EPC</w:t>
            </w:r>
          </w:p>
        </w:tc>
        <w:tc>
          <w:tcPr>
            <w:tcW w:w="7341" w:type="dxa"/>
            <w:tcBorders>
              <w:top w:val="nil"/>
              <w:left w:val="nil"/>
              <w:bottom w:val="nil"/>
              <w:insideH w:val="nil"/>
              <w:right w:val="nil"/>
              <w:insideV w:val="nil"/>
            </w:tcBorders>
            <w:shd w:fill="auto" w:val="clear"/>
          </w:tcPr>
          <w:p>
            <w:pPr>
              <w:pStyle w:val="Normal"/>
              <w:keepLines/>
              <w:widowControl/>
              <w:bidi w:val="0"/>
              <w:spacing w:before="0" w:after="240"/>
              <w:jc w:val="both"/>
              <w:rPr/>
            </w:pPr>
            <w:r>
              <w:rPr/>
              <w:t>Evolved Packet Core</w:t>
            </w:r>
          </w:p>
        </w:tc>
      </w:tr>
      <w:tr>
        <w:trPr>
          <w:cantSplit w:val="false"/>
        </w:trPr>
        <w:tc>
          <w:tcPr>
            <w:tcW w:w="2234" w:type="dxa"/>
            <w:tcBorders>
              <w:top w:val="nil"/>
              <w:left w:val="nil"/>
              <w:bottom w:val="nil"/>
              <w:insideH w:val="nil"/>
              <w:right w:val="nil"/>
              <w:insideV w:val="nil"/>
            </w:tcBorders>
            <w:shd w:fill="auto" w:val="clear"/>
            <w:vAlign w:val="center"/>
          </w:tcPr>
          <w:p>
            <w:pPr>
              <w:pStyle w:val="Normal"/>
              <w:keepLines/>
              <w:widowControl/>
              <w:bidi w:val="0"/>
              <w:spacing w:before="0" w:after="240"/>
              <w:jc w:val="both"/>
              <w:rPr/>
            </w:pPr>
            <w:r>
              <w:rPr/>
              <w:t>LTE</w:t>
            </w:r>
          </w:p>
        </w:tc>
        <w:tc>
          <w:tcPr>
            <w:tcW w:w="7341" w:type="dxa"/>
            <w:tcBorders>
              <w:top w:val="nil"/>
              <w:left w:val="nil"/>
              <w:bottom w:val="nil"/>
              <w:insideH w:val="nil"/>
              <w:right w:val="nil"/>
              <w:insideV w:val="nil"/>
            </w:tcBorders>
            <w:shd w:fill="auto" w:val="clear"/>
          </w:tcPr>
          <w:p>
            <w:pPr>
              <w:pStyle w:val="Normal"/>
              <w:keepLines/>
              <w:widowControl/>
              <w:bidi w:val="0"/>
              <w:spacing w:before="0" w:after="240"/>
              <w:jc w:val="both"/>
              <w:rPr/>
            </w:pPr>
            <w:r>
              <w:rPr/>
              <w:t>Long-Term Evolution</w:t>
            </w:r>
          </w:p>
        </w:tc>
      </w:tr>
      <w:tr>
        <w:trPr>
          <w:cantSplit w:val="false"/>
        </w:trPr>
        <w:tc>
          <w:tcPr>
            <w:tcW w:w="2234" w:type="dxa"/>
            <w:tcBorders>
              <w:top w:val="nil"/>
              <w:left w:val="nil"/>
              <w:bottom w:val="nil"/>
              <w:insideH w:val="nil"/>
              <w:right w:val="nil"/>
              <w:insideV w:val="nil"/>
            </w:tcBorders>
            <w:shd w:fill="auto" w:val="clear"/>
            <w:vAlign w:val="center"/>
          </w:tcPr>
          <w:p>
            <w:pPr>
              <w:pStyle w:val="Normal"/>
              <w:keepLines/>
              <w:widowControl/>
              <w:bidi w:val="0"/>
              <w:spacing w:before="0" w:after="240"/>
              <w:jc w:val="both"/>
              <w:rPr/>
            </w:pPr>
            <w:r>
              <w:rPr/>
            </w:r>
          </w:p>
        </w:tc>
        <w:tc>
          <w:tcPr>
            <w:tcW w:w="7341" w:type="dxa"/>
            <w:tcBorders>
              <w:top w:val="nil"/>
              <w:left w:val="nil"/>
              <w:bottom w:val="nil"/>
              <w:insideH w:val="nil"/>
              <w:right w:val="nil"/>
              <w:insideV w:val="nil"/>
            </w:tcBorders>
            <w:shd w:fill="auto" w:val="clear"/>
          </w:tcPr>
          <w:p>
            <w:pPr>
              <w:pStyle w:val="Normal"/>
              <w:keepLines/>
              <w:widowControl/>
              <w:bidi w:val="0"/>
              <w:spacing w:before="0" w:after="240"/>
              <w:jc w:val="both"/>
              <w:rPr/>
            </w:pPr>
            <w:r>
              <w:rPr/>
            </w:r>
          </w:p>
        </w:tc>
      </w:tr>
      <w:tr>
        <w:trPr>
          <w:cantSplit w:val="false"/>
        </w:trPr>
        <w:tc>
          <w:tcPr>
            <w:tcW w:w="2234" w:type="dxa"/>
            <w:tcBorders>
              <w:top w:val="nil"/>
              <w:left w:val="nil"/>
              <w:bottom w:val="nil"/>
              <w:insideH w:val="nil"/>
              <w:right w:val="nil"/>
              <w:insideV w:val="nil"/>
            </w:tcBorders>
            <w:shd w:fill="auto" w:val="clear"/>
            <w:vAlign w:val="center"/>
          </w:tcPr>
          <w:p>
            <w:pPr>
              <w:pStyle w:val="Normal"/>
              <w:keepLines/>
              <w:widowControl/>
              <w:bidi w:val="0"/>
              <w:spacing w:before="0" w:after="240"/>
              <w:jc w:val="both"/>
              <w:rPr/>
            </w:pPr>
            <w:r>
              <w:rPr/>
            </w:r>
          </w:p>
        </w:tc>
        <w:tc>
          <w:tcPr>
            <w:tcW w:w="7341" w:type="dxa"/>
            <w:tcBorders>
              <w:top w:val="nil"/>
              <w:left w:val="nil"/>
              <w:bottom w:val="nil"/>
              <w:insideH w:val="nil"/>
              <w:right w:val="nil"/>
              <w:insideV w:val="nil"/>
            </w:tcBorders>
            <w:shd w:fill="auto" w:val="clear"/>
          </w:tcPr>
          <w:p>
            <w:pPr>
              <w:pStyle w:val="Normal"/>
              <w:keepLines/>
              <w:widowControl/>
              <w:bidi w:val="0"/>
              <w:spacing w:before="0" w:after="240"/>
              <w:jc w:val="both"/>
              <w:rPr/>
            </w:pPr>
            <w:r>
              <w:rPr/>
            </w:r>
          </w:p>
        </w:tc>
      </w:tr>
    </w:tbl>
    <w:p>
      <w:pPr>
        <w:pStyle w:val="Normal"/>
        <w:rPr/>
      </w:pPr>
      <w:r>
        <w:rPr/>
      </w:r>
    </w:p>
    <w:p>
      <w:pPr>
        <w:pStyle w:val="Heading2"/>
        <w:pageBreakBefore/>
        <w:numPr>
          <w:ilvl w:val="1"/>
          <w:numId w:val="7"/>
        </w:numPr>
        <w:rPr/>
      </w:pPr>
      <w:bookmarkStart w:id="33" w:name="_Toc347904963"/>
      <w:bookmarkStart w:id="34" w:name="_Toc142384722"/>
      <w:bookmarkStart w:id="35" w:name="_Toc142984016"/>
      <w:bookmarkStart w:id="36" w:name="_Toc78701367"/>
      <w:bookmarkEnd w:id="33"/>
      <w:bookmarkEnd w:id="34"/>
      <w:bookmarkEnd w:id="35"/>
      <w:bookmarkEnd w:id="36"/>
      <w:r>
        <w:rPr/>
        <w:t>References</w:t>
      </w:r>
    </w:p>
    <w:p>
      <w:pPr>
        <w:pStyle w:val="ReferenceList"/>
        <w:rPr/>
      </w:pPr>
      <w:hyperlink r:id="rId6">
        <w:bookmarkStart w:id="37" w:name="_Ref310497375"/>
        <w:bookmarkEnd w:id="37"/>
        <w:r>
          <w:rPr>
            <w:rStyle w:val="InternetLink"/>
            <w:i/>
            <w:sz w:val="24"/>
          </w:rPr>
          <w:t>example</w:t>
        </w:r>
      </w:hyperlink>
      <w:r>
        <w:rPr/>
        <w:t xml:space="preserve"> reference</w:t>
      </w:r>
    </w:p>
    <w:p>
      <w:pPr>
        <w:pStyle w:val="ReferenceList"/>
        <w:rPr/>
      </w:pPr>
      <w:r>
        <w:rPr/>
      </w:r>
    </w:p>
    <w:p>
      <w:pPr>
        <w:pStyle w:val="Normal"/>
        <w:rPr/>
      </w:pPr>
      <w:r>
        <w:rPr/>
      </w:r>
    </w:p>
    <w:p>
      <w:pPr>
        <w:pStyle w:val="Heading1"/>
        <w:pageBreakBefore/>
        <w:numPr>
          <w:ilvl w:val="0"/>
          <w:numId w:val="7"/>
        </w:numPr>
        <w:rPr/>
      </w:pPr>
      <w:bookmarkStart w:id="38" w:name="_Toc347904964"/>
      <w:bookmarkEnd w:id="38"/>
      <w:r>
        <w:rPr/>
        <w:t>Introduction</w:t>
      </w:r>
    </w:p>
    <w:p>
      <w:pPr>
        <w:pStyle w:val="Normal"/>
        <w:rPr/>
      </w:pPr>
      <w:r>
        <w:rPr/>
        <w:t xml:space="preserve">In the previous task all simulations have assumed a T-spaced model, where the signal is sampled at the same frequency as the symbol rate. Therefore if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m</m:t>
            </m:r>
          </m:e>
        </m:d>
      </m:oMath>
      <w:r>
        <w:rPr/>
        <w:t xml:space="preserve"> denotes the modulated message and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oMath>
      <w:r>
        <w:rPr/>
        <w:t xml:space="preserve"> denotes the output waveform after Digital to Analogue Conversation (DAC). </w:t>
      </w:r>
      <w:r>
        <w:rPr/>
        <w:fldChar w:fldCharType="begin"/>
      </w:r>
      <w:r>
        <w:instrText> REF _Ref345663472 \h </w:instrText>
      </w:r>
      <w:r>
        <w:fldChar w:fldCharType="separate"/>
      </w:r>
      <w:r>
        <w:t>Figure 1</w:t>
      </w:r>
      <w:r>
        <w:fldChar w:fldCharType="end"/>
      </w:r>
      <w:r>
        <w:rPr/>
        <w:t xml:space="preserve"> demonstrates a T-spaced samples, where a digital signal which is discrete in frequency and time is converted into analogue signal which is continuous in frequency and time. This methodology represents the following equation.</w:t>
      </w:r>
    </w:p>
    <w:tbl>
      <w:tblPr>
        <w:tblW w:w="9360"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403"/>
        <w:gridCol w:w="6552"/>
        <w:gridCol w:w="1405"/>
      </w:tblGrid>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mT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m</m:t>
                  </m:r>
                </m:e>
              </m:d>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r>
              <w:rPr>
                <w:sz w:val="20"/>
              </w:rPr>
            </w:r>
          </w:p>
        </w:tc>
      </w:tr>
    </w:tbl>
    <w:p>
      <w:pPr>
        <w:pStyle w:val="Normal"/>
        <w:rPr/>
      </w:pPr>
      <w:r>
        <w:rPr/>
        <w:t xml:space="preserve">Where T denotes the time spacing between symbols as shown in </w:t>
      </w:r>
      <w:r>
        <w:rPr/>
        <w:fldChar w:fldCharType="begin"/>
      </w:r>
      <w:r>
        <w:instrText> REF _Ref345663472 \h </w:instrText>
      </w:r>
      <w:r>
        <w:fldChar w:fldCharType="separate"/>
      </w:r>
      <w:r>
        <w:t>Figure 1</w:t>
      </w:r>
      <w:r>
        <w:fldChar w:fldCharType="end"/>
      </w:r>
      <w:r>
        <w:rPr/>
        <w:t xml:space="preserve">, by transmitting a series of narrow pulses the synchronisation between the transmitter and receiver would have to be perfect in order to recover the transmitted symbol.  In addition a narrow pulse has a wide frequency response due to the large number of frequency components, hence then bandwidth for a simple T space model is large, as bandwidth is expensive this is not ideal. </w:t>
      </w:r>
    </w:p>
    <w:p>
      <w:pPr>
        <w:pStyle w:val="Normal"/>
        <w:rPr/>
      </w:pPr>
      <w:r>
        <w:rPr/>
        <w:pict>
          <v:group id="shape_0" style="position:absolute;margin-left:0pt;margin-top:0pt;width:305.15pt;height:96.45pt" coordorigin="0,0" coordsize="6103,1929">
            <v:rect id="shape_0" stroked="f" style="position:absolute;left:0;top:0;width:6102;height:1928">
              <v:wrap v:type="none"/>
              <v:fill on="false" detectmouseclick="t"/>
              <v:stroke color="#3465a4" joinstyle="round" endcap="flat"/>
            </v:rect>
            <v:shapetype id="shapetype_32" coordsize="21600,21600" o:spt="32" path="m,l21600,21600nfe">
              <v:stroke joinstyle="miter"/>
              <v:path gradientshapeok="t" o:connecttype="rect" textboxrect="0,0,21600,21600"/>
            </v:shapetype>
            <v:shape id="shape_0" stroked="t" style="position:absolute;left:1150;top:149;width:6;height:1667;flip:x" type="shapetype_32">
              <v:wrap v:type="none"/>
              <v:fill on="false" detectmouseclick="t"/>
              <v:stroke color="black" joinstyle="round" endcap="flat"/>
            </v:shape>
            <v:shape id="shape_0" stroked="t" style="position:absolute;left:1151;top:1151;width:4633;height:0" type="shapetype_32">
              <v:wrap v:type="none"/>
              <v:fill on="false" detectmouseclick="t"/>
              <v:stroke color="black" joinstyle="round" endcap="flat"/>
            </v:shape>
            <v:shape id="shape_0" stroked="t" style="position:absolute;left:1157;top:377;width:0;height:773;flip:y" type="shapetype_32">
              <v:wrap v:type="none"/>
              <v:fill on="false" detectmouseclick="t"/>
              <v:stroke color="black" endarrow="block" endarrowwidth="medium" endarrowlength="medium" joinstyle="round" endcap="flat"/>
            </v:shape>
            <v:shape id="shape_0" stroked="t" style="position:absolute;left:1788;top:383;width:0;height:773;flip:y" type="shapetype_32">
              <v:wrap v:type="none"/>
              <v:fill on="false" detectmouseclick="t"/>
              <v:stroke color="black" endarrow="block" endarrowwidth="medium" endarrowlength="medium" joinstyle="round" endcap="flat"/>
            </v:shape>
            <v:shape id="shape_0" stroked="t" style="position:absolute;left:1788;top:371;width:0;height:773;flip:y" type="shapetype_32">
              <v:wrap v:type="none"/>
              <v:fill on="false" detectmouseclick="t"/>
              <v:stroke color="black" endarrow="block" endarrowwidth="medium" endarrowlength="medium" joinstyle="round" endcap="flat"/>
            </v:shape>
            <v:shape id="shape_0" stroked="t" style="position:absolute;left:2419;top:365;width:0;height:773;flip:y" type="shapetype_32">
              <v:wrap v:type="none"/>
              <v:fill on="false" detectmouseclick="t"/>
              <v:stroke color="black" endarrow="block" endarrowwidth="medium" endarrowlength="medium" joinstyle="round" endcap="flat"/>
            </v:shape>
            <v:shape id="shape_0" stroked="t" style="position:absolute;left:2420;top:365;width:0;height:773;flip:y" type="shapetype_32">
              <v:wrap v:type="none"/>
              <v:fill on="false" detectmouseclick="t"/>
              <v:stroke color="black" endarrow="block" endarrowwidth="medium" endarrowlength="medium" joinstyle="round" endcap="flat"/>
            </v:shape>
            <v:shape id="shape_0" stroked="t" style="position:absolute;left:3051;top:371;width:0;height:773;flip:y" type="shapetype_32">
              <v:wrap v:type="none"/>
              <v:fill on="false" detectmouseclick="t"/>
              <v:stroke color="black" endarrow="block" endarrowwidth="medium" endarrowlength="medium" joinstyle="round" endcap="flat"/>
            </v:shape>
            <v:shape id="shape_0" stroked="t" style="position:absolute;left:3052;top:377;width:0;height:773;flip:y" type="shapetype_32">
              <v:wrap v:type="none"/>
              <v:fill on="false" detectmouseclick="t"/>
              <v:stroke color="black" endarrow="block" endarrowwidth="medium" endarrowlength="medium" joinstyle="round" endcap="flat"/>
            </v:shape>
            <v:shape id="shape_0" stroked="t" style="position:absolute;left:3683;top:377;width:0;height:773;flip:y" type="shapetype_32">
              <v:wrap v:type="none"/>
              <v:fill on="false" detectmouseclick="t"/>
              <v:stroke color="black" endarrow="block" endarrowwidth="medium" endarrowlength="medium" joinstyle="round" endcap="flat"/>
            </v:shape>
            <v:shape id="shape_0" stroked="t" style="position:absolute;left:3683;top:371;width:0;height:773;flip:y" type="shapetype_32">
              <v:wrap v:type="none"/>
              <v:fill on="false" detectmouseclick="t"/>
              <v:stroke color="black" endarrow="block" endarrowwidth="medium" endarrowlength="medium" joinstyle="round" endcap="flat"/>
            </v:shape>
            <v:shape id="shape_0" stroked="t" style="position:absolute;left:4314;top:377;width:0;height:773;flip:y" type="shapetype_32">
              <v:wrap v:type="none"/>
              <v:fill on="false" detectmouseclick="t"/>
              <v:stroke color="black" endarrow="block" endarrowwidth="medium" endarrowlength="medium" joinstyle="round" endcap="flat"/>
            </v:shape>
            <v:shapetype id="shapetype_202" coordsize="21600,21600" o:spt="202" path="m,l,21600l21600,21600l21600,xe">
              <v:stroke joinstyle="miter"/>
              <v:path gradientshapeok="t" o:connecttype="rect"/>
            </v:shapetype>
            <v:shape id="shape_0" stroked="f" style="position:absolute;left:1578;top:1091;width:419;height:512" type="shapetype_202">
              <v:wrap v:type="none"/>
              <v:fill on="false" detectmouseclick="t"/>
              <v:stroke color="#3465a4" joinstyle="round" endcap="flat"/>
            </v:shape>
            <v:shape id="shape_0" stroked="f" style="position:absolute;left:2214;top:1097;width:419;height:512" type="shapetype_202">
              <v:wrap v:type="none"/>
              <v:fill on="false" detectmouseclick="t"/>
              <v:stroke color="#3465a4" joinstyle="round" endcap="flat"/>
            </v:shape>
            <v:shape id="shape_0" stroked="f" style="position:absolute;left:2844;top:1097;width:419;height:512" type="shapetype_202">
              <v:wrap v:type="none"/>
              <v:fill on="false" detectmouseclick="t"/>
              <v:stroke color="#3465a4" joinstyle="round" endcap="flat"/>
            </v:shape>
            <v:shape id="shape_0" stroked="f" style="position:absolute;left:3480;top:1097;width:419;height:512" type="shapetype_202">
              <v:wrap v:type="none"/>
              <v:fill on="false" detectmouseclick="t"/>
              <v:stroke color="#3465a4" joinstyle="round" endcap="flat"/>
            </v:shape>
            <v:shape id="shape_0" stroked="f" style="position:absolute;left:4104;top:1097;width:419;height:512" type="shapetype_202">
              <v:wrap v:type="none"/>
              <v:fill on="false" detectmouseclick="t"/>
              <v:stroke color="#3465a4" joinstyle="round" endcap="flat"/>
            </v:shape>
            <v:shape id="shape_0" stroked="f" style="position:absolute;left:3144;top:599;width:419;height:512" type="shapetype_202">
              <v:wrap v:type="none"/>
              <v:fill on="false" detectmouseclick="t"/>
              <v:stroke color="#3465a4" joinstyle="round" endcap="flat"/>
            </v:shape>
            <v:shape id="shape_0" stroked="t" style="position:absolute;left:3144;top:965;width:419;height:5" type="shapetype_32">
              <v:wrap v:type="none"/>
              <v:fill on="false" detectmouseclick="t"/>
              <v:stroke color="black" startarrow="block" endarrow="block" startarrowwidth="medium" startarrowlength="medium" endarrowwidth="medium" endarrowlength="medium" joinstyle="round" endcap="flat"/>
            </v:shape>
            <v:shape id="shape_0" stroked="f" style="position:absolute;left:840;top:1079;width:419;height:512" type="shapetype_202">
              <v:wrap v:type="none"/>
              <v:fill on="false" detectmouseclick="t"/>
              <v:stroke color="#3465a4" joinstyle="round" endcap="flat"/>
            </v:shape>
          </v:group>
        </w:pict>
      </w:r>
    </w:p>
    <w:p>
      <w:pPr>
        <w:pStyle w:val="Caption1"/>
        <w:rPr/>
      </w:pPr>
      <w:bookmarkStart w:id="39" w:name="_Toc347904982"/>
      <w:bookmarkStart w:id="40" w:name="_Ref345663472"/>
      <w:r>
        <w:rPr/>
        <w:t xml:space="preserve">Figure </w:t>
      </w:r>
      <w:r>
        <w:rPr/>
        <w:fldChar w:fldCharType="begin"/>
      </w:r>
      <w:r>
        <w:instrText> SEQ "Figure" \*Arabic </w:instrText>
      </w:r>
      <w:r>
        <w:fldChar w:fldCharType="separate"/>
      </w:r>
      <w:r>
        <w:t>1</w:t>
      </w:r>
      <w:r>
        <w:fldChar w:fldCharType="end"/>
      </w:r>
      <w:bookmarkEnd w:id="40"/>
      <w:bookmarkEnd w:id="39"/>
      <w:r>
        <w:rPr/>
        <w:t xml:space="preserve"> - T Space Model</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7"/>
        </w:numPr>
        <w:rPr/>
      </w:pPr>
      <w:bookmarkStart w:id="41" w:name="_Toc347904965"/>
      <w:bookmarkStart w:id="42" w:name="_Ref346187960"/>
      <w:bookmarkEnd w:id="41"/>
      <w:bookmarkEnd w:id="42"/>
      <w:r>
        <w:rPr/>
        <w:t>Sampling Theory</w:t>
      </w:r>
    </w:p>
    <w:p>
      <w:pPr>
        <w:pStyle w:val="Heading2"/>
        <w:numPr>
          <w:ilvl w:val="1"/>
          <w:numId w:val="7"/>
        </w:numPr>
        <w:rPr/>
      </w:pPr>
      <w:bookmarkStart w:id="43" w:name="_Toc347904966"/>
      <w:bookmarkEnd w:id="43"/>
      <w:r>
        <w:rPr/>
        <w:t>Nyquist Sampling Theorem</w:t>
      </w:r>
    </w:p>
    <w:p>
      <w:pPr>
        <w:pStyle w:val="Normal"/>
        <w:rPr/>
      </w:pPr>
      <w:r>
        <w:rPr/>
        <w:t>The Nyquist rate denotes the minimum sampling rate required to avoid aliasing, where aliasing describes signals that are indistinguishable from one another, i.e. the sampled signal (discrete) does not accurately represent the change of the signal (continuous) as the peaks and troughs of the signal have not be</w:t>
      </w:r>
      <w:ins w:id="2" w:author="IPWireless" w:date="2013-02-06T11:00:00Z">
        <w:r>
          <w:rPr/>
          <w:t>en</w:t>
        </w:r>
      </w:ins>
      <w:r>
        <w:rPr/>
        <w:t xml:space="preserve"> captured.</w:t>
      </w:r>
    </w:p>
    <w:p>
      <w:pPr>
        <w:pStyle w:val="Normal"/>
        <w:rPr/>
      </w:pPr>
      <w:r>
        <w:rPr/>
        <w:t>The Nyquist rate states that the sampling frequency should be at least twice the bandwidth of a bandlimited signal or channel, which is denoted in</w:t>
      </w:r>
    </w:p>
    <w:tbl>
      <w:tblPr>
        <w:tblW w:w="9360"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403"/>
        <w:gridCol w:w="6552"/>
        <w:gridCol w:w="1405"/>
      </w:tblGrid>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n</m:t>
                  </m:r>
                </m:sub>
              </m:sSub>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r>
              <w:rPr>
                <w:sz w:val="20"/>
              </w:rPr>
            </w:r>
          </w:p>
        </w:tc>
      </w:tr>
    </w:tbl>
    <w:p>
      <w:pPr>
        <w:pStyle w:val="Normal"/>
        <w:rPr/>
      </w:pPr>
      <w:r>
        <w:rPr/>
        <w:t xml:space="preserve">Where </w:t>
      </w:r>
      <w:r>
        <w:rPr/>
      </w:r>
      <m:oMath xmlns:m="http://schemas.openxmlformats.org/officeDocument/2006/math">
        <m:sSub>
          <m:e>
            <m:r>
              <w:rPr>
                <w:rFonts w:ascii="Cambria Math" w:hAnsi="Cambria Math"/>
              </w:rPr>
              <m:t xml:space="preserve">f</m:t>
            </m:r>
          </m:e>
          <m:sub>
            <m:r>
              <w:rPr>
                <w:rFonts w:ascii="Cambria Math" w:hAnsi="Cambria Math"/>
              </w:rPr>
              <m:t xml:space="preserve">s</m:t>
            </m:r>
          </m:sub>
        </m:sSub>
      </m:oMath>
      <w:r>
        <w:rPr/>
        <w:t xml:space="preserve"> is the sampling frequency and </w:t>
      </w:r>
      <w:r>
        <w:rPr/>
      </w:r>
      <m:oMath xmlns:m="http://schemas.openxmlformats.org/officeDocument/2006/math">
        <m:sSub>
          <m:e>
            <m:r>
              <w:rPr>
                <w:rFonts w:ascii="Cambria Math" w:hAnsi="Cambria Math"/>
              </w:rPr>
              <m:t xml:space="preserve">f</m:t>
            </m:r>
          </m:e>
          <m:sub>
            <m:r>
              <w:rPr>
                <w:rFonts w:ascii="Cambria Math" w:hAnsi="Cambria Math"/>
              </w:rPr>
              <m:t xml:space="preserve">n</m:t>
            </m:r>
          </m:sub>
        </m:sSub>
      </m:oMath>
      <w:r>
        <w:rPr/>
        <w:t xml:space="preserve"> is the Nyquist Frequency, which is defined as the highest frequency at which the signal can have non zero energy i.e. if the frequency range is from</w:t>
      </w:r>
      <w:r>
        <w:rPr/>
      </w:r>
      <m:oMath xmlns:m="http://schemas.openxmlformats.org/officeDocument/2006/math">
        <m:r>
          <w:rPr>
            <w:rFonts w:ascii="Cambria Math" w:hAnsi="Cambria Math"/>
          </w:rPr>
          <m:t xml:space="preserve">0</m:t>
        </m:r>
        <m:r>
          <w:rPr>
            <w:rFonts w:ascii="Cambria Math" w:hAnsi="Cambria Math"/>
          </w:rPr>
          <m:t xml:space="preserve">GHz</m:t>
        </m:r>
        <m:r>
          <w:rPr>
            <w:rFonts w:ascii="Cambria Math" w:hAnsi="Cambria Math"/>
          </w:rPr>
          <m:t xml:space="preserve">2</m:t>
        </m:r>
        <m:r>
          <w:rPr>
            <w:rFonts w:ascii="Cambria Math" w:hAnsi="Cambria Math"/>
          </w:rPr>
          <m:t xml:space="preserve">GHz</m:t>
        </m:r>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2</m:t>
        </m:r>
        <m:r>
          <w:rPr>
            <w:rFonts w:ascii="Cambria Math" w:hAnsi="Cambria Math"/>
          </w:rPr>
          <m:t xml:space="preserve">GHz</m:t>
        </m:r>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r>
          <w:rPr>
            <w:rFonts w:ascii="Cambria Math" w:hAnsi="Cambria Math"/>
          </w:rPr>
          <m:t xml:space="preserve">4</m:t>
        </m:r>
        <m:r>
          <w:rPr>
            <w:rFonts w:ascii="Cambria Math" w:hAnsi="Cambria Math"/>
          </w:rPr>
          <m:t xml:space="preserve">GHz</m:t>
        </m:r>
      </m:oMath>
      <w:r>
        <w:rPr/>
        <w:t xml:space="preserve">. In time the samples are spaced at a distance of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2</m:t>
            </m:r>
            <m:sSub>
              <m:e>
                <m:r>
                  <w:rPr>
                    <w:rFonts w:ascii="Cambria Math" w:hAnsi="Cambria Math"/>
                  </w:rPr>
                  <m:t xml:space="preserve">f</m:t>
                </m:r>
              </m:e>
              <m:sub>
                <m:r>
                  <w:rPr>
                    <w:rFonts w:ascii="Cambria Math" w:hAnsi="Cambria Math"/>
                  </w:rPr>
                  <m:t xml:space="preserve">n</m:t>
                </m:r>
              </m:sub>
            </m:sSub>
          </m:den>
        </m:f>
      </m:oMath>
      <w:r>
        <w:rPr/>
        <w:t xml:space="preserve"> apart.</w:t>
      </w:r>
    </w:p>
    <w:p>
      <w:pPr>
        <w:pStyle w:val="Normal"/>
        <w:rPr>
          <w:iCs/>
        </w:rPr>
      </w:pPr>
      <w:r>
        <w:rPr/>
        <w:t>Sampling below the Nyquist rate</w:t>
      </w:r>
      <w:r>
        <w:rPr>
          <w:iCs/>
        </w:rPr>
        <w:t xml:space="preserve"> results in an inaccurate discrete representation of the signal. It is also important to take into account the point at which sampling occurs, for example </w:t>
      </w:r>
      <w:r>
        <w:rPr>
          <w:iCs/>
        </w:rPr>
        <w:fldChar w:fldCharType="begin"/>
      </w:r>
      <w:r>
        <w:instrText> REF _Ref345667818 \h </w:instrText>
      </w:r>
      <w:r>
        <w:fldChar w:fldCharType="separate"/>
      </w:r>
      <w:r>
        <w:t>Figure 2</w:t>
      </w:r>
      <w:r>
        <w:fldChar w:fldCharType="end"/>
      </w:r>
      <w:r>
        <w:rPr>
          <w:iCs/>
        </w:rPr>
        <w:t xml:space="preserve"> shows a Nyquist rate of two where the first subplot shows a discrete signal with only DC terms </w:t>
      </w:r>
      <w:commentRangeStart w:id="0"/>
      <w:r>
        <w:rPr>
          <w:iCs/>
        </w:rPr>
        <w:t>even thought the Nyquist criterion is met</w:t>
      </w:r>
      <w:commentRangeEnd w:id="0"/>
      <w:r>
        <w:rPr>
          <w:iCs/>
        </w:rPr>
      </w:r>
      <w:r>
        <w:rPr>
          <w:iCs/>
        </w:rPr>
        <w:commentReference w:id="0"/>
      </w:r>
      <w:r>
        <w:rPr>
          <w:iCs/>
        </w:rPr>
        <w:t>. This is because the Nyquist Criterion simple shows the requirements to avoid aliasing where the optimum sampling point is known. If the waveform is not correctly aligned then the power obtained from the waveform will be inaccurate. The fewer samples taken the lower the average power of the waveform.</w:t>
      </w:r>
    </w:p>
    <w:p>
      <w:pPr>
        <w:pStyle w:val="Normal"/>
        <w:rPr>
          <w:iCs/>
        </w:rPr>
      </w:pPr>
      <w:r>
        <w:rPr>
          <w:iCs/>
        </w:rPr>
        <w:t xml:space="preserve">Hence the second subplot shows that given the knowledge of the peak amplitude a sampling rate of two is sufficient to obtain all subsequent peaks and troughs. </w:t>
      </w:r>
    </w:p>
    <w:p>
      <w:pPr>
        <w:pStyle w:val="Normal"/>
        <w:jc w:val="center"/>
        <w:rPr/>
      </w:pPr>
      <w:r>
        <w:rPr/>
        <w:drawing>
          <wp:inline distT="0" distB="0" distL="0" distR="0">
            <wp:extent cx="4046855" cy="29686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4046855" cy="2968625"/>
                    </a:xfrm>
                    <a:prstGeom prst="rect">
                      <a:avLst/>
                    </a:prstGeom>
                    <a:noFill/>
                    <a:ln w="9525">
                      <a:noFill/>
                      <a:miter lim="800000"/>
                      <a:headEnd/>
                      <a:tailEnd/>
                    </a:ln>
                  </pic:spPr>
                </pic:pic>
              </a:graphicData>
            </a:graphic>
          </wp:inline>
        </w:drawing>
      </w:r>
    </w:p>
    <w:p>
      <w:pPr>
        <w:pStyle w:val="Caption1"/>
        <w:rPr/>
      </w:pPr>
      <w:bookmarkStart w:id="44" w:name="_Toc347904983"/>
      <w:bookmarkStart w:id="45" w:name="_Ref345667818"/>
      <w:r>
        <w:rPr/>
        <w:t xml:space="preserve">Figure </w:t>
      </w:r>
      <w:r>
        <w:rPr/>
        <w:fldChar w:fldCharType="begin"/>
      </w:r>
      <w:r>
        <w:instrText> SEQ "Figure" \*Arabic </w:instrText>
      </w:r>
      <w:r>
        <w:fldChar w:fldCharType="separate"/>
      </w:r>
      <w:r>
        <w:t>2</w:t>
      </w:r>
      <w:r>
        <w:fldChar w:fldCharType="end"/>
      </w:r>
      <w:bookmarkEnd w:id="45"/>
      <w:bookmarkEnd w:id="44"/>
      <w:r>
        <w:rPr/>
        <w:t xml:space="preserve"> – Sine Wave</w:t>
      </w:r>
    </w:p>
    <w:p>
      <w:pPr>
        <w:pStyle w:val="TextBody"/>
        <w:rPr>
          <w:iCs/>
        </w:rPr>
      </w:pPr>
      <w:r>
        <w:rPr/>
        <w:t xml:space="preserve">A sine wave sampled in accordance to the Nyquist rate criterion captures the key points of the sine wave; increase the sampling rate above </w:t>
      </w:r>
      <w:r>
        <w:rPr/>
      </w:r>
      <m:oMath xmlns:m="http://schemas.openxmlformats.org/officeDocument/2006/math">
        <m:r>
          <w:rPr>
            <w:rFonts w:ascii="Cambria Math" w:hAnsi="Cambria Math"/>
          </w:rPr>
          <m:t xml:space="preserve">2</m:t>
        </m:r>
        <m:sSub>
          <m:e>
            <m:r>
              <w:rPr>
                <w:rFonts w:ascii="Cambria Math" w:hAnsi="Cambria Math"/>
              </w:rPr>
              <m:t xml:space="preserve">f</m:t>
            </m:r>
          </m:e>
          <m:sub>
            <m:r>
              <w:rPr>
                <w:rFonts w:ascii="Cambria Math" w:hAnsi="Cambria Math"/>
              </w:rPr>
              <m:t xml:space="preserve">n</m:t>
            </m:r>
          </m:sub>
        </m:sSub>
      </m:oMath>
      <w:r>
        <w:rPr>
          <w:iCs/>
        </w:rPr>
        <w:t xml:space="preserve"> provides a greater resolution in the discrete domain. This is shown in </w:t>
      </w:r>
      <w:r>
        <w:rPr>
          <w:iCs/>
        </w:rPr>
        <w:fldChar w:fldCharType="begin"/>
      </w:r>
      <w:r>
        <w:instrText> REF _Ref345668567 \h </w:instrText>
      </w:r>
      <w:r>
        <w:fldChar w:fldCharType="separate"/>
      </w:r>
      <w:r>
        <w:t>Figure 3</w:t>
      </w:r>
      <w:r>
        <w:fldChar w:fldCharType="end"/>
      </w:r>
      <w:r>
        <w:rPr>
          <w:iCs/>
        </w:rPr>
        <w:t xml:space="preserve">, where a Nyquist rate of </w:t>
      </w:r>
      <w:r>
        <w:rPr>
          <w:iCs/>
        </w:rPr>
      </w:r>
      <m:oMath xmlns:m="http://schemas.openxmlformats.org/officeDocument/2006/math">
        <m:r>
          <w:rPr>
            <w:rFonts w:ascii="Cambria Math" w:hAnsi="Cambria Math"/>
          </w:rPr>
          <m:t xml:space="preserve">4</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8</m:t>
        </m:r>
        <m:sSub>
          <m:e>
            <m:r>
              <w:rPr>
                <w:rFonts w:ascii="Cambria Math" w:hAnsi="Cambria Math"/>
              </w:rPr>
              <m:t xml:space="preserve">f</m:t>
            </m:r>
          </m:e>
          <m:sub>
            <m:r>
              <w:rPr>
                <w:rFonts w:ascii="Cambria Math" w:hAnsi="Cambria Math"/>
              </w:rPr>
              <m:t xml:space="preserve">n</m:t>
            </m:r>
          </m:sub>
        </m:sSub>
      </m:oMath>
      <w:r>
        <w:rPr>
          <w:iCs/>
        </w:rPr>
        <w:t xml:space="preserve"> are represented.</w:t>
      </w:r>
    </w:p>
    <w:p>
      <w:pPr>
        <w:pStyle w:val="TextBody"/>
        <w:jc w:val="center"/>
        <w:rPr/>
      </w:pPr>
      <w:r>
        <w:rPr/>
        <w:drawing>
          <wp:inline distT="0" distB="0" distL="0" distR="0">
            <wp:extent cx="4182745" cy="306387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4182745" cy="3063875"/>
                    </a:xfrm>
                    <a:prstGeom prst="rect">
                      <a:avLst/>
                    </a:prstGeom>
                    <a:noFill/>
                    <a:ln w="9525">
                      <a:noFill/>
                      <a:miter lim="800000"/>
                      <a:headEnd/>
                      <a:tailEnd/>
                    </a:ln>
                  </pic:spPr>
                </pic:pic>
              </a:graphicData>
            </a:graphic>
          </wp:inline>
        </w:drawing>
      </w:r>
    </w:p>
    <w:p>
      <w:pPr>
        <w:pStyle w:val="Caption1"/>
        <w:rPr/>
      </w:pPr>
      <w:bookmarkStart w:id="46" w:name="_Toc347904984"/>
      <w:bookmarkStart w:id="47" w:name="_Ref345668567"/>
      <w:r>
        <w:rPr/>
        <w:t xml:space="preserve">Figure </w:t>
      </w:r>
      <w:r>
        <w:rPr/>
        <w:fldChar w:fldCharType="begin"/>
      </w:r>
      <w:r>
        <w:instrText> SEQ "Figure" \*Arabic </w:instrText>
      </w:r>
      <w:r>
        <w:fldChar w:fldCharType="separate"/>
      </w:r>
      <w:r>
        <w:t>3</w:t>
      </w:r>
      <w:r>
        <w:fldChar w:fldCharType="end"/>
      </w:r>
      <w:bookmarkEnd w:id="47"/>
      <w:bookmarkEnd w:id="46"/>
      <w:r>
        <w:rPr/>
        <w:t xml:space="preserve"> – Sampled Sine Wave Nyquist Rate = 4 and 8</w:t>
      </w:r>
    </w:p>
    <w:p>
      <w:pPr>
        <w:pStyle w:val="Heading1"/>
        <w:numPr>
          <w:ilvl w:val="0"/>
          <w:numId w:val="7"/>
        </w:numPr>
        <w:rPr/>
      </w:pPr>
      <w:bookmarkStart w:id="48" w:name="_Toc347904967"/>
      <w:bookmarkEnd w:id="48"/>
      <w:r>
        <w:rPr/>
        <w:t>System Model</w:t>
      </w:r>
    </w:p>
    <w:p>
      <w:pPr>
        <w:pStyle w:val="Normal"/>
        <w:rPr/>
      </w:pPr>
      <w:r>
        <w:rPr/>
        <w:t xml:space="preserve">The system model shown in </w:t>
      </w:r>
      <w:r>
        <w:rPr/>
        <w:fldChar w:fldCharType="begin"/>
      </w:r>
      <w:r>
        <w:instrText> REF _Ref347744470 \h </w:instrText>
      </w:r>
      <w:r>
        <w:fldChar w:fldCharType="separate"/>
      </w:r>
      <w:r>
        <w:t>Figure 4</w:t>
      </w:r>
      <w:r>
        <w:fldChar w:fldCharType="end"/>
      </w:r>
      <w:r>
        <w:rPr/>
        <w:t xml:space="preserve"> describes a generic communication system; this report concentrates of the oversampling and filter aspect of the system model.</w:t>
      </w:r>
    </w:p>
    <w:p>
      <w:pPr>
        <w:pStyle w:val="TextBody"/>
        <w:rPr/>
      </w:pPr>
      <w:r>
        <w:rPr/>
        <w:pict>
          <v:group id="shape_0" style="position:absolute;margin-left:0pt;margin-top:0pt;width:455.5pt;height:167.85pt" coordorigin="0,0" coordsize="9110,3357">
            <v:roundrect id="shape_0" fillcolor="white" stroked="t" style="position:absolute;left:291;top:455;width:1449;height:549">
              <v:wrap v:type="square"/>
              <v:fill type="solid" color2="black" detectmouseclick="t"/>
              <v:stroke color="black" joinstyle="round" endcap="flat"/>
            </v:roundrect>
            <v:roundrect id="shape_0" fillcolor="white" stroked="t" style="position:absolute;left:2080;top:433;width:1019;height:599">
              <v:wrap v:type="square"/>
              <v:fill type="solid" color2="black" detectmouseclick="t"/>
              <v:stroke color="black" joinstyle="round" endcap="flat"/>
            </v:roundrect>
            <v:roundrect id="shape_0" fillcolor="white" stroked="t" style="position:absolute;left:3944;top:457;width:1448;height:549">
              <v:wrap v:type="square"/>
              <v:fill type="solid" color2="black" detectmouseclick="t"/>
              <v:stroke color="black" joinstyle="round" endcap="flat"/>
            </v:roundrect>
            <v:roundrect id="shape_0" fillcolor="white" stroked="t" style="position:absolute;left:5535;top:450;width:1130;height:549">
              <v:wrap v:type="square"/>
              <v:fill type="solid" color2="black" detectmouseclick="t"/>
              <v:stroke color="black" joinstyle="round" endcap="flat"/>
            </v:roundrect>
            <v:roundrect id="shape_0" fillcolor="white" stroked="t" style="position:absolute;left:6710;top:1433;width:1449;height:548">
              <v:wrap v:type="square"/>
              <v:fill type="solid" color2="black" detectmouseclick="t"/>
              <v:stroke color="black" joinstyle="round" endcap="flat"/>
            </v:roundrect>
            <v:roundrect id="shape_0" fillcolor="white" stroked="t" style="position:absolute;left:5248;top:2396;width:1449;height:549">
              <v:wrap v:type="square"/>
              <v:fill type="solid" color2="black" detectmouseclick="t"/>
              <v:stroke color="black" joinstyle="round" endcap="flat"/>
            </v:roundrect>
            <v:roundrect id="shape_0" fillcolor="white" stroked="t" style="position:absolute;left:3938;top:2396;width:1070;height:549">
              <v:wrap v:type="square"/>
              <v:fill type="solid" color2="black" detectmouseclick="t"/>
              <v:stroke color="black" joinstyle="round" endcap="flat"/>
            </v:roundrect>
            <v:roundrect id="shape_0" fillcolor="white" stroked="t" style="position:absolute;left:2104;top:2396;width:1070;height:549">
              <v:wrap v:type="square"/>
              <v:fill type="solid" color2="black" detectmouseclick="t"/>
              <v:stroke color="black" joinstyle="round" endcap="flat"/>
            </v:roundrect>
            <v:roundrect id="shape_0" fillcolor="white" stroked="t" style="position:absolute;left:213;top:2396;width:1448;height:549">
              <v:wrap v:type="square"/>
              <v:fill type="solid" color2="black" detectmouseclick="t"/>
              <v:stroke color="black" joinstyle="round" endcap="flat"/>
            </v:roundrect>
            <v:roundrect id="shape_0" stroked="t" style="position:absolute;left:3806;top:304;width:2996;height:850">
              <v:wrap v:type="none"/>
              <v:fill on="false" detectmouseclick="t"/>
              <v:stroke color="black" joinstyle="round" endcap="flat"/>
            </v:roundrect>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left:1741;top:730;width:338;height:2" type="shapetype_34">
              <v:wrap v:type="none"/>
              <v:fill on="false" detectmouseclick="t"/>
              <v:stroke color="black" endarrow="block" endarrowwidth="medium" endarrowlength="medium" joinstyle="miter" endcap="flat"/>
            </v:shape>
            <v:shape id="shape_0" stroked="t" style="position:absolute;left:3100;top:729;width:705;height:2;flip:y" type="shapetype_34">
              <v:wrap v:type="none"/>
              <v:fill on="false" detectmouseclick="t"/>
              <v:stroke color="black" endarrow="block" endarrowwidth="medium" endarrowlength="medium" joinstyle="miter" endcap="flat"/>
            </v:shape>
            <v:oval id="shape_0" fillcolor="white" stroked="t" style="position:absolute;left:7176;top:512;width:509;height:439">
              <v:wrap v:type="none"/>
              <v:fill type="solid" color2="black" detectmouseclick="t"/>
              <v:stroke color="black" joinstyle="round" endcap="flat"/>
            </v:oval>
            <v:roundrect id="shape_0" stroked="t" style="position:absolute;left:3810;top:2248;width:3036;height:850">
              <v:wrap v:type="none"/>
              <v:fill on="false" detectmouseclick="t"/>
              <v:stroke color="black" joinstyle="round" endcap="flat"/>
            </v:roundrect>
            <v:shape id="shape_0" stroked="t" style="position:absolute;left:6846;top:732;width:838;height:1941;flip:x" type="shapetype_34">
              <v:wrap v:type="none"/>
              <v:fill on="false" detectmouseclick="t"/>
              <v:stroke color="black" endarrow="block" endarrowwidth="medium" endarrowlength="medium" joinstyle="miter" endcap="flat"/>
            </v:shape>
            <v:roundrect id="shape_0" stroked="f" style="position:absolute;left:4837;top:1928;width:999;height:549">
              <v:wrap v:type="square"/>
              <v:fill on="false" detectmouseclick="t"/>
              <v:stroke color="#3465a4" joinstyle="round" endcap="flat"/>
            </v:roundrect>
            <v:roundrect id="shape_0" stroked="f" style="position:absolute;left:4686;top:11;width:1268;height:549">
              <v:wrap v:type="square"/>
              <v:fill on="false" detectmouseclick="t"/>
              <v:stroke color="#3465a4" joinstyle="round" endcap="flat"/>
            </v:roundrect>
          </v:group>
        </w:pict>
      </w:r>
    </w:p>
    <w:p>
      <w:pPr>
        <w:pStyle w:val="Caption1"/>
        <w:rPr/>
      </w:pPr>
      <w:bookmarkStart w:id="49" w:name="_Toc347904985"/>
      <w:bookmarkStart w:id="50" w:name="_Ref347744470"/>
      <w:r>
        <w:rPr/>
        <w:t xml:space="preserve">Figure </w:t>
      </w:r>
      <w:r>
        <w:rPr/>
        <w:fldChar w:fldCharType="begin"/>
      </w:r>
      <w:r>
        <w:instrText> SEQ "Figure" \*Arabic </w:instrText>
      </w:r>
      <w:r>
        <w:fldChar w:fldCharType="separate"/>
      </w:r>
      <w:r>
        <w:t>4</w:t>
      </w:r>
      <w:r>
        <w:fldChar w:fldCharType="end"/>
      </w:r>
      <w:bookmarkEnd w:id="50"/>
      <w:bookmarkEnd w:id="49"/>
      <w:r>
        <w:rPr/>
        <w:t>-Generic Communication System</w:t>
      </w:r>
    </w:p>
    <w:p>
      <w:pPr>
        <w:pStyle w:val="Heading2"/>
        <w:numPr>
          <w:ilvl w:val="1"/>
          <w:numId w:val="7"/>
        </w:numPr>
        <w:rPr/>
      </w:pPr>
      <w:bookmarkStart w:id="51" w:name="_Toc347904968"/>
      <w:bookmarkEnd w:id="51"/>
      <w:r>
        <w:rPr/>
        <w:t>Oversampling</w:t>
      </w:r>
    </w:p>
    <w:p>
      <w:pPr>
        <w:pStyle w:val="Normal"/>
        <w:rPr/>
      </w:pPr>
      <w:r>
        <w:rPr/>
        <w:t xml:space="preserve">A signal that is oversampled is sampled at a frequency greater than the Nyquist Frequency at a rate of Beta, which is defined as: </w:t>
      </w:r>
    </w:p>
    <w:tbl>
      <w:tblPr>
        <w:tblW w:w="9360"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403"/>
        <w:gridCol w:w="6552"/>
        <w:gridCol w:w="1405"/>
      </w:tblGrid>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r>
                <w:rPr>
                  <w:rFonts w:ascii="Cambria Math" w:hAnsi="Cambria Math"/>
                </w:rPr>
                <m:t xml:space="preserve">Beta</m:t>
              </m:r>
              <m:r>
                <w:rPr>
                  <w:rFonts w:ascii="Cambria Math" w:hAnsi="Cambria Math"/>
                </w:rPr>
                <m:t xml:space="preserve">=</m:t>
              </m:r>
              <m:f>
                <m:num>
                  <m:sSub>
                    <m:e>
                      <m:r>
                        <w:rPr>
                          <w:rFonts w:ascii="Cambria Math" w:hAnsi="Cambria Math"/>
                        </w:rPr>
                        <m:t xml:space="preserve">F</m:t>
                      </m:r>
                    </m:e>
                    <m:sub>
                      <m:r>
                        <w:rPr>
                          <w:rFonts w:ascii="Cambria Math" w:hAnsi="Cambria Math"/>
                        </w:rPr>
                        <m:t xml:space="preserve">ov</m:t>
                      </m:r>
                    </m:sub>
                  </m:sSub>
                </m:num>
                <m:den>
                  <m:sSub>
                    <m:e>
                      <m:r>
                        <w:rPr>
                          <w:rFonts w:ascii="Cambria Math" w:hAnsi="Cambria Math"/>
                        </w:rPr>
                        <m:t xml:space="preserve">F</m:t>
                      </m:r>
                    </m:e>
                    <m:sub>
                      <m:r>
                        <w:rPr>
                          <w:rFonts w:ascii="Cambria Math" w:hAnsi="Cambria Math"/>
                        </w:rPr>
                        <m:t xml:space="preserve">n</m:t>
                      </m:r>
                    </m:sub>
                  </m:sSub>
                </m:den>
              </m:f>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r>
              <w:rPr>
                <w:sz w:val="20"/>
              </w:rPr>
            </w:r>
          </w:p>
        </w:tc>
      </w:tr>
    </w:tbl>
    <w:p>
      <w:pPr>
        <w:pStyle w:val="Normal"/>
        <w:rPr/>
      </w:pPr>
      <w:r>
        <w:rPr>
          <w:szCs w:val="22"/>
        </w:rPr>
        <w:t>Where</w:t>
      </w:r>
      <w:r>
        <w:rPr>
          <w:szCs w:val="22"/>
        </w:rPr>
      </w:r>
      <m:oMath xmlns:m="http://schemas.openxmlformats.org/officeDocument/2006/math">
        <m:sSub>
          <m:e>
            <m:r>
              <w:rPr>
                <w:rFonts w:ascii="Cambria Math" w:hAnsi="Cambria Math"/>
              </w:rPr>
              <m:t xml:space="preserve">F</m:t>
            </m:r>
          </m:e>
          <m:sub>
            <m:r>
              <w:rPr>
                <w:rFonts w:ascii="Cambria Math" w:hAnsi="Cambria Math"/>
              </w:rPr>
              <m:t xml:space="preserve">ov</m:t>
            </m:r>
          </m:sub>
        </m:sSub>
      </m:oMath>
      <w:r>
        <w:rPr>
          <w:szCs w:val="22"/>
        </w:rPr>
        <w:t>is the highest frequency component in the over sampled signal. An</w:t>
      </w:r>
      <w:r>
        <w:rPr/>
        <w:t xml:space="preserve"> oversample</w:t>
      </w:r>
      <w:ins w:id="3" w:author="IPWireless" w:date="2013-02-06T11:18:00Z">
        <w:r>
          <w:rPr/>
          <w:t>d</w:t>
        </w:r>
      </w:ins>
      <w:r>
        <w:rPr/>
        <w:t xml:space="preserve"> signal is usually an integer multiple of the bandwidth i.e. 2, 4, 6, 8; however fractional oversampled ratio’s can be implemented. In order to achieve an</w:t>
      </w:r>
      <w:del w:id="4" w:author="IPWireless" w:date="2013-02-06T11:18:00Z">
        <w:r>
          <w:rPr/>
          <w:delText>d</w:delText>
        </w:r>
      </w:del>
      <w:r>
        <w:rPr/>
        <w:t xml:space="preserve"> oversampled model the sample spacing is increased in the time domain, this is achieved by introducing zero padding between each symbol that is transmitted.  </w:t>
      </w:r>
      <w:r>
        <w:rPr/>
        <w:fldChar w:fldCharType="begin"/>
      </w:r>
      <w:r>
        <w:instrText> REF _Ref345669862 \h </w:instrText>
      </w:r>
      <w:r>
        <w:fldChar w:fldCharType="separate"/>
      </w:r>
      <w:r>
        <w:t>Figure 5</w:t>
      </w:r>
      <w:r>
        <w:fldChar w:fldCharType="end"/>
      </w:r>
      <w:r>
        <w:rPr/>
        <w:t xml:space="preserve"> represents a signal with unit amplitude with an up sampling rate of 4 where this information transmitted is</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1</m:t>
            </m:r>
            <m:r>
              <w:rPr>
                <w:rFonts w:ascii="Cambria Math" w:hAnsi="Cambria Math"/>
              </w:rPr>
              <m:t xml:space="preserve">1</m:t>
            </m:r>
            <m:r>
              <w:rPr>
                <w:rFonts w:ascii="Cambria Math" w:hAnsi="Cambria Math"/>
              </w:rPr>
              <m:t xml:space="preserve">1</m:t>
            </m:r>
            <m:r>
              <w:rPr>
                <w:rFonts w:ascii="Cambria Math" w:hAnsi="Cambria Math"/>
              </w:rPr>
              <m:t xml:space="preserve">1</m:t>
            </m:r>
          </m:e>
        </m:d>
      </m:oMath>
      <w:r>
        <w:rPr/>
        <w:t xml:space="preserve">.  The length of zero padding is determined by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Beta</m:t>
            </m:r>
          </m:e>
        </m:d>
      </m:oMath>
      <w:r>
        <w:rPr/>
        <w:t xml:space="preserve"> i.e. 3 in this case.</w:t>
      </w:r>
    </w:p>
    <w:p>
      <w:pPr>
        <w:pStyle w:val="Normal"/>
        <w:rPr/>
      </w:pPr>
      <w:r>
        <w:rPr/>
      </w:r>
    </w:p>
    <w:p>
      <w:pPr>
        <w:pStyle w:val="TextBody"/>
        <w:rPr/>
      </w:pPr>
      <w:r>
        <w:rPr/>
        <w:pict>
          <v:group id="shape_0" style="position:absolute;margin-left:0pt;margin-top:0pt;width:336.85pt;height:102.9pt" coordorigin="0,0" coordsize="6737,2058">
            <v:oval id="shape_0" fillcolor="black" stroked="t" style="position:absolute;left:2051;top:1092;width:127;height:115">
              <v:wrap v:type="none"/>
              <v:fill type="solid" color2="white" detectmouseclick="t"/>
              <v:stroke color="black" joinstyle="round" endcap="flat"/>
            </v:oval>
            <v:oval id="shape_0" fillcolor="black" stroked="t" style="position:absolute;left:2249;top:1091;width:127;height:115">
              <v:wrap v:type="none"/>
              <v:fill type="solid" color2="white" detectmouseclick="t"/>
              <v:stroke color="black" joinstyle="round" endcap="flat"/>
            </v:oval>
            <v:oval id="shape_0" fillcolor="black" stroked="t" style="position:absolute;left:2446;top:1092;width:127;height:115">
              <v:wrap v:type="none"/>
              <v:fill type="solid" color2="white" detectmouseclick="t"/>
              <v:stroke color="black" joinstyle="round" endcap="flat"/>
            </v:oval>
            <v:oval id="shape_0" fillcolor="black" stroked="t" style="position:absolute;left:2849;top:1090;width:127;height:115">
              <v:wrap v:type="none"/>
              <v:fill type="solid" color2="white" detectmouseclick="t"/>
              <v:stroke color="black" joinstyle="round" endcap="flat"/>
            </v:oval>
            <v:oval id="shape_0" fillcolor="black" stroked="t" style="position:absolute;left:3047;top:1089;width:127;height:115">
              <v:wrap v:type="none"/>
              <v:fill type="solid" color2="white" detectmouseclick="t"/>
              <v:stroke color="black" joinstyle="round" endcap="flat"/>
            </v:oval>
            <v:oval id="shape_0" fillcolor="black" stroked="t" style="position:absolute;left:3244;top:1090;width:127;height:115">
              <v:wrap v:type="none"/>
              <v:fill type="solid" color2="white" detectmouseclick="t"/>
              <v:stroke color="black" joinstyle="round" endcap="flat"/>
            </v:oval>
            <v:oval id="shape_0" fillcolor="black" stroked="t" style="position:absolute;left:3620;top:1093;width:127;height:115">
              <v:wrap v:type="none"/>
              <v:fill type="solid" color2="white" detectmouseclick="t"/>
              <v:stroke color="black" joinstyle="round" endcap="flat"/>
            </v:oval>
            <v:oval id="shape_0" fillcolor="black" stroked="t" style="position:absolute;left:3818;top:1092;width:127;height:115">
              <v:wrap v:type="none"/>
              <v:fill type="solid" color2="white" detectmouseclick="t"/>
              <v:stroke color="black" joinstyle="round" endcap="flat"/>
            </v:oval>
            <v:oval id="shape_0" fillcolor="black" stroked="t" style="position:absolute;left:4015;top:1093;width:127;height:115">
              <v:wrap v:type="none"/>
              <v:fill type="solid" color2="white" detectmouseclick="t"/>
              <v:stroke color="black" joinstyle="round" endcap="flat"/>
            </v:oval>
            <v:oval id="shape_0" fillcolor="black" stroked="t" style="position:absolute;left:4382;top:1097;width:127;height:115">
              <v:wrap v:type="none"/>
              <v:fill type="solid" color2="white" detectmouseclick="t"/>
              <v:stroke color="black" joinstyle="round" endcap="flat"/>
            </v:oval>
            <v:oval id="shape_0" fillcolor="black" stroked="t" style="position:absolute;left:4580;top:1096;width:127;height:115">
              <v:wrap v:type="none"/>
              <v:fill type="solid" color2="white" detectmouseclick="t"/>
              <v:stroke color="black" joinstyle="round" endcap="flat"/>
            </v:oval>
            <v:oval id="shape_0" fillcolor="black" stroked="t" style="position:absolute;left:4777;top:1097;width:127;height:115">
              <v:wrap v:type="none"/>
              <v:fill type="solid" color2="white" detectmouseclick="t"/>
              <v:stroke color="black" joinstyle="round" endcap="flat"/>
            </v:oval>
            <v:oval id="shape_0" fillcolor="black" stroked="t" style="position:absolute;left:1275;top:1091;width:127;height:115">
              <v:wrap v:type="none"/>
              <v:fill type="solid" color2="white" detectmouseclick="t"/>
              <v:stroke color="black" joinstyle="round" endcap="flat"/>
            </v:oval>
            <v:oval id="shape_0" fillcolor="black" stroked="t" style="position:absolute;left:1473;top:1090;width:127;height:115">
              <v:wrap v:type="none"/>
              <v:fill type="solid" color2="white" detectmouseclick="t"/>
              <v:stroke color="black" joinstyle="round" endcap="flat"/>
            </v:oval>
            <v:oval id="shape_0" fillcolor="black" stroked="t" style="position:absolute;left:1670;top:1091;width:127;height:115">
              <v:wrap v:type="none"/>
              <v:fill type="solid" color2="white" detectmouseclick="t"/>
              <v:stroke color="black" joinstyle="round" endcap="flat"/>
            </v:oval>
            <v:oval id="shape_0" fillcolor="black" stroked="t" style="position:absolute;left:5171;top:1094;width:127;height:115">
              <v:wrap v:type="none"/>
              <v:fill type="solid" color2="white" detectmouseclick="t"/>
              <v:stroke color="black" joinstyle="round" endcap="flat"/>
            </v:oval>
            <v:oval id="shape_0" fillcolor="black" stroked="t" style="position:absolute;left:5369;top:1093;width:127;height:115">
              <v:wrap v:type="none"/>
              <v:fill type="solid" color2="white" detectmouseclick="t"/>
              <v:stroke color="black" joinstyle="round" endcap="flat"/>
            </v:oval>
            <v:oval id="shape_0" fillcolor="black" stroked="t" style="position:absolute;left:5566;top:1094;width:127;height:115">
              <v:wrap v:type="none"/>
              <v:fill type="solid" color2="white" detectmouseclick="t"/>
              <v:stroke color="black" joinstyle="round" endcap="flat"/>
            </v:oval>
          </v:group>
        </w:pict>
      </w:r>
    </w:p>
    <w:p>
      <w:pPr>
        <w:pStyle w:val="Caption1"/>
        <w:rPr/>
      </w:pPr>
      <w:bookmarkStart w:id="52" w:name="_Toc347904986"/>
      <w:bookmarkStart w:id="53" w:name="_Ref345669862"/>
      <w:r>
        <w:rPr/>
        <w:t xml:space="preserve">Figure </w:t>
      </w:r>
      <w:r>
        <w:rPr/>
        <w:fldChar w:fldCharType="begin"/>
      </w:r>
      <w:r>
        <w:instrText> SEQ "Figure" \*Arabic </w:instrText>
      </w:r>
      <w:r>
        <w:fldChar w:fldCharType="separate"/>
      </w:r>
      <w:r>
        <w:t>5</w:t>
      </w:r>
      <w:r>
        <w:fldChar w:fldCharType="end"/>
      </w:r>
      <w:bookmarkEnd w:id="53"/>
      <w:bookmarkEnd w:id="52"/>
      <w:r>
        <w:rPr/>
        <w:t xml:space="preserve"> – 4 Times over Sampled signal</w:t>
      </w:r>
    </w:p>
    <w:p>
      <w:pPr>
        <w:pStyle w:val="TextBody"/>
        <w:rPr>
          <w:sz w:val="20"/>
        </w:rPr>
      </w:pPr>
      <w:r>
        <w:rPr/>
        <w:t>It is important to note that the up sampled signal contains no addition</w:t>
      </w:r>
      <w:ins w:id="5" w:author="IPWireless" w:date="2013-02-06T11:19:00Z">
        <w:r>
          <w:rPr/>
          <w:t>al</w:t>
        </w:r>
      </w:ins>
      <w:r>
        <w:rPr/>
        <w:t xml:space="preserve"> information and has increase</w:t>
      </w:r>
      <w:ins w:id="6" w:author="IPWireless" w:date="2013-02-06T11:19:00Z">
        <w:r>
          <w:rPr/>
          <w:t>d</w:t>
        </w:r>
      </w:ins>
      <w:r>
        <w:rPr/>
        <w:t xml:space="preserve"> the required bandwidth by a factor of Beta, i.e. in this case the bandwidth required is </w:t>
      </w:r>
      <w:r>
        <w:rPr/>
      </w:r>
      <m:oMath xmlns:m="http://schemas.openxmlformats.org/officeDocument/2006/math">
        <m:r>
          <w:rPr>
            <w:rFonts w:ascii="Cambria Math" w:hAnsi="Cambria Math"/>
          </w:rPr>
          <m:t xml:space="preserve">4</m:t>
        </m:r>
        <m:sSub>
          <m:e>
            <m:r>
              <w:rPr>
                <w:rFonts w:ascii="Cambria Math" w:hAnsi="Cambria Math"/>
              </w:rPr>
              <m:t xml:space="preserve">f</m:t>
            </m:r>
          </m:e>
          <m:sub>
            <m:r>
              <w:rPr>
                <w:rFonts w:ascii="Cambria Math" w:hAnsi="Cambria Math"/>
              </w:rPr>
              <m:t xml:space="preserve">n</m:t>
            </m:r>
          </m:sub>
        </m:sSub>
      </m:oMath>
      <w:r>
        <w:rPr>
          <w:iCs/>
        </w:rPr>
        <w:t xml:space="preserve"> to represent the same signal shown in </w:t>
      </w:r>
      <w:r>
        <w:rPr>
          <w:iCs/>
        </w:rPr>
        <w:fldChar w:fldCharType="begin"/>
      </w:r>
      <w:r>
        <w:instrText> REF _Ref345663472 \h </w:instrText>
      </w:r>
      <w:r>
        <w:fldChar w:fldCharType="separate"/>
      </w:r>
      <w:r>
        <w:t>Figure 1</w:t>
      </w:r>
      <w:r>
        <w:fldChar w:fldCharType="end"/>
      </w:r>
      <w:r>
        <w:rPr>
          <w:iCs/>
        </w:rPr>
        <w:t xml:space="preserve">. The signal in the time domain occupies the same space however the signal represented in the frequency domain is periodic and hence is repeated by a factor of Beta occupying a new bandwidth of </w:t>
      </w:r>
      <w:r>
        <w:rPr>
          <w:iCs/>
        </w:rPr>
      </w:r>
      <m:oMath xmlns:m="http://schemas.openxmlformats.org/officeDocument/2006/math">
        <m:r>
          <w:rPr>
            <w:rFonts w:ascii="Cambria Math" w:hAnsi="Cambria Math"/>
          </w:rPr>
          <m:t xml:space="preserve">Beta</m:t>
        </m:r>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oMath>
      <w:r>
        <w:rPr>
          <w:iCs/>
        </w:rPr>
        <w:t xml:space="preserve"> where </w:t>
      </w:r>
      <w:r>
        <w:rPr>
          <w:iCs/>
        </w:rPr>
      </w:r>
      <m:oMath xmlns:m="http://schemas.openxmlformats.org/officeDocument/2006/math">
        <m:sSub>
          <m:e>
            <m:r>
              <w:rPr>
                <w:rFonts w:ascii="Cambria Math" w:hAnsi="Cambria Math"/>
              </w:rPr>
              <m:t xml:space="preserve">f</m:t>
            </m:r>
          </m:e>
          <m:sub>
            <m:r>
              <w:rPr>
                <w:rFonts w:ascii="Cambria Math" w:hAnsi="Cambria Math"/>
              </w:rPr>
              <m:t xml:space="preserve">n</m:t>
            </m:r>
          </m:sub>
        </m:sSub>
      </m:oMath>
      <w:r>
        <w:rPr>
          <w:iCs/>
        </w:rPr>
        <w:t xml:space="preserve">is the Nyquist Frequency of the original signal. This can be seen in </w:t>
      </w:r>
      <w:r>
        <w:rPr>
          <w:iCs/>
        </w:rPr>
        <w:fldChar w:fldCharType="begin"/>
      </w:r>
      <w:r>
        <w:instrText> REF _Ref345925902 \h </w:instrText>
      </w:r>
      <w:r>
        <w:fldChar w:fldCharType="separate"/>
      </w:r>
      <w:r>
        <w:t>Figure 7</w:t>
      </w:r>
      <w:r>
        <w:fldChar w:fldCharType="end"/>
      </w:r>
      <w:r>
        <w:rPr>
          <w:iCs/>
        </w:rPr>
        <w:t>, where the second plot denotes the up sampled signal at Beta is equal to 2.  In the frequency domain the signal wanted is still only that of zero to</w:t>
      </w:r>
      <w:r>
        <w:rPr>
          <w:iCs/>
        </w:rPr>
      </w:r>
      <m:oMath xmlns:m="http://schemas.openxmlformats.org/officeDocument/2006/math">
        <m:sSub>
          <m:e>
            <m:r>
              <w:rPr>
                <w:rFonts w:ascii="Cambria Math" w:hAnsi="Cambria Math"/>
              </w:rPr>
              <m:t xml:space="preserve">f</m:t>
            </m:r>
          </m:e>
          <m:sub>
            <m:r>
              <w:rPr>
                <w:rFonts w:ascii="Cambria Math" w:hAnsi="Cambria Math"/>
              </w:rPr>
              <m:t xml:space="preserve">n</m:t>
            </m:r>
          </m:sub>
        </m:sSub>
      </m:oMath>
      <w:r>
        <w:rPr>
          <w:iCs/>
        </w:rPr>
        <w:t xml:space="preserve">. </w:t>
      </w:r>
      <w:r>
        <w:rPr>
          <w:iCs/>
        </w:rPr>
        <w:fldChar w:fldCharType="begin"/>
      </w:r>
      <w:r>
        <w:instrText> REF _Ref346034814 \h </w:instrText>
      </w:r>
      <w:r>
        <w:fldChar w:fldCharType="separate"/>
      </w:r>
      <w:r>
        <w:t>Figure 6</w:t>
      </w:r>
      <w:r>
        <w:fldChar w:fldCharType="end"/>
      </w:r>
      <w:r>
        <w:rPr>
          <w:iCs/>
        </w:rPr>
        <w:t xml:space="preserve"> shows an oversampled QPSK modulated signal at unit power, where the first subplot shows the T-space signal, the second subplot shows the over sampled signal where Beta is equal to two and the third subplot demonstrates how the oversampled signal is decimated back to a T-spaced model at the receiver</w:t>
      </w:r>
      <w:r>
        <w:rPr>
          <w:sz w:val="20"/>
        </w:rPr>
        <w:t>. Effectively a signal is created which conforms to the Nyquist sampling criterion allowing the signal at the receiver to decimate back to T-spaced model without introducing Inter Symbol Interference.</w:t>
      </w:r>
    </w:p>
    <w:p>
      <w:pPr>
        <w:pStyle w:val="TextBody"/>
        <w:rPr/>
      </w:pPr>
      <w:r>
        <w:rPr/>
        <w:drawing>
          <wp:inline distT="0" distB="0" distL="0" distR="0">
            <wp:extent cx="5138420" cy="363029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5138420" cy="3630295"/>
                    </a:xfrm>
                    <a:prstGeom prst="rect">
                      <a:avLst/>
                    </a:prstGeom>
                    <a:noFill/>
                    <a:ln w="9525">
                      <a:noFill/>
                      <a:miter lim="800000"/>
                      <a:headEnd/>
                      <a:tailEnd/>
                    </a:ln>
                  </pic:spPr>
                </pic:pic>
              </a:graphicData>
            </a:graphic>
          </wp:inline>
        </w:drawing>
      </w:r>
    </w:p>
    <w:p>
      <w:pPr>
        <w:pStyle w:val="Caption1"/>
        <w:rPr/>
      </w:pPr>
      <w:bookmarkStart w:id="54" w:name="_Toc347904987"/>
      <w:bookmarkStart w:id="55" w:name="_Ref346034814"/>
      <w:r>
        <w:rPr/>
        <w:t xml:space="preserve">Figure </w:t>
      </w:r>
      <w:r>
        <w:rPr/>
        <w:fldChar w:fldCharType="begin"/>
      </w:r>
      <w:r>
        <w:instrText> SEQ "Figure" \*Arabic </w:instrText>
      </w:r>
      <w:r>
        <w:fldChar w:fldCharType="separate"/>
      </w:r>
      <w:r>
        <w:t>6</w:t>
      </w:r>
      <w:r>
        <w:fldChar w:fldCharType="end"/>
      </w:r>
      <w:bookmarkEnd w:id="55"/>
      <w:bookmarkEnd w:id="54"/>
      <w:r>
        <w:rPr/>
        <w:t xml:space="preserve"> – Up Sampled Signal Beta = 2</w:t>
      </w:r>
    </w:p>
    <w:p>
      <w:pPr>
        <w:pStyle w:val="TextBody"/>
        <w:rPr/>
      </w:pPr>
      <w:r>
        <w:rPr/>
      </w:r>
    </w:p>
    <w:p>
      <w:pPr>
        <w:pStyle w:val="TextBody"/>
        <w:rPr/>
      </w:pPr>
      <w:r>
        <w:rPr/>
        <w:drawing>
          <wp:inline distT="0" distB="0" distL="0" distR="0">
            <wp:extent cx="5943600" cy="419671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0"/>
                    <a:stretch>
                      <a:fillRect/>
                    </a:stretch>
                  </pic:blipFill>
                  <pic:spPr bwMode="auto">
                    <a:xfrm>
                      <a:off x="0" y="0"/>
                      <a:ext cx="5943600" cy="4196715"/>
                    </a:xfrm>
                    <a:prstGeom prst="rect">
                      <a:avLst/>
                    </a:prstGeom>
                    <a:noFill/>
                    <a:ln w="9525">
                      <a:noFill/>
                      <a:miter lim="800000"/>
                      <a:headEnd/>
                      <a:tailEnd/>
                    </a:ln>
                  </pic:spPr>
                </pic:pic>
              </a:graphicData>
            </a:graphic>
          </wp:inline>
        </w:drawing>
      </w:r>
    </w:p>
    <w:p>
      <w:pPr>
        <w:pStyle w:val="Caption1"/>
        <w:rPr/>
      </w:pPr>
      <w:bookmarkStart w:id="56" w:name="_Toc347904988"/>
      <w:bookmarkStart w:id="57" w:name="_Ref345925902"/>
      <w:r>
        <w:rPr/>
        <w:t xml:space="preserve">Figure </w:t>
      </w:r>
      <w:r>
        <w:rPr/>
        <w:fldChar w:fldCharType="begin"/>
      </w:r>
      <w:r>
        <w:instrText> SEQ "Figure" \*Arabic </w:instrText>
      </w:r>
      <w:r>
        <w:fldChar w:fldCharType="separate"/>
      </w:r>
      <w:r>
        <w:t>7</w:t>
      </w:r>
      <w:r>
        <w:fldChar w:fldCharType="end"/>
      </w:r>
      <w:bookmarkEnd w:id="57"/>
      <w:bookmarkEnd w:id="56"/>
      <w:r>
        <w:rPr/>
        <w:t xml:space="preserve"> – Frequency Domain Beta = 2</w:t>
      </w:r>
    </w:p>
    <w:p>
      <w:pPr>
        <w:pStyle w:val="Heading2"/>
        <w:numPr>
          <w:ilvl w:val="1"/>
          <w:numId w:val="7"/>
        </w:numPr>
        <w:rPr/>
      </w:pPr>
      <w:bookmarkStart w:id="58" w:name="_Toc347904969"/>
      <w:bookmarkEnd w:id="58"/>
      <w:r>
        <w:rPr/>
        <w:t>Pulse Shaping</w:t>
      </w:r>
    </w:p>
    <w:p>
      <w:pPr>
        <w:pStyle w:val="Normal"/>
        <w:rPr/>
      </w:pPr>
      <w:r>
        <w:rPr/>
        <w:t>In the first and second task the digital information has been converted, depending on the modulation scheme into a discrete sequence of narrow pulses with associated magnitudes and phases. In order to transmit the signal, interpolation between the symbols is required which produces an analogue wave form that is then transmitted i.e. digital to analogue conversion (DAC). Therefore a pulse is required, where the zero padded elements of the over sampled signal are assigned a value in order to produce a pulse shape for the T spaced symbols.</w:t>
      </w:r>
    </w:p>
    <w:p>
      <w:pPr>
        <w:pStyle w:val="Normal"/>
        <w:rPr/>
      </w:pPr>
      <w:r>
        <w:rPr/>
        <w:t>By defining a pulse shaping filter the values between the symbols can be interpolated where the pulse shaped signal is denoted as:</w:t>
      </w:r>
    </w:p>
    <w:tbl>
      <w:tblPr>
        <w:tblW w:w="9360"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403"/>
        <w:gridCol w:w="6552"/>
        <w:gridCol w:w="1405"/>
      </w:tblGrid>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nary>
                <m:naryPr>
                  <m:chr m:val="∑"/>
                  <m:supHide m:val="1"/>
                </m:naryPr>
                <m:sub>
                  <m:r>
                    <w:rPr>
                      <w:rFonts w:ascii="Cambria Math" w:hAnsi="Cambria Math"/>
                    </w:rPr>
                    <m:t xml:space="preserve">m</m:t>
                  </m:r>
                  <m:r>
                    <w:rPr>
                      <w:rFonts w:ascii="Cambria Math" w:hAnsi="Cambria Math"/>
                    </w:rPr>
                    <m:t xml:space="preserve">&gt;</m:t>
                  </m:r>
                  <m:r>
                    <w:rPr>
                      <w:rFonts w:ascii="Cambria Math" w:hAnsi="Cambria Math"/>
                    </w:rPr>
                    <m:t xml:space="preserve">0</m:t>
                  </m:r>
                </m:sub>
                <m:sup/>
                <m:e>
                  <m:r>
                    <w:rPr>
                      <w:rFonts w:ascii="Cambria Math" w:hAnsi="Cambria Math"/>
                    </w:rPr>
                    <m:t xml:space="preserve">x</m:t>
                  </m:r>
                  <m:d>
                    <m:dPr>
                      <m:begChr m:val="["/>
                      <m:endChr m:val="]"/>
                    </m:dPr>
                    <m:e>
                      <m:r>
                        <w:rPr>
                          <w:rFonts w:ascii="Cambria Math" w:hAnsi="Cambria Math"/>
                        </w:rPr>
                        <m:t xml:space="preserve">m</m:t>
                      </m:r>
                    </m:e>
                  </m:d>
                  <m:r>
                    <w:rPr>
                      <w:rFonts w:ascii="Cambria Math" w:hAnsi="Cambria Math"/>
                    </w:rPr>
                    <m:t xml:space="preserve">h</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m:t>
                      </m:r>
                    </m:e>
                  </m:d>
                </m:e>
              </m:nary>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bookmarkStart w:id="59" w:name="PulseShapingFilter"/>
            <w:bookmarkStart w:id="60" w:name="PulseShapingFilter"/>
            <w:bookmarkEnd w:id="60"/>
            <w:r>
              <w:rPr>
                <w:sz w:val="20"/>
              </w:rPr>
            </w:r>
          </w:p>
        </w:tc>
      </w:tr>
    </w:tbl>
    <w:p>
      <w:pPr>
        <w:pStyle w:val="Normal"/>
        <w:rPr/>
      </w:pPr>
      <w:r>
        <w:rPr/>
        <w:t xml:space="preserve">Where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t</m:t>
            </m:r>
          </m:e>
        </m:d>
      </m:oMath>
      <w:r>
        <w:rPr/>
        <w:t xml:space="preserve"> is the pulse shaping filter, also known as the interpolation filter, many different type of filters maybe be used.  Consideration should be taken when choosing a filter as inter symbol interference can be induced as a result of the filter design.</w:t>
      </w:r>
    </w:p>
    <w:p>
      <w:pPr>
        <w:pStyle w:val="Heading3"/>
        <w:numPr>
          <w:ilvl w:val="2"/>
          <w:numId w:val="7"/>
        </w:numPr>
        <w:rPr/>
      </w:pPr>
      <w:bookmarkStart w:id="61" w:name="_Toc347904970"/>
      <w:bookmarkEnd w:id="61"/>
      <w:r>
        <w:rPr/>
        <w:t>Rectangular Filter</w:t>
      </w:r>
    </w:p>
    <w:p>
      <w:pPr>
        <w:pStyle w:val="Normal"/>
        <w:rPr>
          <w:szCs w:val="22"/>
        </w:rPr>
      </w:pPr>
      <w:r>
        <w:rPr/>
        <w:t>Currently the oversampled signal contains no additional information</w:t>
      </w:r>
      <w:r>
        <w:rPr>
          <w:szCs w:val="22"/>
        </w:rPr>
        <w:t xml:space="preserve">. By applying a rectangular filter the period between symbols are interpolated.  The rectangular filter repeats the symbol for the oversampled values i.e. the zero padded elements between sampled signals, this can be seen if </w:t>
      </w:r>
      <w:r>
        <w:rPr>
          <w:szCs w:val="22"/>
        </w:rPr>
        <w:fldChar w:fldCharType="begin"/>
      </w:r>
      <w:r>
        <w:instrText> REF _Ref345927571 \h </w:instrText>
      </w:r>
      <w:r>
        <w:fldChar w:fldCharType="separate"/>
      </w:r>
      <w:r>
        <w:t>Figure 8</w:t>
      </w:r>
      <w:r>
        <w:fldChar w:fldCharType="end"/>
      </w:r>
      <w:r>
        <w:rPr>
          <w:szCs w:val="22"/>
        </w:rPr>
        <w:t>.  This is achieved by convolving the up sampled signal with the rectangular filter with unit value, where Beta defines the oversample rate of the signal and the length of the rectangular filter.</w:t>
      </w:r>
    </w:p>
    <w:p>
      <w:pPr>
        <w:pStyle w:val="Normal"/>
        <w:rPr/>
      </w:pPr>
      <w:r>
        <w:rPr/>
        <w:drawing>
          <wp:inline distT="0" distB="0" distL="0" distR="0">
            <wp:extent cx="5943600" cy="419671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1"/>
                    <a:stretch>
                      <a:fillRect/>
                    </a:stretch>
                  </pic:blipFill>
                  <pic:spPr bwMode="auto">
                    <a:xfrm>
                      <a:off x="0" y="0"/>
                      <a:ext cx="5943600" cy="4196715"/>
                    </a:xfrm>
                    <a:prstGeom prst="rect">
                      <a:avLst/>
                    </a:prstGeom>
                    <a:noFill/>
                    <a:ln w="9525">
                      <a:noFill/>
                      <a:miter lim="800000"/>
                      <a:headEnd/>
                      <a:tailEnd/>
                    </a:ln>
                  </pic:spPr>
                </pic:pic>
              </a:graphicData>
            </a:graphic>
          </wp:inline>
        </w:drawing>
      </w:r>
    </w:p>
    <w:p>
      <w:pPr>
        <w:pStyle w:val="Caption1"/>
        <w:rPr/>
      </w:pPr>
      <w:bookmarkStart w:id="62" w:name="_Toc347904989"/>
      <w:bookmarkStart w:id="63" w:name="_Ref345927571"/>
      <w:r>
        <w:rPr/>
        <w:t xml:space="preserve">Figure </w:t>
      </w:r>
      <w:r>
        <w:rPr/>
        <w:fldChar w:fldCharType="begin"/>
      </w:r>
      <w:r>
        <w:instrText> SEQ "Figure" \*Arabic </w:instrText>
      </w:r>
      <w:r>
        <w:fldChar w:fldCharType="separate"/>
      </w:r>
      <w:r>
        <w:t>8</w:t>
      </w:r>
      <w:r>
        <w:fldChar w:fldCharType="end"/>
      </w:r>
      <w:bookmarkEnd w:id="63"/>
      <w:bookmarkEnd w:id="62"/>
      <w:r>
        <w:rPr/>
        <w:t xml:space="preserve"> – Rectangular Filter Beta = 4</w:t>
      </w:r>
    </w:p>
    <w:p>
      <w:pPr>
        <w:pStyle w:val="TextBody"/>
        <w:rPr/>
      </w:pPr>
      <w:r>
        <w:rPr/>
        <w:t xml:space="preserve">The frequency response of the rectangular filter with oversample ratio is 4 and 8 can be seen in </w:t>
      </w:r>
      <w:r>
        <w:rPr/>
        <w:fldChar w:fldCharType="begin"/>
      </w:r>
      <w:r>
        <w:instrText> REF _Ref346020910 \h </w:instrText>
      </w:r>
      <w:r>
        <w:fldChar w:fldCharType="separate"/>
      </w:r>
      <w:r>
        <w:t>Figure 9</w:t>
      </w:r>
      <w:r>
        <w:fldChar w:fldCharType="end"/>
      </w:r>
      <w:r>
        <w:rPr/>
        <w:t xml:space="preserve">’s subplots 1 and 2 respectively. The frequency response for the filter is obtained by taking the FFT of the filter h[n], with N number of FFT points.  The number of points determine the resolution of the FFT hence the greater the number of points the great the resolution.  In order to obtain N FFT points, the filter is zero padded with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Beta</m:t>
            </m:r>
          </m:e>
        </m:d>
      </m:oMath>
      <w:r>
        <w:rPr/>
        <w:t xml:space="preserve"> zero padding appended to the fil</w:t>
      </w:r>
      <w:ins w:id="7" w:author="IPWireless" w:date="2013-02-06T11:23:00Z">
        <w:r>
          <w:rPr/>
          <w:t>t</w:t>
        </w:r>
      </w:ins>
      <w:r>
        <w:rPr/>
        <w:t xml:space="preserve">er.  The signal is therefore </w:t>
      </w:r>
      <w:del w:id="8" w:author="IPWireless" w:date="2013-02-06T11:23:00Z">
        <w:r>
          <w:rPr/>
          <w:delText xml:space="preserve">repeated </w:delText>
        </w:r>
      </w:del>
      <w:ins w:id="9" w:author="IPWireless" w:date="2013-02-06T11:23:00Z">
        <w:r>
          <w:rPr/>
          <w:t xml:space="preserve">interpolated </w:t>
        </w:r>
      </w:ins>
      <w:r>
        <w:rPr/>
        <w:t xml:space="preserve">in the frequency domain, if the NFFT is small the resolution can be too low to obtain any useful information in the frequency domain and hence the frequency response of the filter may look like </w:t>
      </w:r>
      <w:r>
        <w:rPr/>
        <w:fldChar w:fldCharType="begin"/>
      </w:r>
      <w:r>
        <w:instrText> REF _Ref346022257 \h </w:instrText>
      </w:r>
      <w:r>
        <w:fldChar w:fldCharType="separate"/>
      </w:r>
      <w:r>
        <w:t>Figure 10</w:t>
      </w:r>
      <w:r>
        <w:fldChar w:fldCharType="end"/>
      </w:r>
      <w:r>
        <w:rPr/>
        <w:t>.</w:t>
      </w:r>
    </w:p>
    <w:p>
      <w:pPr>
        <w:pStyle w:val="TextBody"/>
        <w:jc w:val="center"/>
        <w:rPr/>
      </w:pPr>
      <w:r>
        <w:rPr/>
        <w:drawing>
          <wp:inline distT="0" distB="0" distL="0" distR="0">
            <wp:extent cx="4721860" cy="334391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2"/>
                    <a:stretch>
                      <a:fillRect/>
                    </a:stretch>
                  </pic:blipFill>
                  <pic:spPr bwMode="auto">
                    <a:xfrm>
                      <a:off x="0" y="0"/>
                      <a:ext cx="4721860" cy="3343910"/>
                    </a:xfrm>
                    <a:prstGeom prst="rect">
                      <a:avLst/>
                    </a:prstGeom>
                    <a:noFill/>
                    <a:ln w="9525">
                      <a:noFill/>
                      <a:miter lim="800000"/>
                      <a:headEnd/>
                      <a:tailEnd/>
                    </a:ln>
                  </pic:spPr>
                </pic:pic>
              </a:graphicData>
            </a:graphic>
          </wp:inline>
        </w:drawing>
      </w:r>
    </w:p>
    <w:p>
      <w:pPr>
        <w:pStyle w:val="Caption1"/>
        <w:rPr/>
      </w:pPr>
      <w:bookmarkStart w:id="64" w:name="_Toc347904990"/>
      <w:bookmarkStart w:id="65" w:name="_Ref346020910"/>
      <w:r>
        <w:rPr/>
        <w:t xml:space="preserve">Figure </w:t>
      </w:r>
      <w:r>
        <w:rPr/>
        <w:fldChar w:fldCharType="begin"/>
      </w:r>
      <w:r>
        <w:instrText> SEQ "Figure" \*Arabic </w:instrText>
      </w:r>
      <w:r>
        <w:fldChar w:fldCharType="separate"/>
      </w:r>
      <w:r>
        <w:t>9</w:t>
      </w:r>
      <w:r>
        <w:fldChar w:fldCharType="end"/>
      </w:r>
      <w:bookmarkEnd w:id="65"/>
      <w:bookmarkEnd w:id="64"/>
      <w:r>
        <w:rPr/>
        <w:t xml:space="preserve"> – Frequency Response of Rectangular Filter Beta = 4 and 8</w:t>
      </w:r>
    </w:p>
    <w:p>
      <w:pPr>
        <w:pStyle w:val="TextBody"/>
        <w:jc w:val="center"/>
        <w:rPr/>
      </w:pPr>
      <w:r>
        <w:rPr/>
        <w:drawing>
          <wp:inline distT="0" distB="0" distL="0" distR="0">
            <wp:extent cx="4721860" cy="346646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3"/>
                    <a:stretch>
                      <a:fillRect/>
                    </a:stretch>
                  </pic:blipFill>
                  <pic:spPr bwMode="auto">
                    <a:xfrm>
                      <a:off x="0" y="0"/>
                      <a:ext cx="4721860" cy="3466465"/>
                    </a:xfrm>
                    <a:prstGeom prst="rect">
                      <a:avLst/>
                    </a:prstGeom>
                    <a:noFill/>
                    <a:ln w="9525">
                      <a:noFill/>
                      <a:miter lim="800000"/>
                      <a:headEnd/>
                      <a:tailEnd/>
                    </a:ln>
                  </pic:spPr>
                </pic:pic>
              </a:graphicData>
            </a:graphic>
          </wp:inline>
        </w:drawing>
      </w:r>
    </w:p>
    <w:p>
      <w:pPr>
        <w:pStyle w:val="Caption1"/>
        <w:rPr/>
      </w:pPr>
      <w:bookmarkStart w:id="66" w:name="_Toc347904991"/>
      <w:bookmarkStart w:id="67" w:name="_Ref346022257"/>
      <w:r>
        <w:rPr/>
        <w:t xml:space="preserve">Figure </w:t>
      </w:r>
      <w:r>
        <w:rPr/>
        <w:fldChar w:fldCharType="begin"/>
      </w:r>
      <w:r>
        <w:instrText> SEQ "Figure" \*Arabic </w:instrText>
      </w:r>
      <w:r>
        <w:fldChar w:fldCharType="separate"/>
      </w:r>
      <w:r>
        <w:t>10</w:t>
      </w:r>
      <w:r>
        <w:fldChar w:fldCharType="end"/>
      </w:r>
      <w:bookmarkEnd w:id="67"/>
      <w:bookmarkEnd w:id="66"/>
      <w:r>
        <w:rPr/>
        <w:t>- Frequency Response of Rectangular Filter with Low Resolution</w:t>
      </w:r>
    </w:p>
    <w:p>
      <w:pPr>
        <w:pStyle w:val="Heading3"/>
        <w:numPr>
          <w:ilvl w:val="2"/>
          <w:numId w:val="7"/>
        </w:numPr>
        <w:rPr/>
      </w:pPr>
      <w:bookmarkStart w:id="68" w:name="_Toc347904971"/>
      <w:bookmarkEnd w:id="68"/>
      <w:r>
        <w:rPr/>
        <w:t>Pulse shaping</w:t>
      </w:r>
    </w:p>
    <w:p>
      <w:pPr>
        <w:pStyle w:val="Normal"/>
        <w:rPr/>
      </w:pPr>
      <w:r>
        <w:rPr/>
        <w:t xml:space="preserve">By applying a rectangular filter the series of narrow impulses is shaped into a square pulse as shown in </w:t>
      </w:r>
      <w:r>
        <w:rPr/>
        <w:fldChar w:fldCharType="begin"/>
      </w:r>
      <w:r>
        <w:instrText> REF _Ref345927571 \h </w:instrText>
      </w:r>
      <w:r>
        <w:fldChar w:fldCharType="separate"/>
      </w:r>
      <w:r>
        <w:t>Figure 8</w:t>
      </w:r>
      <w:r>
        <w:fldChar w:fldCharType="end"/>
      </w:r>
      <w:r>
        <w:rPr/>
        <w:t>, where the pulse length is equal to the symbol in time.</w:t>
      </w:r>
    </w:p>
    <w:p>
      <w:pPr>
        <w:pStyle w:val="Normal"/>
        <w:jc w:val="center"/>
        <w:rPr/>
      </w:pPr>
      <w:r>
        <w:rPr/>
        <w:drawing>
          <wp:inline distT="0" distB="0" distL="0" distR="0">
            <wp:extent cx="3446145" cy="132397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4"/>
                    <a:stretch>
                      <a:fillRect/>
                    </a:stretch>
                  </pic:blipFill>
                  <pic:spPr bwMode="auto">
                    <a:xfrm>
                      <a:off x="0" y="0"/>
                      <a:ext cx="3446145" cy="1323975"/>
                    </a:xfrm>
                    <a:prstGeom prst="rect">
                      <a:avLst/>
                    </a:prstGeom>
                    <a:noFill/>
                    <a:ln w="9525">
                      <a:noFill/>
                      <a:miter lim="800000"/>
                      <a:headEnd/>
                      <a:tailEnd/>
                    </a:ln>
                  </pic:spPr>
                </pic:pic>
              </a:graphicData>
            </a:graphic>
          </wp:inline>
        </w:drawing>
      </w:r>
    </w:p>
    <w:p>
      <w:pPr>
        <w:pStyle w:val="Caption1"/>
        <w:rPr/>
      </w:pPr>
      <w:bookmarkStart w:id="69" w:name="_Toc347904992"/>
      <w:bookmarkStart w:id="70" w:name="_Ref347747875"/>
      <w:r>
        <w:rPr/>
        <w:t xml:space="preserve">Figure </w:t>
      </w:r>
      <w:r>
        <w:rPr/>
        <w:fldChar w:fldCharType="begin"/>
      </w:r>
      <w:r>
        <w:instrText> SEQ "Figure" \*Arabic </w:instrText>
      </w:r>
      <w:r>
        <w:fldChar w:fldCharType="separate"/>
      </w:r>
      <w:r>
        <w:t>11</w:t>
      </w:r>
      <w:r>
        <w:fldChar w:fldCharType="end"/>
      </w:r>
      <w:bookmarkEnd w:id="70"/>
      <w:bookmarkEnd w:id="69"/>
      <w:r>
        <w:rPr/>
        <w:t xml:space="preserve"> – Rectangular Filter Time Domain</w:t>
      </w:r>
    </w:p>
    <w:p>
      <w:pPr>
        <w:pStyle w:val="TextBody"/>
        <w:rPr/>
      </w:pPr>
      <w:r>
        <w:rPr/>
        <w:t>The frequency response of a square pulse is determined by the following equation</w:t>
      </w:r>
    </w:p>
    <w:tbl>
      <w:tblPr>
        <w:tblW w:w="9360"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403"/>
        <w:gridCol w:w="6552"/>
        <w:gridCol w:w="1405"/>
      </w:tblGrid>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sin</m:t>
                  </m:r>
                  <m:d>
                    <m:dPr>
                      <m:begChr m:val="("/>
                      <m:endChr m:val=")"/>
                    </m:dPr>
                    <m:e>
                      <m:r>
                        <w:rPr>
                          <w:rFonts w:ascii="Cambria Math" w:hAnsi="Cambria Math"/>
                        </w:rPr>
                        <m:t xml:space="preserve">2</m:t>
                      </m:r>
                      <m:f>
                        <m:fPr>
                          <m:type m:val="lin"/>
                        </m:fPr>
                        <m:num>
                          <m:r>
                            <w:rPr>
                              <w:rFonts w:ascii="Cambria Math" w:hAnsi="Cambria Math"/>
                            </w:rPr>
                            <m:t xml:space="preserve">πt</m:t>
                          </m:r>
                        </m:num>
                        <m:den>
                          <m:sSub>
                            <m:e>
                              <m:r>
                                <w:rPr>
                                  <w:rFonts w:ascii="Cambria Math" w:hAnsi="Cambria Math"/>
                                </w:rPr>
                                <m:t xml:space="preserve">T</m:t>
                              </m:r>
                            </m:e>
                            <m:sub>
                              <m:r>
                                <w:rPr>
                                  <w:rFonts w:ascii="Cambria Math" w:hAnsi="Cambria Math"/>
                                </w:rPr>
                                <m:t xml:space="preserve">s</m:t>
                              </m:r>
                            </m:sub>
                          </m:sSub>
                        </m:den>
                      </m:f>
                    </m:e>
                  </m:d>
                </m:num>
                <m:den>
                  <m:r>
                    <w:rPr>
                      <w:rFonts w:ascii="Cambria Math" w:hAnsi="Cambria Math"/>
                    </w:rPr>
                    <m:t xml:space="preserve">2</m:t>
                  </m:r>
                  <m:r>
                    <w:rPr>
                      <w:rFonts w:ascii="Cambria Math" w:hAnsi="Cambria Math"/>
                    </w:rPr>
                    <m:t xml:space="preserve">πt</m:t>
                  </m:r>
                </m:den>
              </m:f>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r>
              <w:rPr>
                <w:sz w:val="20"/>
              </w:rPr>
            </w:r>
          </w:p>
        </w:tc>
      </w:tr>
    </w:tbl>
    <w:p>
      <w:pPr>
        <w:pStyle w:val="TextBody"/>
        <w:rPr/>
      </w:pPr>
      <w:r>
        <w:rPr/>
        <w:t>Where Ts is the symbol time period</w:t>
      </w:r>
    </w:p>
    <w:p>
      <w:pPr>
        <w:pStyle w:val="TextBody"/>
        <w:rPr/>
      </w:pPr>
      <w:r>
        <w:rPr/>
        <w:t xml:space="preserve">Hence in the frequency domain a square pulse is a sinc wave form, where the sinc function would be infinitely long.  Due to the rise and fall time required to generate a square pulse it is impossible to generate a true square pulse, in addition the frequency components of a square wave would tend to infinite.  </w:t>
      </w:r>
      <w:commentRangeStart w:id="1"/>
      <w:r>
        <w:rPr/>
        <w:t xml:space="preserve">Therefore in order to implement a rectangular filter the system must be made causal by shift the rectangular and truncating to </w:t>
      </w:r>
      <w:r>
        <w:rPr>
          <w:b/>
        </w:rPr>
        <w:t>N</w:t>
      </w:r>
      <w:r>
        <w:rPr/>
        <w:t xml:space="preserve"> samples, where </w:t>
      </w:r>
      <w:r>
        <w:rPr/>
        <w:fldChar w:fldCharType="begin"/>
      </w:r>
      <w:r>
        <w:instrText> REF _Ref347747875 \h </w:instrText>
      </w:r>
      <w:r>
        <w:fldChar w:fldCharType="separate"/>
      </w:r>
      <w:r>
        <w:t>Figure 11</w:t>
      </w:r>
      <w:r>
        <w:fldChar w:fldCharType="end"/>
      </w:r>
      <w:r>
        <w:rPr/>
        <w:t xml:space="preserve"> show a casual filter design</w:t>
      </w:r>
      <w:commentRangeEnd w:id="1"/>
      <w:r>
        <w:rPr/>
      </w:r>
      <w:r>
        <w:rPr/>
        <w:commentReference w:id="1"/>
      </w:r>
      <w:r>
        <w:rPr/>
        <w:t xml:space="preserve">. The taps of a sinc function cross the zero amplitude at integer multiples of </w:t>
      </w:r>
      <w:r>
        <w:rPr/>
      </w:r>
      <m:oMath xmlns:m="http://schemas.openxmlformats.org/officeDocument/2006/math">
        <m:f>
          <m:fPr>
            <m:type m:val="lin"/>
          </m:fPr>
          <m:num>
            <m:r>
              <w:rPr>
                <w:rFonts w:ascii="Cambria Math" w:hAnsi="Cambria Math"/>
              </w:rPr>
              <m:t xml:space="preserve">1</m:t>
            </m:r>
          </m:num>
          <m:den>
            <m:sSub>
              <m:e>
                <m:r>
                  <w:rPr>
                    <w:rFonts w:ascii="Cambria Math" w:hAnsi="Cambria Math"/>
                  </w:rPr>
                  <m:t xml:space="preserve">T</m:t>
                </m:r>
              </m:e>
              <m:sub>
                <m:r>
                  <w:rPr>
                    <w:rFonts w:ascii="Cambria Math" w:hAnsi="Cambria Math"/>
                  </w:rPr>
                  <m:t xml:space="preserve">s</m:t>
                </m:r>
              </m:sub>
            </m:sSub>
          </m:den>
        </m:f>
      </m:oMath>
      <w:r>
        <w:rPr/>
        <w:t xml:space="preserve"> and the immediate sidelobes are 13 dB lower than the main lobe, </w:t>
      </w:r>
      <w:r>
        <w:rPr/>
        <w:fldChar w:fldCharType="begin"/>
      </w:r>
      <w:r>
        <w:instrText> REF _Ref346032589 \h </w:instrText>
      </w:r>
      <w:r>
        <w:fldChar w:fldCharType="separate"/>
      </w:r>
      <w:r>
        <w:t>Figure 12</w:t>
      </w:r>
      <w:r>
        <w:fldChar w:fldCharType="end"/>
      </w:r>
      <w:r>
        <w:rPr/>
        <w:t xml:space="preserve"> shows the frequency response of a square pulse. It is also important to note by increasing Beta we increase the pulse width, in doing so the frequency content is reduced compared to the sampling bandwidth</w:t>
      </w:r>
      <w:r>
        <w:rPr/>
      </w:r>
      <m:oMath xmlns:m="http://schemas.openxmlformats.org/officeDocument/2006/math">
        <m:r>
          <w:rPr>
            <w:rFonts w:ascii="Cambria Math" w:hAnsi="Cambria Math"/>
          </w:rPr>
          <m:t xml:space="preserve">Beta</m:t>
        </m:r>
        <m:sSub>
          <m:e>
            <m:r>
              <w:rPr>
                <w:rFonts w:ascii="Cambria Math" w:hAnsi="Cambria Math"/>
              </w:rPr>
              <m:t xml:space="preserve">f</m:t>
            </m:r>
          </m:e>
          <m:sub>
            <m:r>
              <w:rPr>
                <w:rFonts w:ascii="Cambria Math" w:hAnsi="Cambria Math"/>
              </w:rPr>
              <m:t xml:space="preserve">n</m:t>
            </m:r>
          </m:sub>
        </m:sSub>
      </m:oMath>
      <w:r>
        <w:rPr/>
        <w:t>.</w:t>
      </w:r>
    </w:p>
    <w:p>
      <w:pPr>
        <w:pStyle w:val="TextBody"/>
        <w:jc w:val="center"/>
        <w:rPr/>
      </w:pPr>
      <w:r>
        <w:rPr/>
        <w:drawing>
          <wp:inline distT="0" distB="0" distL="0" distR="0">
            <wp:extent cx="3903345" cy="147320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5"/>
                    <a:stretch>
                      <a:fillRect/>
                    </a:stretch>
                  </pic:blipFill>
                  <pic:spPr bwMode="auto">
                    <a:xfrm>
                      <a:off x="0" y="0"/>
                      <a:ext cx="3903345" cy="1473200"/>
                    </a:xfrm>
                    <a:prstGeom prst="rect">
                      <a:avLst/>
                    </a:prstGeom>
                    <a:noFill/>
                    <a:ln w="9525">
                      <a:noFill/>
                      <a:miter lim="800000"/>
                      <a:headEnd/>
                      <a:tailEnd/>
                    </a:ln>
                  </pic:spPr>
                </pic:pic>
              </a:graphicData>
            </a:graphic>
          </wp:inline>
        </w:drawing>
      </w:r>
    </w:p>
    <w:p>
      <w:pPr>
        <w:pStyle w:val="Caption1"/>
        <w:rPr/>
      </w:pPr>
      <w:bookmarkStart w:id="71" w:name="_Toc347904993"/>
      <w:bookmarkStart w:id="72" w:name="_Ref346032589"/>
      <w:r>
        <w:rPr/>
        <w:t xml:space="preserve">Figure </w:t>
      </w:r>
      <w:r>
        <w:rPr/>
        <w:fldChar w:fldCharType="begin"/>
      </w:r>
      <w:r>
        <w:instrText> SEQ "Figure" \*Arabic </w:instrText>
      </w:r>
      <w:r>
        <w:fldChar w:fldCharType="separate"/>
      </w:r>
      <w:r>
        <w:t>12</w:t>
      </w:r>
      <w:r>
        <w:fldChar w:fldCharType="end"/>
      </w:r>
      <w:bookmarkEnd w:id="72"/>
      <w:r>
        <w:rPr/>
        <w:t xml:space="preserve"> – Rectangular Filter Frequency Domain</w:t>
      </w:r>
      <w:bookmarkEnd w:id="71"/>
      <w:r>
        <w:rPr/>
        <w:fldChar w:fldCharType="begin"/>
      </w:r>
      <w:r>
        <w:instrText> REF PulseShapingFilter \h </w:instrText>
      </w:r>
      <w:r>
        <w:fldChar w:fldCharType="separate"/>
      </w:r>
      <w:r/>
      <w:r>
        <w:fldChar w:fldCharType="end"/>
      </w:r>
    </w:p>
    <w:p>
      <w:pPr>
        <w:pStyle w:val="TextBody"/>
        <w:rPr/>
      </w:pPr>
      <w:r>
        <w:rPr/>
      </w:r>
    </w:p>
    <w:p>
      <w:pPr>
        <w:pStyle w:val="TextBody"/>
        <w:rPr/>
      </w:pPr>
      <w:r>
        <w:rPr/>
        <w:t xml:space="preserve">Referring to Equation </w:t>
      </w:r>
      <w:r>
        <w:rPr/>
        <w:fldChar w:fldCharType="begin"/>
      </w:r>
      <w:r>
        <w:instrText> REF PulseShapingFilter \r \h </w:instrText>
      </w:r>
      <w:r>
        <w:fldChar w:fldCharType="separate"/>
      </w:r>
      <w:r>
        <w:t>4</w:t>
      </w:r>
      <w:r>
        <w:fldChar w:fldCharType="end"/>
      </w:r>
      <w:r>
        <w:rPr/>
        <w:t xml:space="preserve"> in order to obtain the symbol from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oMath>
      <w:r>
        <w:rPr/>
        <w:t xml:space="preserve"> the signal can be sampled at multiples k of the symbol time T, where Equation </w:t>
      </w:r>
      <w:r>
        <w:rPr/>
        <w:fldChar w:fldCharType="begin"/>
      </w:r>
      <w:r>
        <w:instrText> REF PulseShapingFilter \r \h </w:instrText>
      </w:r>
      <w:r>
        <w:fldChar w:fldCharType="separate"/>
      </w:r>
      <w:r>
        <w:t>4</w:t>
      </w:r>
      <w:r>
        <w:fldChar w:fldCharType="end"/>
      </w:r>
      <w:r>
        <w:rPr/>
        <w:t xml:space="preserve"> can be broken into two parts shown below.</w:t>
      </w:r>
    </w:p>
    <w:tbl>
      <w:tblPr>
        <w:tblW w:w="9360"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403"/>
        <w:gridCol w:w="6552"/>
        <w:gridCol w:w="1405"/>
      </w:tblGrid>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Kt</m:t>
                  </m:r>
                </m:e>
              </m:d>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0</m:t>
                  </m:r>
                </m:e>
              </m:d>
              <m:r>
                <w:rPr>
                  <w:rFonts w:ascii="Cambria Math" w:hAnsi="Cambria Math"/>
                </w:rPr>
                <m:t xml:space="preserve">x</m:t>
              </m:r>
              <m:d>
                <m:dPr>
                  <m:begChr m:val="["/>
                  <m:endChr m:val="]"/>
                </m:dPr>
                <m:e>
                  <m:r>
                    <w:rPr>
                      <w:rFonts w:ascii="Cambria Math" w:hAnsi="Cambria Math"/>
                    </w:rPr>
                    <m:t xml:space="preserve">k</m:t>
                  </m:r>
                </m:e>
              </m:d>
              <m:r>
                <w:rPr>
                  <w:rFonts w:ascii="Cambria Math" w:hAnsi="Cambria Math"/>
                </w:rPr>
                <m:t xml:space="preserve">+</m:t>
              </m:r>
              <m:nary>
                <m:naryPr>
                  <m:chr m:val="∑"/>
                  <m:supHide m:val="1"/>
                </m:naryPr>
                <m:sub>
                  <m:r>
                    <w:rPr>
                      <w:rFonts w:ascii="Cambria Math" w:hAnsi="Cambria Math"/>
                    </w:rPr>
                    <m:t xml:space="preserve">k</m:t>
                  </m:r>
                  <m:r>
                    <w:rPr>
                      <w:rFonts w:ascii="Cambria Math" w:hAnsi="Cambria Math"/>
                    </w:rPr>
                    <m:t xml:space="preserve">≠</m:t>
                  </m:r>
                  <m:r>
                    <w:rPr>
                      <w:rFonts w:ascii="Cambria Math" w:hAnsi="Cambria Math"/>
                    </w:rPr>
                    <m:t xml:space="preserve">m</m:t>
                  </m:r>
                </m:sub>
                <m:sup/>
                <m:e>
                  <m:r>
                    <w:rPr>
                      <w:rFonts w:ascii="Cambria Math" w:hAnsi="Cambria Math"/>
                    </w:rPr>
                    <m:t xml:space="preserve">x</m:t>
                  </m:r>
                  <m:d>
                    <m:dPr>
                      <m:begChr m:val="["/>
                      <m:endChr m:val="]"/>
                    </m:dPr>
                    <m:e>
                      <m:r>
                        <w:rPr>
                          <w:rFonts w:ascii="Cambria Math" w:hAnsi="Cambria Math"/>
                        </w:rPr>
                        <m:t xml:space="preserve">m</m:t>
                      </m:r>
                    </m:e>
                  </m:d>
                  <m:r>
                    <w:rPr>
                      <w:rFonts w:ascii="Cambria Math" w:hAnsi="Cambria Math"/>
                    </w:rPr>
                    <m:t xml:space="preserve">h</m:t>
                  </m:r>
                  <m:d>
                    <m:dPr>
                      <m:begChr m:val="("/>
                      <m:endChr m:val=")"/>
                    </m:dPr>
                    <m:e>
                      <m:r>
                        <w:rPr>
                          <w:rFonts w:ascii="Cambria Math" w:hAnsi="Cambria Math"/>
                        </w:rPr>
                        <m:t xml:space="preserve">KT</m:t>
                      </m:r>
                      <m:r>
                        <w:rPr>
                          <w:rFonts w:ascii="Cambria Math" w:hAnsi="Cambria Math"/>
                        </w:rPr>
                        <m:t xml:space="preserve">−</m:t>
                      </m:r>
                      <m:r>
                        <w:rPr>
                          <w:rFonts w:ascii="Cambria Math" w:hAnsi="Cambria Math"/>
                        </w:rPr>
                        <m:t xml:space="preserve">mT</m:t>
                      </m:r>
                    </m:e>
                  </m:d>
                </m:e>
              </m:nary>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r>
              <w:rPr>
                <w:sz w:val="20"/>
              </w:rPr>
            </w:r>
          </w:p>
        </w:tc>
      </w:tr>
    </w:tbl>
    <w:p>
      <w:pPr>
        <w:pStyle w:val="TextBody"/>
        <w:rPr/>
      </w:pPr>
      <w:r>
        <w:rPr/>
        <w:t xml:space="preserve">In order to avoid Inter symbol interference the taps of the filter should be zero for integer multiples of T and non zero at time 0. This is satisfied by the rectangular filter, as shown in Equation </w:t>
      </w:r>
      <w:r>
        <w:rPr/>
        <w:fldChar w:fldCharType="begin"/>
      </w:r>
      <w:r>
        <w:instrText> REF RecFilTimeDomainEq \r \h </w:instrText>
      </w:r>
      <w:r>
        <w:fldChar w:fldCharType="separate"/>
      </w:r>
      <w:r>
        <w:t>7</w:t>
      </w:r>
      <w:r>
        <w:fldChar w:fldCharType="end"/>
      </w:r>
      <w:r>
        <w:rPr/>
        <w:t>.</w:t>
      </w:r>
    </w:p>
    <w:tbl>
      <w:tblPr>
        <w:tblW w:w="9360"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403"/>
        <w:gridCol w:w="6552"/>
        <w:gridCol w:w="1405"/>
      </w:tblGrid>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t</m:t>
                  </m:r>
                </m:e>
              </m:d>
              <m:d>
                <m:dPr>
                  <m:begChr m:val="{"/>
                  <m:endChr m:val=""/>
                </m:dPr>
                <m:e>
                  <m:eqArr>
                    <m:e>
                      <m:r>
                        <w:rPr>
                          <w:rFonts w:ascii="Cambria Math" w:hAnsi="Cambria Math"/>
                        </w:rPr>
                        <m:t xml:space="preserve">1,</m:t>
                      </m:r>
                      <m:r>
                        <w:rPr>
                          <w:rFonts w:ascii="Cambria Math" w:hAnsi="Cambria Math"/>
                        </w:rPr>
                        <m:t xml:space="preserve">0</m:t>
                      </m:r>
                      <m:r>
                        <w:rPr>
                          <w:rFonts w:ascii="Cambria Math" w:hAnsi="Cambria Math"/>
                        </w:rPr>
                        <m:t xml:space="preserve">≤</m:t>
                      </m:r>
                      <m:r>
                        <w:rPr>
                          <w:rFonts w:ascii="Cambria Math" w:hAnsi="Cambria Math"/>
                        </w:rPr>
                        <m:t xml:space="preserve">t</m:t>
                      </m:r>
                      <m:r>
                        <w:rPr>
                          <w:rFonts w:ascii="Cambria Math" w:hAnsi="Cambria Math"/>
                        </w:rPr>
                        <m:t xml:space="preserve">&lt;</m:t>
                      </m:r>
                      <m:r>
                        <w:rPr>
                          <w:rFonts w:ascii="Cambria Math" w:hAnsi="Cambria Math"/>
                        </w:rPr>
                        <m:t xml:space="preserve">T</m:t>
                      </m:r>
                    </m:e>
                    <m:e>
                      <m:r>
                        <w:rPr>
                          <w:rFonts w:ascii="Cambria Math" w:hAnsi="Cambria Math"/>
                        </w:rPr>
                        <m:t xml:space="preserve">0</m:t>
                      </m:r>
                      <m:r>
                        <w:rPr>
                          <w:rFonts w:ascii="Cambria Math" w:hAnsi="Cambria Math"/>
                        </w:rPr>
                        <m:t xml:space="preserve">elsewhere</m:t>
                      </m:r>
                    </m:e>
                  </m:eqArr>
                </m:e>
              </m:d>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bookmarkStart w:id="73" w:name="RecFilTimeDomainEq"/>
            <w:bookmarkStart w:id="74" w:name="RecFilTimeDomainEq"/>
            <w:bookmarkEnd w:id="74"/>
            <w:r>
              <w:rPr>
                <w:sz w:val="20"/>
              </w:rPr>
            </w:r>
          </w:p>
        </w:tc>
      </w:tr>
    </w:tbl>
    <w:p>
      <w:pPr>
        <w:pStyle w:val="TextBody"/>
        <w:rPr/>
      </w:pPr>
      <w:r>
        <w:rPr/>
        <w:t>For a rectangular filtered output signal we can actually sample</w:t>
      </w:r>
      <w:del w:id="10" w:author="IPWireless" w:date="2013-02-06T11:31:00Z">
        <w:r>
          <w:rPr/>
          <w:delText>d</w:delText>
        </w:r>
      </w:del>
      <w:r>
        <w:rPr/>
        <w:t xml:space="preserve"> at multiple integers of integer time periods between T and Beta as the symbol is repeated at the same magnitude. The eye diagram for a rectangular filter signal is shown in </w:t>
      </w:r>
      <w:r>
        <w:rPr/>
        <w:fldChar w:fldCharType="begin"/>
      </w:r>
      <w:r>
        <w:instrText> REF _Ref346186352 \h </w:instrText>
      </w:r>
      <w:r>
        <w:fldChar w:fldCharType="separate"/>
      </w:r>
      <w:r>
        <w:t>Figure 13</w:t>
      </w:r>
      <w:r>
        <w:fldChar w:fldCharType="end"/>
      </w:r>
      <w:r>
        <w:rPr/>
        <w:t>, where the time variation of zero crossing is ideal, there is no signal variation and hence the eye opening is wide. Therefore as it stands the rectangular filter is perfect for pulse shaping, however this may not be the case when we band-limit the transmitted signal.</w:t>
      </w:r>
    </w:p>
    <w:p>
      <w:pPr>
        <w:pStyle w:val="TextBody"/>
        <w:rPr/>
      </w:pPr>
      <w:r>
        <w:rPr/>
        <w:drawing>
          <wp:inline distT="0" distB="0" distL="0" distR="0">
            <wp:extent cx="5943600" cy="419671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6"/>
                    <a:stretch>
                      <a:fillRect/>
                    </a:stretch>
                  </pic:blipFill>
                  <pic:spPr bwMode="auto">
                    <a:xfrm>
                      <a:off x="0" y="0"/>
                      <a:ext cx="5943600" cy="4196715"/>
                    </a:xfrm>
                    <a:prstGeom prst="rect">
                      <a:avLst/>
                    </a:prstGeom>
                    <a:noFill/>
                    <a:ln w="9525">
                      <a:noFill/>
                      <a:miter lim="800000"/>
                      <a:headEnd/>
                      <a:tailEnd/>
                    </a:ln>
                  </pic:spPr>
                </pic:pic>
              </a:graphicData>
            </a:graphic>
          </wp:inline>
        </w:drawing>
      </w:r>
    </w:p>
    <w:p>
      <w:pPr>
        <w:pStyle w:val="Caption1"/>
        <w:rPr/>
      </w:pPr>
      <w:bookmarkStart w:id="75" w:name="_Toc347904994"/>
      <w:bookmarkStart w:id="76" w:name="_Ref346186352"/>
      <w:r>
        <w:rPr/>
        <w:t xml:space="preserve">Figure </w:t>
      </w:r>
      <w:r>
        <w:rPr/>
        <w:fldChar w:fldCharType="begin"/>
      </w:r>
      <w:r>
        <w:instrText> SEQ "Figure" \*Arabic </w:instrText>
      </w:r>
      <w:r>
        <w:fldChar w:fldCharType="separate"/>
      </w:r>
      <w:r>
        <w:t>13</w:t>
      </w:r>
      <w:r>
        <w:fldChar w:fldCharType="end"/>
      </w:r>
      <w:bookmarkEnd w:id="76"/>
      <w:bookmarkEnd w:id="75"/>
      <w:r>
        <w:rPr/>
        <w:t xml:space="preserve"> – Eye Diagram for Rectangular Filter</w:t>
      </w:r>
    </w:p>
    <w:p>
      <w:pPr>
        <w:pStyle w:val="Heading3"/>
        <w:numPr>
          <w:ilvl w:val="2"/>
          <w:numId w:val="7"/>
        </w:numPr>
        <w:rPr/>
      </w:pPr>
      <w:bookmarkStart w:id="77" w:name="_Toc347904972"/>
      <w:bookmarkEnd w:id="77"/>
      <w:r>
        <w:rPr/>
        <w:t>Frequency Domain Analysis of Rectangular Pulse Shaped Signal</w:t>
      </w:r>
    </w:p>
    <w:p>
      <w:pPr>
        <w:pStyle w:val="TextBody"/>
        <w:rPr/>
      </w:pPr>
      <w:r>
        <w:rPr/>
        <w:t xml:space="preserve">The frequency domain response of the input signal convolved with the rectangular filter, shows a greater energy than that of the input signal, where there is an approximately 5dB increase in the maximum signal value in </w:t>
      </w:r>
      <w:r>
        <w:rPr/>
        <w:fldChar w:fldCharType="begin"/>
      </w:r>
      <w:r>
        <w:instrText> REF _Ref345928793 \h </w:instrText>
      </w:r>
      <w:r>
        <w:fldChar w:fldCharType="separate"/>
      </w:r>
      <w:r>
        <w:t>Figure 14</w:t>
      </w:r>
      <w:r>
        <w:fldChar w:fldCharType="end"/>
      </w:r>
      <w:r>
        <w:rPr/>
        <w:t xml:space="preserve">, this is because the interpolation filter has not been normalised and is therefore applying a gain.  It is important to note that the second and third sub plots are the same signal represented differently.   The second subplot depicts the Fast Fourier transform (FFT) of the over sampled signal after it has been passed through the rectangular filter i.e. subplot one convolved with rectangular filter of length four. Where the first half of the frequency range is </w:t>
      </w:r>
      <w:r>
        <w:rPr/>
      </w:r>
      <m:oMath xmlns:m="http://schemas.openxmlformats.org/officeDocument/2006/math">
        <m:f>
          <m:fPr>
            <m:type m:val="lin"/>
          </m:fPr>
          <m:num>
            <m:d>
              <m:dPr>
                <m:begChr m:val="("/>
                <m:endChr m:val=")"/>
              </m:dPr>
              <m:e>
                <m:r>
                  <w:rPr>
                    <w:rFonts w:ascii="Cambria Math" w:hAnsi="Cambria Math"/>
                  </w:rPr>
                  <m:t xml:space="preserve">Beta</m:t>
                </m:r>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e>
            </m:d>
          </m:num>
          <m:den>
            <m:r>
              <w:rPr>
                <w:rFonts w:ascii="Cambria Math" w:hAnsi="Cambria Math"/>
              </w:rPr>
              <m:t xml:space="preserve">2</m:t>
            </m:r>
          </m:den>
        </m:f>
      </m:oMath>
      <w:r>
        <w:rPr/>
        <w:t xml:space="preserve"> is sufficient to identify the key component frequencies of the signa</w:t>
      </w:r>
      <w:ins w:id="11" w:author="IPWireless" w:date="2013-02-06T14:02:00Z">
        <w:r>
          <w:rPr/>
          <w:t>l</w:t>
        </w:r>
      </w:ins>
      <w:r>
        <w:rPr/>
        <w:t xml:space="preserve">. The third subplot illustrates a shifted FFT which is often the form utilised by the analysis tool in the lab. A shifted FFT is centred at zero, which is achieved by rearranging the output from the FFT with a circular shift producing the output shown in third subplot. It can be seen that the decay in the transition band is slow for a rectangular filter. </w:t>
      </w:r>
    </w:p>
    <w:p>
      <w:pPr>
        <w:pStyle w:val="TextBody"/>
        <w:rPr/>
      </w:pPr>
      <w:r>
        <w:rPr/>
        <w:drawing>
          <wp:inline distT="0" distB="0" distL="0" distR="0">
            <wp:extent cx="5943600" cy="419671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7"/>
                    <a:stretch>
                      <a:fillRect/>
                    </a:stretch>
                  </pic:blipFill>
                  <pic:spPr bwMode="auto">
                    <a:xfrm>
                      <a:off x="0" y="0"/>
                      <a:ext cx="5943600" cy="4196715"/>
                    </a:xfrm>
                    <a:prstGeom prst="rect">
                      <a:avLst/>
                    </a:prstGeom>
                    <a:noFill/>
                    <a:ln w="9525">
                      <a:noFill/>
                      <a:miter lim="800000"/>
                      <a:headEnd/>
                      <a:tailEnd/>
                    </a:ln>
                  </pic:spPr>
                </pic:pic>
              </a:graphicData>
            </a:graphic>
          </wp:inline>
        </w:drawing>
      </w:r>
    </w:p>
    <w:p>
      <w:pPr>
        <w:pStyle w:val="Caption1"/>
        <w:rPr/>
      </w:pPr>
      <w:bookmarkStart w:id="78" w:name="_Toc347904995"/>
      <w:bookmarkStart w:id="79" w:name="_Ref345928793"/>
      <w:r>
        <w:rPr/>
        <w:t xml:space="preserve">Figure </w:t>
      </w:r>
      <w:r>
        <w:rPr/>
        <w:fldChar w:fldCharType="begin"/>
      </w:r>
      <w:r>
        <w:instrText> SEQ "Figure" \*Arabic </w:instrText>
      </w:r>
      <w:r>
        <w:fldChar w:fldCharType="separate"/>
      </w:r>
      <w:r>
        <w:t>14</w:t>
      </w:r>
      <w:r>
        <w:fldChar w:fldCharType="end"/>
      </w:r>
      <w:bookmarkEnd w:id="79"/>
      <w:bookmarkEnd w:id="78"/>
      <w:r>
        <w:rPr/>
        <w:t xml:space="preserve"> – Frequency Domain of Square Pulse Shaped Signal</w:t>
      </w:r>
    </w:p>
    <w:p>
      <w:pPr>
        <w:pStyle w:val="TextBody"/>
        <w:rPr/>
      </w:pPr>
      <w:r>
        <w:rPr/>
        <w:t xml:space="preserve">One of the main disadvantages of the rectangular filter is that its spectrum is of the form of a sinc and as a result has significant signal power at frequency higher than the symbol rate due to the spectral components of a square pulse. This can be seen in </w:t>
      </w:r>
      <w:r>
        <w:rPr/>
        <w:fldChar w:fldCharType="begin"/>
      </w:r>
      <w:r>
        <w:instrText> REF _Ref347748613 \h </w:instrText>
      </w:r>
      <w:r>
        <w:fldChar w:fldCharType="separate"/>
      </w:r>
      <w:r>
        <w:t>Figure 15</w:t>
      </w:r>
      <w:r>
        <w:fldChar w:fldCharType="end"/>
      </w:r>
      <w:r>
        <w:rPr/>
        <w:t xml:space="preserve"> where the initial stages of generating a square wave is shown through Gibb’s effect. Where the blue signal is made up of all the other harmonics shown in multiple colours. The side lobes in </w:t>
      </w:r>
      <w:r>
        <w:rPr/>
        <w:fldChar w:fldCharType="begin"/>
      </w:r>
      <w:r>
        <w:instrText> REF _Ref345928793 \h </w:instrText>
      </w:r>
      <w:r>
        <w:fldChar w:fldCharType="separate"/>
      </w:r>
      <w:r>
        <w:t>Figure 14</w:t>
      </w:r>
      <w:r>
        <w:fldChar w:fldCharType="end"/>
      </w:r>
      <w:r>
        <w:rPr/>
        <w:t xml:space="preserve"> are approximately 13dB lower than the main lobe, thus wasting bandwidth. Bandwidth is expensive commodity especially in mobile communications; therefore this is not a desirable filter design, even though this is an improvement on the narrow pulse T space model.</w:t>
      </w:r>
    </w:p>
    <w:p>
      <w:pPr>
        <w:pStyle w:val="TextBody"/>
        <w:rPr/>
      </w:pPr>
      <w:r>
        <w:rPr/>
        <w:drawing>
          <wp:inline distT="0" distB="0" distL="0" distR="0">
            <wp:extent cx="5943600" cy="4196715"/>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8"/>
                    <a:stretch>
                      <a:fillRect/>
                    </a:stretch>
                  </pic:blipFill>
                  <pic:spPr bwMode="auto">
                    <a:xfrm>
                      <a:off x="0" y="0"/>
                      <a:ext cx="5943600" cy="4196715"/>
                    </a:xfrm>
                    <a:prstGeom prst="rect">
                      <a:avLst/>
                    </a:prstGeom>
                    <a:noFill/>
                    <a:ln w="9525">
                      <a:noFill/>
                      <a:miter lim="800000"/>
                      <a:headEnd/>
                      <a:tailEnd/>
                    </a:ln>
                  </pic:spPr>
                </pic:pic>
              </a:graphicData>
            </a:graphic>
          </wp:inline>
        </w:drawing>
      </w:r>
    </w:p>
    <w:p>
      <w:pPr>
        <w:pStyle w:val="Caption1"/>
        <w:rPr/>
      </w:pPr>
      <w:bookmarkStart w:id="80" w:name="_Toc347904996"/>
      <w:bookmarkStart w:id="81" w:name="_Ref347748613"/>
      <w:r>
        <w:rPr/>
        <w:t xml:space="preserve">Figure </w:t>
      </w:r>
      <w:r>
        <w:rPr/>
        <w:fldChar w:fldCharType="begin"/>
      </w:r>
      <w:r>
        <w:instrText> SEQ "Figure" \*Arabic </w:instrText>
      </w:r>
      <w:r>
        <w:fldChar w:fldCharType="separate"/>
      </w:r>
      <w:r>
        <w:t>15</w:t>
      </w:r>
      <w:r>
        <w:fldChar w:fldCharType="end"/>
      </w:r>
      <w:bookmarkEnd w:id="81"/>
      <w:bookmarkEnd w:id="80"/>
      <w:r>
        <w:rPr/>
        <w:t xml:space="preserve"> – Square wave, Gibbs Effect</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7"/>
        </w:numPr>
        <w:rPr/>
      </w:pPr>
      <w:bookmarkStart w:id="82" w:name="_Toc347904973"/>
      <w:bookmarkEnd w:id="82"/>
      <w:r>
        <w:rPr/>
        <w:t>Power Spectrum Estimation</w:t>
      </w:r>
    </w:p>
    <w:p>
      <w:pPr>
        <w:pStyle w:val="Normal"/>
        <w:rPr/>
      </w:pPr>
      <w:r>
        <w:rPr/>
        <w:t xml:space="preserve">Using the FFT shown in  </w:t>
      </w:r>
      <w:r>
        <w:rPr/>
        <w:fldChar w:fldCharType="begin"/>
      </w:r>
      <w:r>
        <w:instrText> REF _Ref345928793 \h </w:instrText>
      </w:r>
      <w:r>
        <w:fldChar w:fldCharType="separate"/>
      </w:r>
      <w:r>
        <w:t>Figure 14</w:t>
      </w:r>
      <w:r>
        <w:fldChar w:fldCharType="end"/>
      </w:r>
      <w:r>
        <w:rPr/>
        <w:t xml:space="preserve"> to estimated the transmit spectrum is not ideal as the difference between each frequency point can be plus or minus several dB’s from the previous value, this can clearly be seen by looking at the magnitude around the centre point of the </w:t>
      </w:r>
      <w:commentRangeStart w:id="2"/>
      <w:r>
        <w:rPr/>
        <w:t>third subplot</w:t>
      </w:r>
      <w:commentRangeEnd w:id="2"/>
      <w:r>
        <w:rPr/>
      </w:r>
      <w:r>
        <w:rPr/>
        <w:commentReference w:id="2"/>
      </w:r>
      <w:r>
        <w:rPr/>
        <w:t xml:space="preserve">.  This is because increasing the number of </w:t>
      </w:r>
      <w:commentRangeStart w:id="3"/>
      <w:r>
        <w:rPr/>
        <w:t>data points in time by the rate</w:t>
      </w:r>
      <w:commentRangeEnd w:id="3"/>
      <w:r>
        <w:rPr/>
      </w:r>
      <w:r>
        <w:rPr/>
        <w:commentReference w:id="3"/>
      </w:r>
      <w:r>
        <w:rPr/>
        <w:t>, increases the variance of the output signal accordingly.  Hence the more a signal is over sampled the less useful the FFT is to estimate the power spectrum; one solution is Welch’s power spectrum estimate.</w:t>
      </w:r>
    </w:p>
    <w:p>
      <w:pPr>
        <w:pStyle w:val="Heading2"/>
        <w:numPr>
          <w:ilvl w:val="1"/>
          <w:numId w:val="7"/>
        </w:numPr>
        <w:rPr/>
      </w:pPr>
      <w:bookmarkStart w:id="83" w:name="_Toc347904974"/>
      <w:bookmarkEnd w:id="83"/>
      <w:r>
        <w:rPr/>
        <w:t>Welch’s Power Spectrum Estimate</w:t>
      </w:r>
    </w:p>
    <w:p>
      <w:pPr>
        <w:pStyle w:val="Normal"/>
        <w:rPr/>
      </w:pPr>
      <w:r>
        <w:rPr/>
        <w:t xml:space="preserve">Welch’s power spectrum estimate divides the total signal length </w:t>
      </w:r>
      <w:r>
        <w:rPr>
          <w:b/>
        </w:rPr>
        <w:t>N</w:t>
      </w:r>
      <w:r>
        <w:rPr/>
        <w:t xml:space="preserve"> into sub samples of length </w:t>
      </w:r>
      <w:r>
        <w:rPr>
          <w:b/>
        </w:rPr>
        <w:t>NFFT</w:t>
      </w:r>
      <w:r>
        <w:rPr/>
        <w:t>, where an overlap is defined and the standard default overlap is 50%.</w:t>
      </w:r>
    </w:p>
    <w:p>
      <w:pPr>
        <w:pStyle w:val="Normal"/>
        <w:rPr/>
      </w:pPr>
      <w:r>
        <w:rPr/>
        <w:pict>
          <v:group id="shape_0" style="position:absolute;margin-left:0pt;margin-top:0pt;width:439pt;height:166.35pt" coordorigin="0,0" coordsize="8780,3327"/>
        </w:pict>
      </w:r>
    </w:p>
    <w:p>
      <w:pPr>
        <w:pStyle w:val="Caption1"/>
        <w:rPr/>
      </w:pPr>
      <w:bookmarkStart w:id="84" w:name="_Toc347904997"/>
      <w:bookmarkStart w:id="85" w:name="_Ref346024460"/>
      <w:r>
        <w:rPr/>
        <w:t xml:space="preserve">Figure </w:t>
      </w:r>
      <w:r>
        <w:rPr/>
        <w:fldChar w:fldCharType="begin"/>
      </w:r>
      <w:r>
        <w:instrText> SEQ "Figure" \*Arabic </w:instrText>
      </w:r>
      <w:r>
        <w:fldChar w:fldCharType="separate"/>
      </w:r>
      <w:r>
        <w:t>16</w:t>
      </w:r>
      <w:r>
        <w:fldChar w:fldCharType="end"/>
      </w:r>
      <w:bookmarkEnd w:id="85"/>
      <w:bookmarkEnd w:id="84"/>
      <w:r>
        <w:rPr/>
        <w:t xml:space="preserve"> – Welch’s Power Spectrum Estimate</w:t>
      </w:r>
    </w:p>
    <w:p>
      <w:pPr>
        <w:pStyle w:val="TextBody"/>
        <w:rPr/>
      </w:pPr>
      <w:r>
        <w:rPr/>
        <w:t xml:space="preserve">Firstly a window is defined, usually from the cosine family such as a hanning window or hamming window but there are many possible window choices each with different tradeoffs. </w:t>
      </w:r>
    </w:p>
    <w:p>
      <w:pPr>
        <w:pStyle w:val="TextBody"/>
        <w:numPr>
          <w:ilvl w:val="0"/>
          <w:numId w:val="13"/>
        </w:numPr>
        <w:rPr/>
      </w:pPr>
      <w:r>
        <w:rPr/>
        <w:t xml:space="preserve">Hanning Window: optimised for small widening </w:t>
      </w:r>
      <w:ins w:id="12" w:author="IPWireless" w:date="2013-02-06T14:17:00Z">
        <w:r>
          <w:rPr/>
          <w:t xml:space="preserve">of the </w:t>
        </w:r>
      </w:ins>
      <w:r>
        <w:rPr/>
        <w:t>main lobe. Parameter choice very low aliasing vs. A slight decrease in resolution</w:t>
      </w:r>
    </w:p>
    <w:p>
      <w:pPr>
        <w:pStyle w:val="TextBody"/>
        <w:numPr>
          <w:ilvl w:val="0"/>
          <w:numId w:val="13"/>
        </w:numPr>
        <w:rPr/>
      </w:pPr>
      <w:r>
        <w:rPr/>
        <w:t>Hamming Window: optimised to minimise energy outside the mainlobe</w:t>
      </w:r>
    </w:p>
    <w:p>
      <w:pPr>
        <w:pStyle w:val="TextBody"/>
        <w:numPr>
          <w:ilvl w:val="0"/>
          <w:numId w:val="13"/>
        </w:numPr>
        <w:rPr/>
      </w:pPr>
      <w:r>
        <w:rPr/>
        <w:t>Kaiser: optimised to minimise energy outside mainlobe.  Parameter choice to trade resolution vs. sidelobe suppression.</w:t>
      </w:r>
    </w:p>
    <w:p>
      <w:pPr>
        <w:pStyle w:val="TextBody"/>
        <w:numPr>
          <w:ilvl w:val="0"/>
          <w:numId w:val="13"/>
        </w:numPr>
        <w:rPr/>
      </w:pPr>
      <w:r>
        <w:rPr/>
        <w:t xml:space="preserve">Chebyshev: optimised to control peak sidelobe level. Parameter choice gives directly (flat) sidelobe level. </w:t>
      </w:r>
    </w:p>
    <w:p>
      <w:pPr>
        <w:pStyle w:val="TextBody"/>
        <w:rPr/>
      </w:pPr>
      <w:r>
        <w:rPr/>
        <w:t xml:space="preserve">The length of the window is determined by the number of FFT points which is equal to L in </w:t>
      </w:r>
      <w:r>
        <w:rPr/>
        <w:fldChar w:fldCharType="begin"/>
      </w:r>
      <w:r>
        <w:instrText> REF _Ref346024460 \h </w:instrText>
      </w:r>
      <w:r>
        <w:fldChar w:fldCharType="separate"/>
      </w:r>
      <w:r>
        <w:t>Figure 16</w:t>
      </w:r>
      <w:r>
        <w:fldChar w:fldCharType="end"/>
      </w:r>
      <w:r>
        <w:rPr/>
        <w:t>, and the offset of each segment is the overlap D. Therefore D number of points overlapped, as a general rule D is 50% of the number of FFT points. The following equation denotes the Welch Method:</w:t>
      </w:r>
    </w:p>
    <w:tbl>
      <w:tblPr>
        <w:tblW w:w="9360"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403"/>
        <w:gridCol w:w="6552"/>
        <w:gridCol w:w="1405"/>
      </w:tblGrid>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r>
                <w:rPr>
                  <w:rFonts w:ascii="Cambria Math" w:hAnsi="Cambria Math"/>
                </w:rPr>
                <m:t xml:space="preserve">U</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sSup>
                    <m:e>
                      <m:d>
                        <m:dPr>
                          <m:begChr m:val="|"/>
                          <m:endChr m:val="|"/>
                        </m:dPr>
                        <m:e>
                          <m:r>
                            <w:rPr>
                              <w:rFonts w:ascii="Cambria Math" w:hAnsi="Cambria Math"/>
                            </w:rPr>
                            <m:t xml:space="preserve">w</m:t>
                          </m:r>
                          <m:d>
                            <m:dPr>
                              <m:begChr m:val="("/>
                              <m:endChr m:val=")"/>
                            </m:dPr>
                            <m:e>
                              <m:r>
                                <w:rPr>
                                  <w:rFonts w:ascii="Cambria Math" w:hAnsi="Cambria Math"/>
                                </w:rPr>
                                <m:t xml:space="preserve">n</m:t>
                              </m:r>
                            </m:e>
                          </m:d>
                        </m:e>
                      </m:d>
                    </m:e>
                    <m:sup>
                      <m:r>
                        <w:rPr>
                          <w:rFonts w:ascii="Cambria Math" w:hAnsi="Cambria Math"/>
                        </w:rPr>
                        <m:t xml:space="preserve">2</m:t>
                      </m:r>
                    </m:sup>
                  </m:sSup>
                </m:e>
              </m:nary>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r>
              <w:rPr>
                <w:sz w:val="20"/>
              </w:rPr>
            </w:r>
          </w:p>
        </w:tc>
      </w:tr>
    </w:tbl>
    <w:p>
      <w:pPr>
        <w:pStyle w:val="TextBody"/>
        <w:rPr/>
      </w:pPr>
      <w:r>
        <w:rPr/>
        <w:t xml:space="preserve">Where </w:t>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n</m:t>
            </m:r>
          </m:e>
        </m:d>
      </m:oMath>
      <w:r>
        <w:rPr/>
        <w:t xml:space="preserve"> is the chosen window, U is the factor which ensure that the periodogram is asymptotically unbiased i.e. as the sample size tends to infinity.</w:t>
      </w:r>
    </w:p>
    <w:tbl>
      <w:tblPr>
        <w:tblW w:w="9360"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403"/>
        <w:gridCol w:w="6552"/>
        <w:gridCol w:w="1405"/>
      </w:tblGrid>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sSubSup>
                <m:e>
                  <m:acc>
                    <m:accPr>
                      <m:chr m:val="^"/>
                    </m:accPr>
                    <m:e>
                      <m:r>
                        <w:rPr>
                          <w:rFonts w:ascii="Cambria Math" w:hAnsi="Cambria Math"/>
                        </w:rPr>
                        <m:t xml:space="preserve">P</m:t>
                      </m:r>
                    </m:e>
                  </m:acc>
                </m:e>
                <m:sub>
                  <m:r>
                    <w:rPr>
                      <w:rFonts w:ascii="Cambria Math" w:hAnsi="Cambria Math"/>
                    </w:rPr>
                    <m:t xml:space="preserve">xx</m:t>
                  </m:r>
                </m:sub>
                <m:sup>
                  <m:d>
                    <m:dPr>
                      <m:begChr m:val="("/>
                      <m:endChr m:val=")"/>
                    </m:dPr>
                    <m:e>
                      <m:r>
                        <w:rPr>
                          <w:rFonts w:ascii="Cambria Math" w:hAnsi="Cambria Math"/>
                        </w:rPr>
                        <m:t xml:space="preserve">w</m:t>
                      </m:r>
                    </m:e>
                  </m:d>
                </m:sup>
              </m:sSubSup>
              <m:d>
                <m:dPr>
                  <m:begChr m:val="("/>
                  <m:endChr m:val=")"/>
                </m:dPr>
                <m:e>
                  <m:r>
                    <w:rPr>
                      <w:rFonts w:ascii="Cambria Math" w:hAnsi="Cambria Math"/>
                    </w:rPr>
                    <m:t xml:space="preserve">ω</m:t>
                  </m:r>
                </m:e>
              </m:d>
              <m:r>
                <w:rPr>
                  <w:rFonts w:ascii="Cambria Math" w:hAnsi="Cambria Math"/>
                </w:rPr>
                <m:t xml:space="preserve">=</m:t>
              </m:r>
              <m:f>
                <m:num>
                  <m:r>
                    <w:rPr>
                      <w:rFonts w:ascii="Cambria Math" w:hAnsi="Cambria Math"/>
                    </w:rPr>
                    <m:t xml:space="preserve">1</m:t>
                  </m:r>
                </m:num>
                <m:den>
                  <m:r>
                    <w:rPr>
                      <w:rFonts w:ascii="Cambria Math" w:hAnsi="Cambria Math"/>
                    </w:rPr>
                    <m:t xml:space="preserve">KLU</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K</m:t>
                  </m:r>
                  <m:r>
                    <w:rPr>
                      <w:rFonts w:ascii="Cambria Math" w:hAnsi="Cambria Math"/>
                    </w:rPr>
                    <m:t xml:space="preserve">−</m:t>
                  </m:r>
                  <m:r>
                    <w:rPr>
                      <w:rFonts w:ascii="Cambria Math" w:hAnsi="Cambria Math"/>
                    </w:rPr>
                    <m:t xml:space="preserve">1</m:t>
                  </m:r>
                </m:sup>
                <m:e>
                  <m:sSup>
                    <m:e>
                      <m:d>
                        <m:dPr>
                          <m:begChr m:val="|"/>
                          <m:endChr m:val="|"/>
                        </m:dPr>
                        <m:e>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L</m:t>
                              </m:r>
                              <m:r>
                                <w:rPr>
                                  <w:rFonts w:ascii="Cambria Math" w:hAnsi="Cambria Math"/>
                                </w:rPr>
                                <m:t xml:space="preserve">−</m:t>
                              </m:r>
                              <m:r>
                                <w:rPr>
                                  <w:rFonts w:ascii="Cambria Math" w:hAnsi="Cambria Math"/>
                                </w:rPr>
                                <m:t xml:space="preserve">1</m:t>
                              </m:r>
                            </m:sup>
                            <m:e>
                              <m:r>
                                <w:rPr>
                                  <w:rFonts w:ascii="Cambria Math" w:hAnsi="Cambria Math"/>
                                </w:rPr>
                                <m:t xml:space="preserve">x</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iD</m:t>
                                  </m:r>
                                </m:e>
                              </m:d>
                              <m:r>
                                <w:rPr>
                                  <w:rFonts w:ascii="Cambria Math" w:hAnsi="Cambria Math"/>
                                </w:rPr>
                                <m:t xml:space="preserve">w</m:t>
                              </m:r>
                              <m:d>
                                <m:dPr>
                                  <m:begChr m:val="("/>
                                  <m:endChr m:val=")"/>
                                </m:dPr>
                                <m:e>
                                  <m:r>
                                    <w:rPr>
                                      <w:rFonts w:ascii="Cambria Math" w:hAnsi="Cambria Math"/>
                                    </w:rPr>
                                    <m:t xml:space="preserve">n</m:t>
                                  </m:r>
                                </m:e>
                              </m:d>
                              <m:sSup>
                                <m:e>
                                  <m:r>
                                    <w:rPr>
                                      <w:rFonts w:ascii="Cambria Math" w:hAnsi="Cambria Math"/>
                                    </w:rPr>
                                    <m:t xml:space="preserve">e</m:t>
                                  </m:r>
                                </m:e>
                                <m:sup>
                                  <m:r>
                                    <w:rPr>
                                      <w:rFonts w:ascii="Cambria Math" w:hAnsi="Cambria Math"/>
                                    </w:rPr>
                                    <m:t xml:space="preserve">−</m:t>
                                  </m:r>
                                  <m:r>
                                    <w:rPr>
                                      <w:rFonts w:ascii="Cambria Math" w:hAnsi="Cambria Math"/>
                                    </w:rPr>
                                    <m:t xml:space="preserve">jωn</m:t>
                                  </m:r>
                                </m:sup>
                              </m:sSup>
                            </m:e>
                          </m:nary>
                        </m:e>
                      </m:d>
                    </m:e>
                    <m:sup>
                      <m:r>
                        <w:rPr>
                          <w:rFonts w:ascii="Cambria Math" w:hAnsi="Cambria Math"/>
                        </w:rPr>
                        <m:t xml:space="preserve">2</m:t>
                      </m:r>
                    </m:sup>
                  </m:sSup>
                </m:e>
              </m:nary>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r>
              <w:rPr>
                <w:sz w:val="20"/>
              </w:rPr>
            </w:r>
          </w:p>
        </w:tc>
      </w:tr>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sSubSup>
                <m:e>
                  <m:acc>
                    <m:accPr>
                      <m:chr m:val="^"/>
                    </m:accPr>
                    <m:e>
                      <m:r>
                        <w:rPr>
                          <w:rFonts w:ascii="Cambria Math" w:hAnsi="Cambria Math"/>
                        </w:rPr>
                        <m:t xml:space="preserve">P</m:t>
                      </m:r>
                    </m:e>
                  </m:acc>
                </m:e>
                <m:sub>
                  <m:r>
                    <w:rPr>
                      <w:rFonts w:ascii="Cambria Math" w:hAnsi="Cambria Math"/>
                    </w:rPr>
                    <m:t xml:space="preserve">xx</m:t>
                  </m:r>
                </m:sub>
                <m:sup>
                  <m:d>
                    <m:dPr>
                      <m:begChr m:val="("/>
                      <m:endChr m:val=")"/>
                    </m:dPr>
                    <m:e>
                      <m:r>
                        <w:rPr>
                          <w:rFonts w:ascii="Cambria Math" w:hAnsi="Cambria Math"/>
                        </w:rPr>
                        <m:t xml:space="preserve">w</m:t>
                      </m:r>
                    </m:e>
                  </m:d>
                </m:sup>
              </m:sSubSup>
              <m:d>
                <m:dPr>
                  <m:begChr m:val="("/>
                  <m:endChr m:val=")"/>
                </m:dPr>
                <m:e>
                  <m:r>
                    <w:rPr>
                      <w:rFonts w:ascii="Cambria Math" w:hAnsi="Cambria Math"/>
                    </w:rPr>
                    <m:t xml:space="preserve">ω</m:t>
                  </m:r>
                </m:e>
              </m:d>
              <m:r>
                <w:rPr>
                  <w:rFonts w:ascii="Cambria Math" w:hAnsi="Cambria Math"/>
                </w:rPr>
                <m:t xml:space="preserve">=</m:t>
              </m:r>
              <m:f>
                <m:num>
                  <m:r>
                    <w:rPr>
                      <w:rFonts w:ascii="Cambria Math" w:hAnsi="Cambria Math"/>
                    </w:rPr>
                    <m:t xml:space="preserve">1</m:t>
                  </m:r>
                </m:num>
                <m:den>
                  <m:r>
                    <w:rPr>
                      <w:rFonts w:ascii="Cambria Math" w:hAnsi="Cambria Math"/>
                    </w:rPr>
                    <m:t xml:space="preserve">K</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K</m:t>
                  </m:r>
                  <m:r>
                    <w:rPr>
                      <w:rFonts w:ascii="Cambria Math" w:hAnsi="Cambria Math"/>
                    </w:rPr>
                    <m:t xml:space="preserve">−</m:t>
                  </m:r>
                  <m:r>
                    <w:rPr>
                      <w:rFonts w:ascii="Cambria Math" w:hAnsi="Cambria Math"/>
                    </w:rPr>
                    <m:t xml:space="preserve">1</m:t>
                  </m:r>
                </m:sup>
                <m:e>
                  <m:sSubSup>
                    <m:e>
                      <m:acc>
                        <m:accPr>
                          <m:chr m:val="^"/>
                        </m:accPr>
                        <m:e>
                          <m:r>
                            <w:rPr>
                              <w:rFonts w:ascii="Cambria Math" w:hAnsi="Cambria Math"/>
                            </w:rPr>
                            <m:t xml:space="preserve">P</m:t>
                          </m:r>
                        </m:e>
                      </m:acc>
                    </m:e>
                    <m:sub>
                      <m:r>
                        <w:rPr>
                          <w:rFonts w:ascii="Cambria Math" w:hAnsi="Cambria Math"/>
                        </w:rPr>
                        <m:t xml:space="preserve">xx</m:t>
                      </m:r>
                    </m:sub>
                    <m:sup>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i</m:t>
                          </m:r>
                        </m:e>
                      </m:d>
                    </m:sup>
                  </m:sSubSup>
                  <m:d>
                    <m:dPr>
                      <m:begChr m:val="("/>
                      <m:endChr m:val=")"/>
                    </m:dPr>
                    <m:e>
                      <m:r>
                        <w:rPr>
                          <w:rFonts w:ascii="Cambria Math" w:hAnsi="Cambria Math"/>
                        </w:rPr>
                        <m:t xml:space="preserve">ω</m:t>
                      </m:r>
                    </m:e>
                  </m:d>
                </m:e>
              </m:nary>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r>
              <w:rPr>
                <w:sz w:val="20"/>
              </w:rPr>
            </w:r>
          </w:p>
        </w:tc>
      </w:tr>
    </w:tbl>
    <w:p>
      <w:pPr>
        <w:pStyle w:val="TextBody"/>
        <w:rPr/>
      </w:pPr>
      <w:r>
        <w:rPr/>
      </w:r>
      <m:oMath xmlns:m="http://schemas.openxmlformats.org/officeDocument/2006/math">
        <m:sSubSup>
          <m:e>
            <m:acc>
              <m:accPr>
                <m:chr m:val="^"/>
              </m:accPr>
              <m:e>
                <m:r>
                  <w:rPr>
                    <w:rFonts w:ascii="Cambria Math" w:hAnsi="Cambria Math"/>
                  </w:rPr>
                  <m:t xml:space="preserve">P</m:t>
                </m:r>
              </m:e>
            </m:acc>
          </m:e>
          <m:sub>
            <m:r>
              <w:rPr>
                <w:rFonts w:ascii="Cambria Math" w:hAnsi="Cambria Math"/>
              </w:rPr>
              <m:t xml:space="preserve">xx</m:t>
            </m:r>
          </m:sub>
          <m:sup>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i</m:t>
                </m:r>
              </m:e>
            </m:d>
          </m:sup>
        </m:sSubSup>
      </m:oMath>
      <w:r>
        <w:rPr>
          <w:sz w:val="20"/>
        </w:rPr>
        <w:t xml:space="preserve">is </w:t>
      </w:r>
      <w:r>
        <w:rPr/>
        <w:t>the i-th modified periodogram</w:t>
      </w:r>
    </w:p>
    <w:p>
      <w:pPr>
        <w:pStyle w:val="TextBody"/>
        <w:rPr/>
      </w:pPr>
      <w:r>
        <w:rPr/>
        <w:fldChar w:fldCharType="begin"/>
      </w:r>
      <w:r>
        <w:instrText> REF _Ref347749687 \h </w:instrText>
      </w:r>
      <w:r>
        <w:fldChar w:fldCharType="separate"/>
      </w:r>
      <w:r>
        <w:t>Figure 17</w:t>
      </w:r>
      <w:r>
        <w:fldChar w:fldCharType="end"/>
      </w:r>
      <w:r>
        <w:rPr/>
        <w:t xml:space="preserve"> </w:t>
      </w:r>
      <w:r>
        <w:rPr/>
        <w:t xml:space="preserve">shows the results of a Welch Power Spectrum Estimate of a single tone sine wave with unit power. The first subplot uses a 256 point Hanning window, where the input signal (A section of the sine wave of length L) is suppressed at both ends due to the shape of the Hanning window. </w:t>
      </w:r>
      <w:commentRangeStart w:id="4"/>
      <w:r>
        <w:rPr/>
        <w:t xml:space="preserve">This therefore reduces the overall signal power, where this reduction of the signal power is denoted as the coherent power gain. The coherent power gain is the square of the DC gain, where the DC gain is the sum of magnitude in the window function. This means that the magnitude measured at the DFT bin is not the same as the real magnitude of the signals frequency component at that frequency. Where an ideal DFT bin is where each frequency component of the signal contributes to a single frequency of the DFT. By decreasing the window size and hence the number of DFT point the </w:t>
      </w:r>
      <w:del w:id="13" w:author="IPWireless" w:date="2013-02-06T14:23:00Z">
        <w:r>
          <w:rPr/>
          <w:delText xml:space="preserve"> </w:delText>
        </w:r>
      </w:del>
      <w:r>
        <w:rPr/>
        <w:t>attenuat</w:t>
      </w:r>
      <w:ins w:id="14" w:author="IPWireless" w:date="2013-02-06T14:23:00Z">
        <w:r>
          <w:rPr/>
          <w:t>ion</w:t>
        </w:r>
      </w:ins>
      <w:del w:id="15" w:author="IPWireless" w:date="2013-02-06T14:23:00Z">
        <w:r>
          <w:rPr/>
          <w:delText>ed</w:delText>
        </w:r>
      </w:del>
      <w:r>
        <w:rPr/>
        <w:t xml:space="preserve"> increases, this is confirmed in </w:t>
      </w:r>
      <w:r>
        <w:rPr/>
        <w:fldChar w:fldCharType="begin"/>
      </w:r>
      <w:r>
        <w:instrText> REF _Ref347750020 \h </w:instrText>
      </w:r>
      <w:r>
        <w:fldChar w:fldCharType="separate"/>
      </w:r>
      <w:r>
        <w:t>Figure 18</w:t>
      </w:r>
      <w:r>
        <w:fldChar w:fldCharType="end"/>
      </w:r>
      <w:r>
        <w:rPr/>
        <w:t>.</w:t>
      </w:r>
      <w:commentRangeEnd w:id="4"/>
      <w:r>
        <w:rPr/>
      </w:r>
      <w:r>
        <w:rPr/>
        <w:commentReference w:id="4"/>
      </w:r>
    </w:p>
    <w:p>
      <w:pPr>
        <w:pStyle w:val="TextBody"/>
        <w:jc w:val="center"/>
        <w:rPr/>
      </w:pPr>
      <w:r>
        <w:rPr/>
        <w:drawing>
          <wp:inline distT="0" distB="0" distL="0" distR="0">
            <wp:extent cx="4551680" cy="339090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9"/>
                    <a:stretch>
                      <a:fillRect/>
                    </a:stretch>
                  </pic:blipFill>
                  <pic:spPr bwMode="auto">
                    <a:xfrm>
                      <a:off x="0" y="0"/>
                      <a:ext cx="4551680" cy="3390900"/>
                    </a:xfrm>
                    <a:prstGeom prst="rect">
                      <a:avLst/>
                    </a:prstGeom>
                    <a:noFill/>
                    <a:ln w="9525">
                      <a:noFill/>
                      <a:miter lim="800000"/>
                      <a:headEnd/>
                      <a:tailEnd/>
                    </a:ln>
                  </pic:spPr>
                </pic:pic>
              </a:graphicData>
            </a:graphic>
          </wp:inline>
        </w:drawing>
      </w:r>
    </w:p>
    <w:p>
      <w:pPr>
        <w:pStyle w:val="Caption1"/>
        <w:rPr/>
      </w:pPr>
      <w:bookmarkStart w:id="86" w:name="_Toc347904998"/>
      <w:bookmarkStart w:id="87" w:name="_Ref347749687"/>
      <w:r>
        <w:rPr/>
        <w:t xml:space="preserve">Figure </w:t>
      </w:r>
      <w:r>
        <w:rPr/>
        <w:fldChar w:fldCharType="begin"/>
      </w:r>
      <w:r>
        <w:instrText> SEQ "Figure" \*Arabic </w:instrText>
      </w:r>
      <w:r>
        <w:fldChar w:fldCharType="separate"/>
      </w:r>
      <w:r>
        <w:t>17</w:t>
      </w:r>
      <w:r>
        <w:fldChar w:fldCharType="end"/>
      </w:r>
      <w:bookmarkEnd w:id="87"/>
      <w:bookmarkEnd w:id="86"/>
      <w:r>
        <w:rPr/>
        <w:t>- PSD unit value waveform, NFFT = 128</w:t>
      </w:r>
    </w:p>
    <w:p>
      <w:pPr>
        <w:pStyle w:val="Normal"/>
        <w:jc w:val="center"/>
        <w:rPr/>
      </w:pPr>
      <w:r>
        <w:rPr/>
        <w:drawing>
          <wp:inline distT="0" distB="0" distL="0" distR="0">
            <wp:extent cx="4551680" cy="3390900"/>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20"/>
                    <a:stretch>
                      <a:fillRect/>
                    </a:stretch>
                  </pic:blipFill>
                  <pic:spPr bwMode="auto">
                    <a:xfrm>
                      <a:off x="0" y="0"/>
                      <a:ext cx="4551680" cy="3390900"/>
                    </a:xfrm>
                    <a:prstGeom prst="rect">
                      <a:avLst/>
                    </a:prstGeom>
                    <a:noFill/>
                    <a:ln w="9525">
                      <a:noFill/>
                      <a:miter lim="800000"/>
                      <a:headEnd/>
                      <a:tailEnd/>
                    </a:ln>
                  </pic:spPr>
                </pic:pic>
              </a:graphicData>
            </a:graphic>
          </wp:inline>
        </w:drawing>
      </w:r>
    </w:p>
    <w:p>
      <w:pPr>
        <w:pStyle w:val="Caption1"/>
        <w:rPr/>
      </w:pPr>
      <w:bookmarkStart w:id="88" w:name="_Toc347904999"/>
      <w:bookmarkStart w:id="89" w:name="_Ref347750020"/>
      <w:r>
        <w:rPr/>
        <w:t xml:space="preserve">Figure </w:t>
      </w:r>
      <w:r>
        <w:rPr/>
        <w:fldChar w:fldCharType="begin"/>
      </w:r>
      <w:r>
        <w:instrText> SEQ "Figure" \*Arabic </w:instrText>
      </w:r>
      <w:r>
        <w:fldChar w:fldCharType="separate"/>
      </w:r>
      <w:r>
        <w:t>18</w:t>
      </w:r>
      <w:r>
        <w:fldChar w:fldCharType="end"/>
      </w:r>
      <w:bookmarkEnd w:id="89"/>
      <w:bookmarkEnd w:id="88"/>
      <w:r>
        <w:rPr/>
        <w:t>-PSD unit value waveform, NFFT = 256</w:t>
      </w:r>
    </w:p>
    <w:p>
      <w:pPr>
        <w:pStyle w:val="TextBody"/>
        <w:rPr/>
      </w:pPr>
      <w:r>
        <w:rPr/>
        <w:t xml:space="preserve">However if a random signal with a PDF of </w:t>
      </w: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0,</m:t>
            </m:r>
            <m:sSup>
              <m:e>
                <m:r>
                  <w:rPr>
                    <w:rFonts w:ascii="Cambria Math" w:hAnsi="Cambria Math"/>
                  </w:rPr>
                  <m:t xml:space="preserve">σ</m:t>
                </m:r>
              </m:e>
              <m:sup>
                <m:r>
                  <w:rPr>
                    <w:rFonts w:ascii="Cambria Math" w:hAnsi="Cambria Math"/>
                  </w:rPr>
                  <m:t xml:space="preserve">2</m:t>
                </m:r>
              </m:sup>
            </m:sSup>
          </m:e>
        </m:d>
      </m:oMath>
      <w:r>
        <w:rPr/>
        <w:t xml:space="preserve"> is now used as the input signal to the pediogram, then power spectrum estimate for said signal is as shown in </w:t>
      </w:r>
      <w:r>
        <w:rPr/>
        <w:fldChar w:fldCharType="begin"/>
      </w:r>
      <w:r>
        <w:instrText> REF _Ref347750577 \h </w:instrText>
      </w:r>
      <w:r>
        <w:fldChar w:fldCharType="separate"/>
      </w:r>
      <w:r>
        <w:t>Figure 19</w:t>
      </w:r>
      <w:r>
        <w:fldChar w:fldCharType="end"/>
      </w:r>
      <w:r>
        <w:rPr/>
        <w:t>. The white noise signal is not attenuated to the same extent as the prior signal. A Noise signal adds non-coherently , meaning that the noise sums on a power basis instead of an amplitude basis. Where as a sinusoids or other deterministic signal can be seen to be add coherently.  This is important when considering the signal to noise ratio, as the coherent addition of a deterministic signal and the non coherent addition of white noise can be used to obtain the signal to noise ratio. Essentially the noise energy remains uniformly distributed but the deterministic signal all the energy adds up and is seen at the frequency of the wave form, in the case of where the wave form is complex and made of multiple sinusoid's, the energy for each sinusoid will be seen at its respected frequency. For example consider a complex sinusoid where white noise has been added:</w:t>
      </w:r>
    </w:p>
    <w:tbl>
      <w:tblPr>
        <w:tblW w:w="9360"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403"/>
        <w:gridCol w:w="6552"/>
        <w:gridCol w:w="1405"/>
      </w:tblGrid>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α</m:t>
              </m:r>
              <m:sSup>
                <m:e>
                  <m:r>
                    <w:rPr>
                      <w:rFonts w:ascii="Cambria Math" w:hAnsi="Cambria Math"/>
                    </w:rPr>
                    <m:t xml:space="preserve">e</m:t>
                  </m:r>
                </m:e>
                <m:sup>
                  <m:r>
                    <w:rPr>
                      <w:rFonts w:ascii="Cambria Math" w:hAnsi="Cambria Math"/>
                    </w:rPr>
                    <m:t xml:space="preserve">j</m:t>
                  </m:r>
                  <m:sSub>
                    <m:e>
                      <m:r>
                        <w:rPr>
                          <w:rFonts w:ascii="Cambria Math" w:hAnsi="Cambria Math"/>
                        </w:rPr>
                        <m:t xml:space="preserve">ω</m:t>
                      </m:r>
                    </m:e>
                    <m:sub>
                      <m:r>
                        <w:rPr>
                          <w:rFonts w:ascii="Cambria Math" w:hAnsi="Cambria Math"/>
                        </w:rPr>
                        <m:t xml:space="preserve">o</m:t>
                      </m:r>
                    </m:sub>
                  </m:sSub>
                  <m:r>
                    <w:rPr>
                      <w:rFonts w:ascii="Cambria Math" w:hAnsi="Cambria Math"/>
                    </w:rPr>
                    <m:t xml:space="preserve">n</m:t>
                  </m:r>
                </m:sup>
              </m:sSup>
              <m:r>
                <w:rPr>
                  <w:rFonts w:ascii="Cambria Math" w:hAnsi="Cambria Math"/>
                </w:rPr>
                <m:t xml:space="preserve">+</m:t>
              </m:r>
              <m:r>
                <w:rPr>
                  <w:rFonts w:ascii="Cambria Math" w:hAnsi="Cambria Math"/>
                </w:rPr>
                <m:t xml:space="preserve">v</m:t>
              </m:r>
              <m:d>
                <m:dPr>
                  <m:begChr m:val="("/>
                  <m:endChr m:val=")"/>
                </m:dPr>
                <m:e>
                  <m:r>
                    <w:rPr>
                      <w:rFonts w:ascii="Cambria Math" w:hAnsi="Cambria Math"/>
                    </w:rPr>
                    <m:t xml:space="preserve">n</m:t>
                  </m:r>
                </m:e>
              </m:d>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r>
              <w:rPr>
                <w:sz w:val="20"/>
              </w:rPr>
            </w:r>
          </w:p>
        </w:tc>
      </w:tr>
    </w:tbl>
    <w:p>
      <w:pPr>
        <w:pStyle w:val="TextBody"/>
        <w:rPr>
          <w:szCs w:val="22"/>
        </w:rPr>
      </w:pPr>
      <w:r>
        <w:rPr>
          <w:szCs w:val="22"/>
        </w:rPr>
        <w:t xml:space="preserve">Where </w:t>
      </w:r>
      <w:r>
        <w:rPr>
          <w:szCs w:val="22"/>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A</m:t>
        </m:r>
        <m:sSup>
          <m:e>
            <m:r>
              <w:rPr>
                <w:rFonts w:ascii="Cambria Math" w:hAnsi="Cambria Math"/>
              </w:rPr>
              <m:t xml:space="preserve">e</m:t>
            </m:r>
          </m:e>
          <m:sup>
            <m:r>
              <w:rPr>
                <w:rFonts w:ascii="Cambria Math" w:hAnsi="Cambria Math"/>
              </w:rPr>
              <m:t xml:space="preserve">jφ</m:t>
            </m:r>
          </m:sup>
        </m:sSup>
      </m:oMath>
      <w:r>
        <w:rPr>
          <w:szCs w:val="22"/>
        </w:rPr>
        <w:t xml:space="preserve"> is the complex amplitude, </w:t>
      </w:r>
      <w:r>
        <w:rPr>
          <w:szCs w:val="22"/>
        </w:rPr>
      </w:r>
      <m:oMath xmlns:m="http://schemas.openxmlformats.org/officeDocument/2006/math">
        <m:r>
          <w:rPr>
            <w:rFonts w:ascii="Cambria Math" w:hAnsi="Cambria Math"/>
          </w:rPr>
          <m:t xml:space="preserve">v</m:t>
        </m:r>
        <m:d>
          <m:dPr>
            <m:begChr m:val="("/>
            <m:endChr m:val=")"/>
          </m:dPr>
          <m:e>
            <m:r>
              <w:rPr>
                <w:rFonts w:ascii="Cambria Math" w:hAnsi="Cambria Math"/>
              </w:rPr>
              <m:t xml:space="preserve">n</m:t>
            </m:r>
          </m:e>
        </m:d>
      </m:oMath>
      <w:r>
        <w:rPr>
          <w:szCs w:val="22"/>
        </w:rPr>
        <w:t xml:space="preserve"> is the white nose and the output signal is of the form </w:t>
      </w:r>
      <w:r>
        <w:rPr>
          <w:szCs w:val="22"/>
        </w:rPr>
      </w:r>
      <m:oMath xmlns:m="http://schemas.openxmlformats.org/officeDocument/2006/math">
        <m:r>
          <w:rPr>
            <w:rFonts w:ascii="Cambria Math" w:hAnsi="Cambria Math"/>
          </w:rPr>
          <m:t xml:space="preserve">x</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0,1,2,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r>
        <w:rPr>
          <w:szCs w:val="22"/>
        </w:rPr>
        <w:t>. The Discrete Fourier Transform is given by:</w:t>
      </w:r>
    </w:p>
    <w:tbl>
      <w:tblPr>
        <w:tblW w:w="9360"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403"/>
        <w:gridCol w:w="6552"/>
        <w:gridCol w:w="1405"/>
      </w:tblGrid>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r>
                <w:rPr>
                  <w:rFonts w:ascii="Cambria Math" w:hAnsi="Cambria Math"/>
                </w:rPr>
                <m:t xml:space="preserve">X</m:t>
              </m:r>
              <m:d>
                <m:dPr>
                  <m:begChr m:val="("/>
                  <m:endChr m:val=")"/>
                </m:dPr>
                <m:e>
                  <m:sSub>
                    <m:e>
                      <m:r>
                        <w:rPr>
                          <w:rFonts w:ascii="Cambria Math" w:hAnsi="Cambria Math"/>
                        </w:rPr>
                        <m:t xml:space="preserve">ω</m:t>
                      </m:r>
                    </m:e>
                    <m:sub>
                      <m:r>
                        <w:rPr>
                          <w:rFonts w:ascii="Cambria Math" w:hAnsi="Cambria Math"/>
                        </w:rPr>
                        <m:t xml:space="preserve">k</m:t>
                      </m:r>
                    </m:sub>
                  </m:sSub>
                </m:e>
              </m:d>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d>
                    <m:dPr>
                      <m:begChr m:val="["/>
                      <m:endChr m:val="]"/>
                    </m:dPr>
                    <m:e>
                      <m:r>
                        <w:rPr>
                          <w:rFonts w:ascii="Cambria Math" w:hAnsi="Cambria Math"/>
                        </w:rPr>
                        <m:t xml:space="preserve">α</m:t>
                      </m:r>
                      <m:sSup>
                        <m:e>
                          <m:r>
                            <w:rPr>
                              <w:rFonts w:ascii="Cambria Math" w:hAnsi="Cambria Math"/>
                            </w:rPr>
                            <m:t xml:space="preserve">e</m:t>
                          </m:r>
                        </m:e>
                        <m:sup>
                          <m:r>
                            <w:rPr>
                              <w:rFonts w:ascii="Cambria Math" w:hAnsi="Cambria Math"/>
                            </w:rPr>
                            <m:t xml:space="preserve">j</m:t>
                          </m:r>
                          <m:sSub>
                            <m:e>
                              <m:r>
                                <w:rPr>
                                  <w:rFonts w:ascii="Cambria Math" w:hAnsi="Cambria Math"/>
                                </w:rPr>
                                <m:t xml:space="preserve">ω</m:t>
                              </m:r>
                            </m:e>
                            <m:sub>
                              <m:r>
                                <w:rPr>
                                  <w:rFonts w:ascii="Cambria Math" w:hAnsi="Cambria Math"/>
                                </w:rPr>
                                <m:t xml:space="preserve">o</m:t>
                              </m:r>
                            </m:sub>
                          </m:sSub>
                          <m:r>
                            <w:rPr>
                              <w:rFonts w:ascii="Cambria Math" w:hAnsi="Cambria Math"/>
                            </w:rPr>
                            <m:t xml:space="preserve">n</m:t>
                          </m:r>
                        </m:sup>
                      </m:sSup>
                      <m:r>
                        <w:rPr>
                          <w:rFonts w:ascii="Cambria Math" w:hAnsi="Cambria Math"/>
                        </w:rPr>
                        <m:t xml:space="preserve">+</m:t>
                      </m:r>
                      <m:r>
                        <w:rPr>
                          <w:rFonts w:ascii="Cambria Math" w:hAnsi="Cambria Math"/>
                        </w:rPr>
                        <m:t xml:space="preserve">v</m:t>
                      </m:r>
                      <m:d>
                        <m:dPr>
                          <m:begChr m:val="("/>
                          <m:endChr m:val=")"/>
                        </m:dPr>
                        <m:e>
                          <m:r>
                            <w:rPr>
                              <w:rFonts w:ascii="Cambria Math" w:hAnsi="Cambria Math"/>
                            </w:rPr>
                            <m:t xml:space="preserve">n</m:t>
                          </m:r>
                        </m:e>
                      </m:d>
                    </m:e>
                  </m:d>
                  <m:sSup>
                    <m:e>
                      <m:r>
                        <w:rPr>
                          <w:rFonts w:ascii="Cambria Math" w:hAnsi="Cambria Math"/>
                        </w:rPr>
                        <m:t xml:space="preserve">e</m:t>
                      </m:r>
                    </m:e>
                    <m:sup>
                      <m:r>
                        <w:rPr>
                          <w:rFonts w:ascii="Cambria Math" w:hAnsi="Cambria Math"/>
                        </w:rPr>
                        <m:t xml:space="preserve">−</m:t>
                      </m:r>
                      <m:r>
                        <w:rPr>
                          <w:rFonts w:ascii="Cambria Math" w:hAnsi="Cambria Math"/>
                        </w:rPr>
                        <m:t xml:space="preserve">j</m:t>
                      </m:r>
                      <m:sSub>
                        <m:e>
                          <m:r>
                            <w:rPr>
                              <w:rFonts w:ascii="Cambria Math" w:hAnsi="Cambria Math"/>
                            </w:rPr>
                            <m:t xml:space="preserve">ω</m:t>
                          </m:r>
                        </m:e>
                        <m:sub>
                          <m:r>
                            <w:rPr>
                              <w:rFonts w:ascii="Cambria Math" w:hAnsi="Cambria Math"/>
                            </w:rPr>
                            <m:t xml:space="preserve">k</m:t>
                          </m:r>
                        </m:sub>
                      </m:sSub>
                      <m:r>
                        <w:rPr>
                          <w:rFonts w:ascii="Cambria Math" w:hAnsi="Cambria Math"/>
                        </w:rPr>
                        <m:t xml:space="preserve">n</m:t>
                      </m:r>
                    </m:sup>
                  </m:sSup>
                </m:e>
              </m:nary>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r>
              <w:rPr>
                <w:sz w:val="20"/>
              </w:rPr>
            </w:r>
          </w:p>
        </w:tc>
      </w:tr>
    </w:tbl>
    <w:p>
      <w:pPr>
        <w:pStyle w:val="TextBody"/>
        <w:rPr/>
      </w:pPr>
      <w:r>
        <w:rPr>
          <w:szCs w:val="22"/>
        </w:rPr>
        <w:t xml:space="preserve">Splitting the  </w:t>
      </w:r>
      <w:r>
        <w:rPr>
          <w:szCs w:val="22"/>
        </w:rPr>
      </w:r>
      <m:oMath xmlns:m="http://schemas.openxmlformats.org/officeDocument/2006/math">
        <m:r>
          <w:rPr>
            <w:rFonts w:ascii="Cambria Math" w:hAnsi="Cambria Math"/>
          </w:rPr>
          <m:t xml:space="preserve">X</m:t>
        </m:r>
        <m:d>
          <m:dPr>
            <m:begChr m:val="("/>
            <m:endChr m:val=")"/>
          </m:dPr>
          <m:e>
            <m:sSub>
              <m:e>
                <m:r>
                  <w:rPr>
                    <w:rFonts w:ascii="Cambria Math" w:hAnsi="Cambria Math"/>
                  </w:rPr>
                  <m:t xml:space="preserve">ω</m:t>
                </m:r>
              </m:e>
              <m:sub>
                <m:r>
                  <w:rPr>
                    <w:rFonts w:ascii="Cambria Math" w:hAnsi="Cambria Math"/>
                  </w:rPr>
                  <m:t xml:space="preserve">k</m:t>
                </m:r>
              </m:sub>
            </m:sSub>
          </m:e>
        </m:d>
      </m:oMath>
      <w:r>
        <w:rPr/>
        <w:t xml:space="preserve"> into Signal and Noise terms:</w:t>
      </w:r>
    </w:p>
    <w:tbl>
      <w:tblPr>
        <w:tblW w:w="9360"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403"/>
        <w:gridCol w:w="6552"/>
        <w:gridCol w:w="1405"/>
      </w:tblGrid>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r>
                <w:rPr>
                  <w:rFonts w:ascii="Cambria Math" w:hAnsi="Cambria Math"/>
                </w:rPr>
                <m:t xml:space="preserve">X</m:t>
              </m:r>
              <m:d>
                <m:dPr>
                  <m:begChr m:val="("/>
                  <m:endChr m:val=")"/>
                </m:dPr>
                <m:e>
                  <m:sSub>
                    <m:e>
                      <m:r>
                        <w:rPr>
                          <w:rFonts w:ascii="Cambria Math" w:hAnsi="Cambria Math"/>
                        </w:rPr>
                        <m:t xml:space="preserve">ω</m:t>
                      </m:r>
                    </m:e>
                    <m:sub>
                      <m:r>
                        <w:rPr>
                          <w:rFonts w:ascii="Cambria Math" w:hAnsi="Cambria Math"/>
                        </w:rPr>
                        <m:t xml:space="preserve">k</m:t>
                      </m:r>
                    </m:sub>
                  </m:sSub>
                </m:e>
              </m:d>
              <m:r>
                <w:rPr>
                  <w:rFonts w:ascii="Cambria Math" w:hAnsi="Cambria Math"/>
                </w:rPr>
                <m:t xml:space="preserve">=</m:t>
              </m:r>
              <m:r>
                <w:rPr>
                  <w:rFonts w:ascii="Cambria Math" w:hAnsi="Cambria Math"/>
                </w:rPr>
                <m:t xml:space="preserve">α</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sSup>
                    <m:e>
                      <m:r>
                        <w:rPr>
                          <w:rFonts w:ascii="Cambria Math" w:hAnsi="Cambria Math"/>
                        </w:rPr>
                        <m:t xml:space="preserve">e</m:t>
                      </m:r>
                    </m:e>
                    <m:sup>
                      <m:r>
                        <w:rPr>
                          <w:rFonts w:ascii="Cambria Math" w:hAnsi="Cambria Math"/>
                        </w:rPr>
                        <m:t xml:space="preserve">j</m:t>
                      </m:r>
                      <m:d>
                        <m:dPr>
                          <m:begChr m:val="("/>
                          <m:endChr m:val=")"/>
                        </m:dPr>
                        <m:e>
                          <m:sSub>
                            <m:e>
                              <m:r>
                                <w:rPr>
                                  <w:rFonts w:ascii="Cambria Math" w:hAnsi="Cambria Math"/>
                                </w:rPr>
                                <m:t xml:space="preserve">ω</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k</m:t>
                              </m:r>
                            </m:sub>
                          </m:sSub>
                        </m:e>
                      </m:d>
                      <m:r>
                        <w:rPr>
                          <w:rFonts w:ascii="Cambria Math" w:hAnsi="Cambria Math"/>
                        </w:rPr>
                        <m:t xml:space="preserve">n</m:t>
                      </m:r>
                    </m:sup>
                  </m:sSup>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r>
                        <w:rPr>
                          <w:rFonts w:ascii="Cambria Math" w:hAnsi="Cambria Math"/>
                        </w:rPr>
                        <m:t xml:space="preserve">v</m:t>
                      </m:r>
                      <m:d>
                        <m:dPr>
                          <m:begChr m:val="("/>
                          <m:endChr m:val=")"/>
                        </m:dPr>
                        <m:e>
                          <m:r>
                            <w:rPr>
                              <w:rFonts w:ascii="Cambria Math" w:hAnsi="Cambria Math"/>
                            </w:rPr>
                            <m:t xml:space="preserve">n</m:t>
                          </m:r>
                        </m:e>
                      </m:d>
                    </m:e>
                  </m:nary>
                  <m:sSup>
                    <m:e>
                      <m:r>
                        <w:rPr>
                          <w:rFonts w:ascii="Cambria Math" w:hAnsi="Cambria Math"/>
                        </w:rPr>
                        <m:t xml:space="preserve">e</m:t>
                      </m:r>
                    </m:e>
                    <m:sup>
                      <m:r>
                        <w:rPr>
                          <w:rFonts w:ascii="Cambria Math" w:hAnsi="Cambria Math"/>
                        </w:rPr>
                        <m:t xml:space="preserve">−</m:t>
                      </m:r>
                      <m:r>
                        <w:rPr>
                          <w:rFonts w:ascii="Cambria Math" w:hAnsi="Cambria Math"/>
                        </w:rPr>
                        <m:t xml:space="preserve">j</m:t>
                      </m:r>
                      <m:sSub>
                        <m:e>
                          <m:r>
                            <w:rPr>
                              <w:rFonts w:ascii="Cambria Math" w:hAnsi="Cambria Math"/>
                            </w:rPr>
                            <m:t xml:space="preserve">ω</m:t>
                          </m:r>
                        </m:e>
                        <m:sub>
                          <m:r>
                            <w:rPr>
                              <w:rFonts w:ascii="Cambria Math" w:hAnsi="Cambria Math"/>
                            </w:rPr>
                            <m:t xml:space="preserve">k</m:t>
                          </m:r>
                        </m:sub>
                      </m:sSub>
                      <m:r>
                        <w:rPr>
                          <w:rFonts w:ascii="Cambria Math" w:hAnsi="Cambria Math"/>
                        </w:rPr>
                        <m:t xml:space="preserve">n</m:t>
                      </m:r>
                    </m:sup>
                  </m:sSup>
                </m:e>
              </m:nary>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r>
              <w:rPr>
                <w:sz w:val="20"/>
              </w:rPr>
            </w:r>
          </w:p>
        </w:tc>
      </w:tr>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r>
                <w:rPr>
                  <w:rFonts w:ascii="Cambria Math" w:hAnsi="Cambria Math"/>
                </w:rPr>
                <m:t xml:space="preserve">X</m:t>
              </m:r>
              <m:d>
                <m:dPr>
                  <m:begChr m:val="("/>
                  <m:endChr m:val=")"/>
                </m:dPr>
                <m:e>
                  <m:sSub>
                    <m:e>
                      <m:r>
                        <w:rPr>
                          <w:rFonts w:ascii="Cambria Math" w:hAnsi="Cambria Math"/>
                        </w:rPr>
                        <m:t xml:space="preserve">ω</m:t>
                      </m:r>
                    </m:e>
                    <m:sub>
                      <m:r>
                        <w:rPr>
                          <w:rFonts w:ascii="Cambria Math" w:hAnsi="Cambria Math"/>
                        </w:rPr>
                        <m:t xml:space="preserve">k</m:t>
                      </m:r>
                    </m:sub>
                  </m:sSub>
                </m:e>
              </m:d>
              <m:r>
                <w:rPr>
                  <w:rFonts w:ascii="Cambria Math" w:hAnsi="Cambria Math"/>
                </w:rPr>
                <m:t xml:space="preserve">=</m:t>
              </m:r>
              <m:r>
                <w:rPr>
                  <w:rFonts w:ascii="Cambria Math" w:hAnsi="Cambria Math"/>
                </w:rPr>
                <m:t xml:space="preserve">α</m:t>
              </m:r>
              <m:f>
                <m:num>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j</m:t>
                      </m:r>
                      <m:d>
                        <m:dPr>
                          <m:begChr m:val="("/>
                          <m:endChr m:val=")"/>
                        </m:dPr>
                        <m:e>
                          <m:sSub>
                            <m:e>
                              <m:r>
                                <w:rPr>
                                  <w:rFonts w:ascii="Cambria Math" w:hAnsi="Cambria Math"/>
                                </w:rPr>
                                <m:t xml:space="preserve">ω</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k</m:t>
                              </m:r>
                            </m:sub>
                          </m:sSub>
                        </m:e>
                      </m:d>
                      <m:r>
                        <w:rPr>
                          <w:rFonts w:ascii="Cambria Math" w:hAnsi="Cambria Math"/>
                        </w:rPr>
                        <m:t xml:space="preserve">N</m:t>
                      </m:r>
                    </m:sup>
                  </m:sSup>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j</m:t>
                      </m:r>
                      <m:d>
                        <m:dPr>
                          <m:begChr m:val="("/>
                          <m:endChr m:val=")"/>
                        </m:dPr>
                        <m:e>
                          <m:sSub>
                            <m:e>
                              <m:r>
                                <w:rPr>
                                  <w:rFonts w:ascii="Cambria Math" w:hAnsi="Cambria Math"/>
                                </w:rPr>
                                <m:t xml:space="preserve">ω</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k</m:t>
                              </m:r>
                            </m:sub>
                          </m:sSub>
                        </m:e>
                      </m:d>
                    </m:sup>
                  </m:sSup>
                </m:den>
              </m:f>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d>
                <m:dPr>
                  <m:begChr m:val="("/>
                  <m:endChr m:val=")"/>
                </m:dPr>
                <m:e>
                  <m:sSub>
                    <m:e>
                      <m:r>
                        <w:rPr>
                          <w:rFonts w:ascii="Cambria Math" w:hAnsi="Cambria Math"/>
                        </w:rPr>
                        <m:t xml:space="preserve">ω</m:t>
                      </m:r>
                    </m:e>
                    <m:sub>
                      <m:r>
                        <w:rPr>
                          <w:rFonts w:ascii="Cambria Math" w:hAnsi="Cambria Math"/>
                        </w:rPr>
                        <m:t xml:space="preserve">k</m:t>
                      </m:r>
                    </m:sub>
                  </m:sSub>
                </m:e>
              </m:d>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bookmarkStart w:id="90" w:name="SNR"/>
            <w:bookmarkStart w:id="91" w:name="RCimpulse"/>
            <w:bookmarkStart w:id="92" w:name="SNR"/>
            <w:bookmarkStart w:id="93" w:name="RCimpulse"/>
            <w:bookmarkEnd w:id="92"/>
            <w:bookmarkEnd w:id="93"/>
            <w:r>
              <w:rPr>
                <w:sz w:val="20"/>
              </w:rPr>
            </w:r>
          </w:p>
        </w:tc>
      </w:tr>
    </w:tbl>
    <w:p>
      <w:pPr>
        <w:pStyle w:val="TextBody"/>
        <w:rPr/>
      </w:pPr>
      <w:r>
        <w:rPr>
          <w:szCs w:val="22"/>
        </w:rPr>
        <w:t xml:space="preserve">Now let </w:t>
      </w:r>
      <w:r>
        <w:rPr>
          <w:szCs w:val="22"/>
        </w:rPr>
      </w:r>
      <m:oMath xmlns:m="http://schemas.openxmlformats.org/officeDocument/2006/math">
        <m:sSub>
          <m:e>
            <m:r>
              <w:rPr>
                <w:rFonts w:ascii="Cambria Math" w:hAnsi="Cambria Math"/>
              </w:rPr>
              <m:t xml:space="preserve">ω</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l</m:t>
            </m:r>
          </m:sub>
        </m:sSub>
      </m:oMath>
      <w:r>
        <w:rPr/>
        <w:t xml:space="preserve"> for some </w:t>
      </w:r>
      <w:r>
        <w:rPr/>
      </w:r>
      <m:oMath xmlns:m="http://schemas.openxmlformats.org/officeDocument/2006/math">
        <m:r>
          <w:rPr>
            <w:rFonts w:ascii="Cambria Math" w:hAnsi="Cambria Math"/>
          </w:rPr>
          <m:t xml:space="preserve">l</m:t>
        </m:r>
      </m:oMath>
      <w:r>
        <w:rPr/>
        <w:t xml:space="preserve">, hence </w:t>
      </w:r>
      <w:r>
        <w:rPr/>
      </w:r>
      <m:oMath xmlns:m="http://schemas.openxmlformats.org/officeDocument/2006/math">
        <m:sSub>
          <m:e>
            <m:r>
              <w:rPr>
                <w:rFonts w:ascii="Cambria Math" w:hAnsi="Cambria Math"/>
              </w:rPr>
              <m:t xml:space="preserve">ω</m:t>
            </m:r>
          </m:e>
          <m:sub>
            <m:r>
              <w:rPr>
                <w:rFonts w:ascii="Cambria Math" w:hAnsi="Cambria Math"/>
              </w:rPr>
              <m:t xml:space="preserve">o</m:t>
            </m:r>
          </m:sub>
        </m:sSub>
      </m:oMath>
      <w:r>
        <w:rPr/>
        <w:t xml:space="preserve"> is one of the DFT frequencies </w:t>
      </w:r>
      <w:r>
        <w:rPr/>
      </w:r>
      <m:oMath xmlns:m="http://schemas.openxmlformats.org/officeDocument/2006/math">
        <m:f>
          <m:fPr>
            <m:type m:val="lin"/>
          </m:fPr>
          <m:num>
            <m:r>
              <w:rPr>
                <w:rFonts w:ascii="Cambria Math" w:hAnsi="Cambria Math"/>
              </w:rPr>
              <m:t xml:space="preserve">2</m:t>
            </m:r>
            <m:r>
              <w:rPr>
                <w:rFonts w:ascii="Cambria Math" w:hAnsi="Cambria Math"/>
              </w:rPr>
              <m:t xml:space="preserve">πl</m:t>
            </m:r>
          </m:num>
          <m:den>
            <m:r>
              <w:rPr>
                <w:rFonts w:ascii="Cambria Math" w:hAnsi="Cambria Math"/>
              </w:rPr>
              <m:t xml:space="preserve">N</m:t>
            </m:r>
          </m:den>
        </m:f>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0,1,2,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r>
        <w:rPr/>
        <w:t>, then the following is true:</w:t>
      </w:r>
    </w:p>
    <w:tbl>
      <w:tblPr>
        <w:tblW w:w="9360"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403"/>
        <w:gridCol w:w="6552"/>
        <w:gridCol w:w="1405"/>
      </w:tblGrid>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r>
                <w:rPr>
                  <w:rFonts w:ascii="Cambria Math" w:hAnsi="Cambria Math"/>
                </w:rPr>
                <m:t xml:space="preserve">X</m:t>
              </m:r>
              <m:d>
                <m:dPr>
                  <m:begChr m:val="("/>
                  <m:endChr m:val=")"/>
                </m:dPr>
                <m:e>
                  <m:sSub>
                    <m:e>
                      <m:r>
                        <w:rPr>
                          <w:rFonts w:ascii="Cambria Math" w:hAnsi="Cambria Math"/>
                        </w:rPr>
                        <m:t xml:space="preserve">ω</m:t>
                      </m:r>
                    </m:e>
                    <m:sub>
                      <m:r>
                        <w:rPr>
                          <w:rFonts w:ascii="Cambria Math" w:hAnsi="Cambria Math"/>
                        </w:rPr>
                        <m:t xml:space="preserve">k</m:t>
                      </m:r>
                    </m:sub>
                  </m:sSub>
                </m:e>
              </m:d>
              <m:r>
                <w:rPr>
                  <w:rFonts w:ascii="Cambria Math" w:hAnsi="Cambria Math"/>
                </w:rPr>
                <m:t xml:space="preserve">=</m:t>
              </m:r>
              <m:d>
                <m:dPr>
                  <m:begChr m:val="{"/>
                  <m:endChr m:val=""/>
                </m:dPr>
                <m:e>
                  <m:eqArr>
                    <m:e>
                      <m:r>
                        <w:rPr>
                          <w:rFonts w:ascii="Cambria Math" w:hAnsi="Cambria Math"/>
                        </w:rPr>
                        <m:t xml:space="preserve">Nα</m:t>
                      </m:r>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d>
                        <m:dPr>
                          <m:begChr m:val="("/>
                          <m:endChr m:val=")"/>
                        </m:dPr>
                        <m:e>
                          <m:sSub>
                            <m:e>
                              <m:r>
                                <w:rPr>
                                  <w:rFonts w:ascii="Cambria Math" w:hAnsi="Cambria Math"/>
                                </w:rPr>
                                <m:t xml:space="preserve">ω</m:t>
                              </m:r>
                            </m:e>
                            <m:sub>
                              <m:r>
                                <w:rPr>
                                  <w:rFonts w:ascii="Cambria Math" w:hAnsi="Cambria Math"/>
                                </w:rPr>
                                <m:t xml:space="preserve">k</m:t>
                              </m:r>
                            </m:sub>
                          </m:sSub>
                        </m:e>
                      </m:d>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l</m:t>
                      </m:r>
                    </m:e>
                    <m:e>
                      <m:sSub>
                        <m:e>
                          <m:r>
                            <w:rPr>
                              <w:rFonts w:ascii="Cambria Math" w:hAnsi="Cambria Math"/>
                            </w:rPr>
                            <m:t xml:space="preserve">V</m:t>
                          </m:r>
                        </m:e>
                        <m:sub>
                          <m:r>
                            <w:rPr>
                              <w:rFonts w:ascii="Cambria Math" w:hAnsi="Cambria Math"/>
                            </w:rPr>
                            <m:t xml:space="preserve">N</m:t>
                          </m:r>
                        </m:sub>
                      </m:sSub>
                      <m:d>
                        <m:dPr>
                          <m:begChr m:val="("/>
                          <m:endChr m:val=")"/>
                        </m:dPr>
                        <m:e>
                          <m:sSub>
                            <m:e>
                              <m:r>
                                <w:rPr>
                                  <w:rFonts w:ascii="Cambria Math" w:hAnsi="Cambria Math"/>
                                </w:rPr>
                                <m:t xml:space="preserve">ω</m:t>
                              </m:r>
                            </m:e>
                            <m:sub>
                              <m:r>
                                <w:rPr>
                                  <w:rFonts w:ascii="Cambria Math" w:hAnsi="Cambria Math"/>
                                </w:rPr>
                                <m:t xml:space="preserve">k</m:t>
                              </m:r>
                            </m:sub>
                          </m:sSub>
                        </m:e>
                      </m:d>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l</m:t>
                      </m:r>
                    </m:e>
                  </m:eqArr>
                </m:e>
              </m:d>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r>
              <w:rPr>
                <w:sz w:val="20"/>
              </w:rPr>
            </w:r>
          </w:p>
        </w:tc>
      </w:tr>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r>
                <w:rPr>
                  <w:rFonts w:ascii="Cambria Math" w:hAnsi="Cambria Math"/>
                </w:rPr>
                <m:t xml:space="preserve">X</m:t>
              </m:r>
              <m:d>
                <m:dPr>
                  <m:begChr m:val="("/>
                  <m:endChr m:val=")"/>
                </m:dPr>
                <m:e>
                  <m:sSub>
                    <m:e>
                      <m:r>
                        <w:rPr>
                          <w:rFonts w:ascii="Cambria Math" w:hAnsi="Cambria Math"/>
                        </w:rPr>
                        <m:t xml:space="preserve">ω</m:t>
                      </m:r>
                    </m:e>
                    <m:sub>
                      <m:r>
                        <w:rPr>
                          <w:rFonts w:ascii="Cambria Math" w:hAnsi="Cambria Math"/>
                        </w:rPr>
                        <m:t xml:space="preserve">k</m:t>
                      </m:r>
                    </m:sub>
                  </m:sSub>
                </m:e>
              </m:d>
              <m:r>
                <w:rPr>
                  <w:rFonts w:ascii="Cambria Math" w:hAnsi="Cambria Math"/>
                </w:rPr>
                <m:t xml:space="preserve">=</m:t>
              </m:r>
              <m:r>
                <w:rPr>
                  <w:rFonts w:ascii="Cambria Math" w:hAnsi="Cambria Math"/>
                </w:rPr>
                <m:t xml:space="preserve">Nαδ</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d>
                <m:dPr>
                  <m:begChr m:val="("/>
                  <m:endChr m:val=")"/>
                </m:dPr>
                <m:e>
                  <m:sSub>
                    <m:e>
                      <m:r>
                        <w:rPr>
                          <w:rFonts w:ascii="Cambria Math" w:hAnsi="Cambria Math"/>
                        </w:rPr>
                        <m:t xml:space="preserve">ω</m:t>
                      </m:r>
                    </m:e>
                    <m:sub>
                      <m:r>
                        <w:rPr>
                          <w:rFonts w:ascii="Cambria Math" w:hAnsi="Cambria Math"/>
                        </w:rPr>
                        <m:t xml:space="preserve">k</m:t>
                      </m:r>
                    </m:sub>
                  </m:sSub>
                </m:e>
              </m:d>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r>
              <w:rPr>
                <w:sz w:val="20"/>
              </w:rPr>
            </w:r>
          </w:p>
        </w:tc>
      </w:tr>
    </w:tbl>
    <w:p>
      <w:pPr>
        <w:pStyle w:val="TextBody"/>
        <w:rPr>
          <w:szCs w:val="22"/>
        </w:rPr>
      </w:pPr>
      <w:r>
        <w:rPr>
          <w:szCs w:val="22"/>
        </w:rPr>
        <w:t>The modulus squared is therefore</w:t>
      </w:r>
    </w:p>
    <w:tbl>
      <w:tblPr>
        <w:tblW w:w="9360"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403"/>
        <w:gridCol w:w="6552"/>
        <w:gridCol w:w="1405"/>
      </w:tblGrid>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sSup>
                <m:e>
                  <m:d>
                    <m:dPr>
                      <m:begChr m:val="|"/>
                      <m:endChr m:val="|"/>
                    </m:dPr>
                    <m:e>
                      <m:r>
                        <w:rPr>
                          <w:rFonts w:ascii="Cambria Math" w:hAnsi="Cambria Math"/>
                        </w:rPr>
                        <m:t xml:space="preserve">X</m:t>
                      </m:r>
                      <m:d>
                        <m:dPr>
                          <m:begChr m:val="("/>
                          <m:endChr m:val=")"/>
                        </m:dPr>
                        <m:e>
                          <m:sSub>
                            <m:e>
                              <m:r>
                                <w:rPr>
                                  <w:rFonts w:ascii="Cambria Math" w:hAnsi="Cambria Math"/>
                                </w:rPr>
                                <m:t xml:space="preserve">ω</m:t>
                              </m:r>
                            </m:e>
                            <m:sub>
                              <m:r>
                                <w:rPr>
                                  <w:rFonts w:ascii="Cambria Math" w:hAnsi="Cambria Math"/>
                                </w:rPr>
                                <m:t xml:space="preserve">k</m:t>
                              </m:r>
                            </m:sub>
                          </m:sSub>
                        </m:e>
                      </m:d>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α</m:t>
                  </m:r>
                </m:e>
                <m:sup>
                  <m:r>
                    <w:rPr>
                      <w:rFonts w:ascii="Cambria Math" w:hAnsi="Cambria Math"/>
                    </w:rPr>
                    <m:t xml:space="preserve">2</m:t>
                  </m:r>
                </m:sup>
              </m:sSup>
              <m:r>
                <w:rPr>
                  <w:rFonts w:ascii="Cambria Math" w:hAnsi="Cambria Math"/>
                </w:rPr>
                <m:t xml:space="preserve">δ</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r>
                <w:rPr>
                  <w:rFonts w:ascii="Cambria Math" w:hAnsi="Cambria Math"/>
                </w:rPr>
                <m:t xml:space="preserve">+</m:t>
              </m:r>
              <m:sSup>
                <m:e>
                  <m:d>
                    <m:dPr>
                      <m:begChr m:val="|"/>
                      <m:endChr m:val="|"/>
                    </m:dPr>
                    <m:e>
                      <m:sSub>
                        <m:e>
                          <m:r>
                            <w:rPr>
                              <w:rFonts w:ascii="Cambria Math" w:hAnsi="Cambria Math"/>
                            </w:rPr>
                            <m:t xml:space="preserve">V</m:t>
                          </m:r>
                        </m:e>
                        <m:sub>
                          <m:r>
                            <w:rPr>
                              <w:rFonts w:ascii="Cambria Math" w:hAnsi="Cambria Math"/>
                            </w:rPr>
                            <m:t xml:space="preserve">N</m:t>
                          </m:r>
                        </m:sub>
                      </m:sSub>
                      <m:d>
                        <m:dPr>
                          <m:begChr m:val="("/>
                          <m:endChr m:val=")"/>
                        </m:dPr>
                        <m:e>
                          <m:sSub>
                            <m:e>
                              <m:r>
                                <w:rPr>
                                  <w:rFonts w:ascii="Cambria Math" w:hAnsi="Cambria Math"/>
                                </w:rPr>
                                <m:t xml:space="preserve">ω</m:t>
                              </m:r>
                            </m:e>
                            <m:sub>
                              <m:r>
                                <w:rPr>
                                  <w:rFonts w:ascii="Cambria Math" w:hAnsi="Cambria Math"/>
                                </w:rPr>
                                <m:t xml:space="preserve">k</m:t>
                              </m:r>
                            </m:sub>
                          </m:sSub>
                        </m:e>
                      </m:d>
                    </m:e>
                  </m:d>
                </m:e>
                <m:sup>
                  <m:r>
                    <w:rPr>
                      <w:rFonts w:ascii="Cambria Math" w:hAnsi="Cambria Math"/>
                    </w:rPr>
                    <m:t xml:space="preserve">2</m:t>
                  </m:r>
                </m:sup>
              </m:sSup>
              <m:r>
                <w:rPr>
                  <w:rFonts w:ascii="Cambria Math" w:hAnsi="Cambria Math"/>
                </w:rPr>
                <m:t xml:space="preserve">+</m:t>
              </m:r>
              <m:r>
                <w:rPr>
                  <w:rFonts w:ascii="Cambria Math" w:hAnsi="Cambria Math"/>
                </w:rPr>
                <m:t xml:space="preserve">ℜ</m:t>
              </m:r>
              <m:d>
                <m:dPr>
                  <m:begChr m:val="{"/>
                  <m:endChr m:val="}"/>
                </m:dPr>
                <m:e>
                  <m:r>
                    <w:rPr>
                      <w:rFonts w:ascii="Cambria Math" w:hAnsi="Cambria Math"/>
                    </w:rPr>
                    <m:t xml:space="preserve">Nαδ</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acc>
                    <m:accPr>
                      <m:chr m:val="´"/>
                    </m:accPr>
                    <m:e>
                      <m:sSub>
                        <m:e>
                          <m:r>
                            <w:rPr>
                              <w:rFonts w:ascii="Cambria Math" w:hAnsi="Cambria Math"/>
                            </w:rPr>
                            <m:t xml:space="preserve">V</m:t>
                          </m:r>
                        </m:e>
                        <m:sub>
                          <m:r>
                            <w:rPr>
                              <w:rFonts w:ascii="Cambria Math" w:hAnsi="Cambria Math"/>
                            </w:rPr>
                            <m:t xml:space="preserve">N</m:t>
                          </m:r>
                        </m:sub>
                      </m:sSub>
                      <m:d>
                        <m:dPr>
                          <m:begChr m:val="("/>
                          <m:endChr m:val=")"/>
                        </m:dPr>
                        <m:e>
                          <m:sSub>
                            <m:e>
                              <m:r>
                                <w:rPr>
                                  <w:rFonts w:ascii="Cambria Math" w:hAnsi="Cambria Math"/>
                                </w:rPr>
                                <m:t xml:space="preserve">ω</m:t>
                              </m:r>
                            </m:e>
                            <m:sub>
                              <m:r>
                                <w:rPr>
                                  <w:rFonts w:ascii="Cambria Math" w:hAnsi="Cambria Math"/>
                                </w:rPr>
                                <m:t xml:space="preserve">k</m:t>
                              </m:r>
                            </m:sub>
                          </m:sSub>
                        </m:e>
                      </m:d>
                    </m:e>
                  </m:acc>
                </m:e>
              </m:d>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r>
              <w:rPr>
                <w:sz w:val="20"/>
              </w:rPr>
            </w:r>
          </w:p>
        </w:tc>
      </w:tr>
    </w:tbl>
    <w:p>
      <w:pPr>
        <w:pStyle w:val="TextBody"/>
        <w:rPr/>
      </w:pPr>
      <w:r>
        <w:rPr>
          <w:szCs w:val="22"/>
        </w:rPr>
        <w:t xml:space="preserve">As </w:t>
      </w:r>
      <w:r>
        <w:rPr>
          <w:szCs w:val="22"/>
        </w:rPr>
      </w:r>
      <m:oMath xmlns:m="http://schemas.openxmlformats.org/officeDocument/2006/math">
        <m:r>
          <w:rPr>
            <w:rFonts w:ascii="Cambria Math" w:hAnsi="Cambria Math"/>
          </w:rPr>
          <m:t xml:space="preserve">v</m:t>
        </m:r>
        <m:d>
          <m:dPr>
            <m:begChr m:val="("/>
            <m:endChr m:val=")"/>
          </m:dPr>
          <m:e>
            <m:r>
              <w:rPr>
                <w:rFonts w:ascii="Cambria Math" w:hAnsi="Cambria Math"/>
              </w:rPr>
              <m:t xml:space="preserve">n</m:t>
            </m:r>
          </m:e>
        </m:d>
      </m:oMath>
      <w:r>
        <w:rPr>
          <w:szCs w:val="22"/>
        </w:rPr>
        <w:t xml:space="preserve">is noise is Additive White Gaussian noise of the form </w:t>
      </w:r>
      <w:r>
        <w:rPr>
          <w:szCs w:val="22"/>
        </w:rPr>
      </w:r>
      <m:oMath xmlns:m="http://schemas.openxmlformats.org/officeDocument/2006/math">
        <m:r>
          <w:rPr>
            <w:rFonts w:ascii="Cambria Math" w:hAnsi="Cambria Math"/>
          </w:rPr>
          <m:t xml:space="preserve">N</m:t>
        </m:r>
        <m:d>
          <m:dPr>
            <m:begChr m:val="("/>
            <m:endChr m:val=")"/>
          </m:dPr>
          <m:e>
            <m:r>
              <w:rPr>
                <w:rFonts w:ascii="Cambria Math" w:hAnsi="Cambria Math"/>
              </w:rPr>
              <m:t xml:space="preserve">0,</m:t>
            </m:r>
            <m:sSup>
              <m:e>
                <m:r>
                  <w:rPr>
                    <w:rFonts w:ascii="Cambria Math" w:hAnsi="Cambria Math"/>
                  </w:rPr>
                  <m:t xml:space="preserve">σ</m:t>
                </m:r>
              </m:e>
              <m:sup>
                <m:r>
                  <w:rPr>
                    <w:rFonts w:ascii="Cambria Math" w:hAnsi="Cambria Math"/>
                  </w:rPr>
                  <m:t xml:space="preserve">2</m:t>
                </m:r>
              </m:sup>
            </m:sSup>
          </m:e>
        </m:d>
      </m:oMath>
      <w:r>
        <w:rPr/>
        <w:t xml:space="preserve">, then </w:t>
      </w:r>
      <w:r>
        <w:rPr/>
      </w:r>
      <m:oMath xmlns:m="http://schemas.openxmlformats.org/officeDocument/2006/math">
        <m:sSub>
          <m:e>
            <m:r>
              <w:rPr>
                <w:rFonts w:ascii="Cambria Math" w:hAnsi="Cambria Math"/>
              </w:rPr>
              <m:t xml:space="preserve">V</m:t>
            </m:r>
          </m:e>
          <m:sub>
            <m:r>
              <w:rPr>
                <w:rFonts w:ascii="Cambria Math" w:hAnsi="Cambria Math"/>
              </w:rPr>
              <m:t xml:space="preserve">N</m:t>
            </m:r>
          </m:sub>
        </m:sSub>
        <m:d>
          <m:dPr>
            <m:begChr m:val="("/>
            <m:endChr m:val=")"/>
          </m:dPr>
          <m:e>
            <m:sSub>
              <m:e>
                <m:r>
                  <w:rPr>
                    <w:rFonts w:ascii="Cambria Math" w:hAnsi="Cambria Math"/>
                  </w:rPr>
                  <m:t xml:space="preserve">ω</m:t>
                </m:r>
              </m:e>
              <m:sub>
                <m:r>
                  <w:rPr>
                    <w:rFonts w:ascii="Cambria Math" w:hAnsi="Cambria Math"/>
                  </w:rPr>
                  <m:t xml:space="preserve">k</m:t>
                </m:r>
              </m:sub>
            </m:sSub>
          </m:e>
        </m:d>
      </m:oMath>
      <w:r>
        <w:rPr/>
        <w:t xml:space="preserve"> will also have zero mean for all </w:t>
      </w:r>
      <w:r>
        <w:rPr/>
      </w:r>
      <m:oMath xmlns:m="http://schemas.openxmlformats.org/officeDocument/2006/math">
        <m:r>
          <w:rPr>
            <w:rFonts w:ascii="Cambria Math" w:hAnsi="Cambria Math"/>
          </w:rPr>
          <m:t xml:space="preserve">k</m:t>
        </m:r>
      </m:oMath>
      <w:r>
        <w:rPr/>
        <w:t>,the time average</w:t>
      </w:r>
      <w:r>
        <w:rPr/>
      </w:r>
      <m:oMath xmlns:m="http://schemas.openxmlformats.org/officeDocument/2006/math">
        <m:r>
          <w:rPr>
            <w:rFonts w:ascii="Cambria Math" w:hAnsi="Cambria Math"/>
          </w:rPr>
          <m:t xml:space="preserve">ε</m:t>
        </m:r>
        <m:d>
          <m:dPr>
            <m:begChr m:val="{"/>
            <m:endChr m:val="}"/>
          </m:dPr>
          <m:e>
            <m:r>
              <w:rPr>
                <w:rFonts w:ascii="Cambria Math" w:hAnsi="Cambria Math"/>
              </w:rPr>
              <m:t xml:space="preserve">∙</m:t>
            </m:r>
          </m:e>
        </m:d>
      </m:oMath>
      <w:r>
        <w:rPr>
          <w:sz w:val="20"/>
        </w:rPr>
        <w:t xml:space="preserve"> is given by</w:t>
      </w:r>
      <w:r>
        <w:rPr/>
        <w:t>:</w:t>
      </w:r>
    </w:p>
    <w:tbl>
      <w:tblPr>
        <w:tblW w:w="9360"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403"/>
        <w:gridCol w:w="6552"/>
        <w:gridCol w:w="1405"/>
      </w:tblGrid>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r>
                <w:rPr>
                  <w:rFonts w:ascii="Cambria Math" w:hAnsi="Cambria Math"/>
                </w:rPr>
                <m:t xml:space="preserve">ε</m:t>
              </m:r>
              <m:d>
                <m:dPr>
                  <m:begChr m:val="{"/>
                  <m:endChr m:val="}"/>
                </m:dPr>
                <m:e>
                  <m:sSup>
                    <m:e>
                      <m:d>
                        <m:dPr>
                          <m:begChr m:val="|"/>
                          <m:endChr m:val="|"/>
                        </m:dPr>
                        <m:e>
                          <m:r>
                            <w:rPr>
                              <w:rFonts w:ascii="Cambria Math" w:hAnsi="Cambria Math"/>
                            </w:rPr>
                            <m:t xml:space="preserve">X</m:t>
                          </m:r>
                          <m:d>
                            <m:dPr>
                              <m:begChr m:val="("/>
                              <m:endChr m:val=")"/>
                            </m:dPr>
                            <m:e>
                              <m:sSub>
                                <m:e>
                                  <m:r>
                                    <w:rPr>
                                      <w:rFonts w:ascii="Cambria Math" w:hAnsi="Cambria Math"/>
                                    </w:rPr>
                                    <m:t xml:space="preserve">ω</m:t>
                                  </m:r>
                                </m:e>
                                <m:sub>
                                  <m:r>
                                    <w:rPr>
                                      <w:rFonts w:ascii="Cambria Math" w:hAnsi="Cambria Math"/>
                                    </w:rPr>
                                    <m:t xml:space="preserve">k</m:t>
                                  </m:r>
                                </m:sub>
                              </m:sSub>
                            </m:e>
                          </m:d>
                        </m:e>
                      </m:d>
                    </m:e>
                    <m:sup>
                      <m:r>
                        <w:rPr>
                          <w:rFonts w:ascii="Cambria Math" w:hAnsi="Cambria Math"/>
                        </w:rPr>
                        <m:t xml:space="preserve">2</m:t>
                      </m:r>
                    </m:sup>
                  </m:sSup>
                </m:e>
              </m:d>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α</m:t>
                  </m:r>
                </m:e>
                <m:sup>
                  <m:r>
                    <w:rPr>
                      <w:rFonts w:ascii="Cambria Math" w:hAnsi="Cambria Math"/>
                    </w:rPr>
                    <m:t xml:space="preserve">2</m:t>
                  </m:r>
                </m:sup>
              </m:sSup>
              <m:r>
                <w:rPr>
                  <w:rFonts w:ascii="Cambria Math" w:hAnsi="Cambria Math"/>
                </w:rPr>
                <m:t xml:space="preserve">δ</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r>
                <w:rPr>
                  <w:rFonts w:ascii="Cambria Math" w:hAnsi="Cambria Math"/>
                </w:rPr>
                <m:t xml:space="preserve">+</m:t>
              </m:r>
              <m:r>
                <w:rPr>
                  <w:rFonts w:ascii="Cambria Math" w:hAnsi="Cambria Math"/>
                </w:rPr>
                <m:t xml:space="preserve">ε</m:t>
              </m:r>
              <m:d>
                <m:dPr>
                  <m:begChr m:val="{"/>
                  <m:endChr m:val="}"/>
                </m:dPr>
                <m:e>
                  <m:sSup>
                    <m:e>
                      <m:d>
                        <m:dPr>
                          <m:begChr m:val="|"/>
                          <m:endChr m:val="|"/>
                        </m:dPr>
                        <m:e>
                          <m:sSub>
                            <m:e>
                              <m:r>
                                <w:rPr>
                                  <w:rFonts w:ascii="Cambria Math" w:hAnsi="Cambria Math"/>
                                </w:rPr>
                                <m:t xml:space="preserve">V</m:t>
                              </m:r>
                            </m:e>
                            <m:sub>
                              <m:r>
                                <w:rPr>
                                  <w:rFonts w:ascii="Cambria Math" w:hAnsi="Cambria Math"/>
                                </w:rPr>
                                <m:t xml:space="preserve">N</m:t>
                              </m:r>
                            </m:sub>
                          </m:sSub>
                          <m:d>
                            <m:dPr>
                              <m:begChr m:val="("/>
                              <m:endChr m:val=")"/>
                            </m:dPr>
                            <m:e>
                              <m:sSub>
                                <m:e>
                                  <m:r>
                                    <w:rPr>
                                      <w:rFonts w:ascii="Cambria Math" w:hAnsi="Cambria Math"/>
                                    </w:rPr>
                                    <m:t xml:space="preserve">ω</m:t>
                                  </m:r>
                                </m:e>
                                <m:sub>
                                  <m:r>
                                    <w:rPr>
                                      <w:rFonts w:ascii="Cambria Math" w:hAnsi="Cambria Math"/>
                                    </w:rPr>
                                    <m:t xml:space="preserve">k</m:t>
                                  </m:r>
                                </m:sub>
                              </m:sSub>
                            </m:e>
                          </m:d>
                        </m:e>
                      </m:d>
                    </m:e>
                    <m:sup>
                      <m:r>
                        <w:rPr>
                          <w:rFonts w:ascii="Cambria Math" w:hAnsi="Cambria Math"/>
                        </w:rPr>
                        <m:t xml:space="preserve">2</m:t>
                      </m:r>
                    </m:sup>
                  </m:sSup>
                </m:e>
              </m:d>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r>
              <w:rPr>
                <w:sz w:val="20"/>
              </w:rPr>
            </w:r>
          </w:p>
        </w:tc>
      </w:tr>
    </w:tbl>
    <w:p>
      <w:pPr>
        <w:pStyle w:val="TextBody"/>
        <w:rPr>
          <w:szCs w:val="22"/>
        </w:rPr>
      </w:pPr>
      <w:r>
        <w:rPr>
          <w:szCs w:val="22"/>
        </w:rPr>
      </w:r>
    </w:p>
    <w:p>
      <w:pPr>
        <w:pStyle w:val="TextBody"/>
        <w:rPr>
          <w:szCs w:val="22"/>
        </w:rPr>
      </w:pPr>
      <w:r>
        <w:rPr>
          <w:szCs w:val="22"/>
        </w:rPr>
        <w:t>Where the final term can be expanded to give:</w:t>
      </w:r>
    </w:p>
    <w:tbl>
      <w:tblPr>
        <w:tblW w:w="9360"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403"/>
        <w:gridCol w:w="6552"/>
        <w:gridCol w:w="1405"/>
      </w:tblGrid>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r>
                <w:rPr>
                  <w:rFonts w:ascii="Cambria Math" w:hAnsi="Cambria Math"/>
                </w:rPr>
                <m:t xml:space="preserve">ε</m:t>
              </m:r>
              <m:d>
                <m:dPr>
                  <m:begChr m:val="{"/>
                  <m:endChr m:val="}"/>
                </m:dPr>
                <m:e>
                  <m:sSup>
                    <m:e>
                      <m:d>
                        <m:dPr>
                          <m:begChr m:val="|"/>
                          <m:endChr m:val="|"/>
                        </m:dPr>
                        <m:e>
                          <m:sSub>
                            <m:e>
                              <m:r>
                                <w:rPr>
                                  <w:rFonts w:ascii="Cambria Math" w:hAnsi="Cambria Math"/>
                                </w:rPr>
                                <m:t xml:space="preserve">V</m:t>
                              </m:r>
                            </m:e>
                            <m:sub>
                              <m:r>
                                <w:rPr>
                                  <w:rFonts w:ascii="Cambria Math" w:hAnsi="Cambria Math"/>
                                </w:rPr>
                                <m:t xml:space="preserve">N</m:t>
                              </m:r>
                            </m:sub>
                          </m:sSub>
                          <m:d>
                            <m:dPr>
                              <m:begChr m:val="("/>
                              <m:endChr m:val=")"/>
                            </m:dPr>
                            <m:e>
                              <m:sSub>
                                <m:e>
                                  <m:r>
                                    <w:rPr>
                                      <w:rFonts w:ascii="Cambria Math" w:hAnsi="Cambria Math"/>
                                    </w:rPr>
                                    <m:t xml:space="preserve">ω</m:t>
                                  </m:r>
                                </m:e>
                                <m:sub>
                                  <m:r>
                                    <w:rPr>
                                      <w:rFonts w:ascii="Cambria Math" w:hAnsi="Cambria Math"/>
                                    </w:rPr>
                                    <m:t xml:space="preserve">k</m:t>
                                  </m:r>
                                </m:sub>
                              </m:sSub>
                            </m:e>
                          </m:d>
                        </m:e>
                      </m:d>
                    </m:e>
                    <m:sup>
                      <m:r>
                        <w:rPr>
                          <w:rFonts w:ascii="Cambria Math" w:hAnsi="Cambria Math"/>
                        </w:rPr>
                        <m:t xml:space="preserve">2</m:t>
                      </m:r>
                    </m:sup>
                  </m:sSup>
                </m:e>
              </m:d>
              <m:r>
                <w:rPr>
                  <w:rFonts w:ascii="Cambria Math" w:hAnsi="Cambria Math"/>
                </w:rPr>
                <m:t xml:space="preserve">=</m:t>
              </m:r>
              <m:r>
                <w:rPr>
                  <w:rFonts w:ascii="Cambria Math" w:hAnsi="Cambria Math"/>
                </w:rPr>
                <m:t xml:space="preserve">ε</m:t>
              </m:r>
              <m:d>
                <m:dPr>
                  <m:begChr m:val="{"/>
                  <m:endChr m:val="}"/>
                </m:dPr>
                <m:e>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acc>
                        <m:accPr>
                          <m:chr m:val="´"/>
                        </m:accPr>
                        <m:e>
                          <m:r>
                            <w:rPr>
                              <w:rFonts w:ascii="Cambria Math" w:hAnsi="Cambria Math"/>
                            </w:rPr>
                            <m:t xml:space="preserve">v</m:t>
                          </m:r>
                          <m:d>
                            <m:dPr>
                              <m:begChr m:val="("/>
                              <m:endChr m:val=")"/>
                            </m:dPr>
                            <m:e>
                              <m:r>
                                <w:rPr>
                                  <w:rFonts w:ascii="Cambria Math" w:hAnsi="Cambria Math"/>
                                </w:rPr>
                                <m:t xml:space="preserve">n</m:t>
                              </m:r>
                            </m:e>
                          </m:d>
                        </m:e>
                      </m:acc>
                      <m:sSup>
                        <m:e>
                          <m:r>
                            <w:rPr>
                              <w:rFonts w:ascii="Cambria Math" w:hAnsi="Cambria Math"/>
                            </w:rPr>
                            <m:t xml:space="preserve">e</m:t>
                          </m:r>
                        </m:e>
                        <m:sup>
                          <m:r>
                            <w:rPr>
                              <w:rFonts w:ascii="Cambria Math" w:hAnsi="Cambria Math"/>
                            </w:rPr>
                            <m:t xml:space="preserve">j</m:t>
                          </m:r>
                          <m:sSub>
                            <m:e>
                              <m:r>
                                <w:rPr>
                                  <w:rFonts w:ascii="Cambria Math" w:hAnsi="Cambria Math"/>
                                </w:rPr>
                                <m:t xml:space="preserve">ω</m:t>
                              </m:r>
                            </m:e>
                            <m:sub>
                              <m:r>
                                <w:rPr>
                                  <w:rFonts w:ascii="Cambria Math" w:hAnsi="Cambria Math"/>
                                </w:rPr>
                                <m:t xml:space="preserve">k</m:t>
                              </m:r>
                            </m:sub>
                          </m:sSub>
                          <m:r>
                            <w:rPr>
                              <w:rFonts w:ascii="Cambria Math" w:hAnsi="Cambria Math"/>
                            </w:rPr>
                            <m:t xml:space="preserve">n</m:t>
                          </m:r>
                        </m:sup>
                      </m:sSup>
                    </m:e>
                  </m:nary>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sSup>
                        <m:e>
                          <m:r>
                            <w:rPr>
                              <w:rFonts w:ascii="Cambria Math" w:hAnsi="Cambria Math"/>
                            </w:rPr>
                            <m:t xml:space="preserve">v</m:t>
                          </m:r>
                          <m:d>
                            <m:dPr>
                              <m:begChr m:val="("/>
                              <m:endChr m:val=")"/>
                            </m:dPr>
                            <m:e>
                              <m:r>
                                <w:rPr>
                                  <w:rFonts w:ascii="Cambria Math" w:hAnsi="Cambria Math"/>
                                </w:rPr>
                                <m:t xml:space="preserve">m</m:t>
                              </m:r>
                            </m:e>
                          </m:d>
                          <m:r>
                            <w:rPr>
                              <w:rFonts w:ascii="Cambria Math" w:hAnsi="Cambria Math"/>
                            </w:rPr>
                            <m:t xml:space="preserve">e</m:t>
                          </m:r>
                        </m:e>
                        <m:sup>
                          <m:r>
                            <w:rPr>
                              <w:rFonts w:ascii="Cambria Math" w:hAnsi="Cambria Math"/>
                            </w:rPr>
                            <m:t xml:space="preserve">−</m:t>
                          </m:r>
                          <m:r>
                            <w:rPr>
                              <w:rFonts w:ascii="Cambria Math" w:hAnsi="Cambria Math"/>
                            </w:rPr>
                            <m:t xml:space="preserve">j</m:t>
                          </m:r>
                          <m:sSub>
                            <m:e>
                              <m:r>
                                <w:rPr>
                                  <w:rFonts w:ascii="Cambria Math" w:hAnsi="Cambria Math"/>
                                </w:rPr>
                                <m:t xml:space="preserve">ω</m:t>
                              </m:r>
                            </m:e>
                            <m:sub>
                              <m:r>
                                <w:rPr>
                                  <w:rFonts w:ascii="Cambria Math" w:hAnsi="Cambria Math"/>
                                </w:rPr>
                                <m:t xml:space="preserve">k</m:t>
                              </m:r>
                            </m:sub>
                          </m:sSub>
                          <m:r>
                            <w:rPr>
                              <w:rFonts w:ascii="Cambria Math" w:hAnsi="Cambria Math"/>
                            </w:rPr>
                            <m:t xml:space="preserve">n</m:t>
                          </m:r>
                        </m:sup>
                      </m:sSup>
                    </m:e>
                  </m:nary>
                </m:e>
              </m:d>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r>
              <w:rPr>
                <w:sz w:val="20"/>
              </w:rPr>
            </w:r>
          </w:p>
        </w:tc>
      </w:tr>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r>
                <w:rPr>
                  <w:rFonts w:ascii="Cambria Math" w:hAnsi="Cambria Math"/>
                </w:rPr>
                <m:t xml:space="preserve">ε</m:t>
              </m:r>
              <m:d>
                <m:dPr>
                  <m:begChr m:val="{"/>
                  <m:endChr m:val="}"/>
                </m:dPr>
                <m:e>
                  <m:sSup>
                    <m:e>
                      <m:d>
                        <m:dPr>
                          <m:begChr m:val="|"/>
                          <m:endChr m:val="|"/>
                        </m:dPr>
                        <m:e>
                          <m:sSub>
                            <m:e>
                              <m:r>
                                <w:rPr>
                                  <w:rFonts w:ascii="Cambria Math" w:hAnsi="Cambria Math"/>
                                </w:rPr>
                                <m:t xml:space="preserve">V</m:t>
                              </m:r>
                            </m:e>
                            <m:sub>
                              <m:r>
                                <w:rPr>
                                  <w:rFonts w:ascii="Cambria Math" w:hAnsi="Cambria Math"/>
                                </w:rPr>
                                <m:t xml:space="preserve">N</m:t>
                              </m:r>
                            </m:sub>
                          </m:sSub>
                          <m:d>
                            <m:dPr>
                              <m:begChr m:val="("/>
                              <m:endChr m:val=")"/>
                            </m:dPr>
                            <m:e>
                              <m:sSub>
                                <m:e>
                                  <m:r>
                                    <w:rPr>
                                      <w:rFonts w:ascii="Cambria Math" w:hAnsi="Cambria Math"/>
                                    </w:rPr>
                                    <m:t xml:space="preserve">ω</m:t>
                                  </m:r>
                                </m:e>
                                <m:sub>
                                  <m:r>
                                    <w:rPr>
                                      <w:rFonts w:ascii="Cambria Math" w:hAnsi="Cambria Math"/>
                                    </w:rPr>
                                    <m:t xml:space="preserve">k</m:t>
                                  </m:r>
                                </m:sub>
                              </m:sSub>
                            </m:e>
                          </m:d>
                        </m:e>
                      </m:d>
                    </m:e>
                    <m:sup>
                      <m:r>
                        <w:rPr>
                          <w:rFonts w:ascii="Cambria Math" w:hAnsi="Cambria Math"/>
                        </w:rPr>
                        <m:t xml:space="preserve">2</m:t>
                      </m:r>
                    </m:sup>
                  </m:sSup>
                </m:e>
              </m:d>
              <m:r>
                <w:rPr>
                  <w:rFonts w:ascii="Cambria Math" w:hAnsi="Cambria Math"/>
                </w:rPr>
                <m:t xml:space="preserve">=</m:t>
              </m:r>
              <m:r>
                <w:rPr>
                  <w:rFonts w:ascii="Cambria Math" w:hAnsi="Cambria Math"/>
                </w:rPr>
                <m:t xml:space="preserve">ε</m:t>
              </m:r>
              <m:d>
                <m:dPr>
                  <m:begChr m:val="{"/>
                  <m:endChr m:val="}"/>
                </m:dPr>
                <m:e>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r>
                            <w:rPr>
                              <w:rFonts w:ascii="Cambria Math" w:hAnsi="Cambria Math"/>
                            </w:rPr>
                            <m:t xml:space="preserve">ε</m:t>
                          </m:r>
                          <m:sSup>
                            <m:e>
                              <m:d>
                                <m:dPr>
                                  <m:begChr m:val="{"/>
                                  <m:endChr m:val="}"/>
                                </m:dPr>
                                <m:e>
                                  <m:acc>
                                    <m:accPr>
                                      <m:chr m:val="´"/>
                                    </m:accPr>
                                    <m:e>
                                      <m:r>
                                        <w:rPr>
                                          <w:rFonts w:ascii="Cambria Math" w:hAnsi="Cambria Math"/>
                                        </w:rPr>
                                        <m:t xml:space="preserve">v</m:t>
                                      </m:r>
                                      <m:d>
                                        <m:dPr>
                                          <m:begChr m:val="("/>
                                          <m:endChr m:val=")"/>
                                        </m:dPr>
                                        <m:e>
                                          <m:r>
                                            <w:rPr>
                                              <w:rFonts w:ascii="Cambria Math" w:hAnsi="Cambria Math"/>
                                            </w:rPr>
                                            <m:t xml:space="preserve">n</m:t>
                                          </m:r>
                                        </m:e>
                                      </m:d>
                                    </m:e>
                                  </m:acc>
                                  <m:r>
                                    <w:rPr>
                                      <w:rFonts w:ascii="Cambria Math" w:hAnsi="Cambria Math"/>
                                    </w:rPr>
                                    <m:t xml:space="preserve">v</m:t>
                                  </m:r>
                                  <m:d>
                                    <m:dPr>
                                      <m:begChr m:val="("/>
                                      <m:endChr m:val=")"/>
                                    </m:dPr>
                                    <m:e>
                                      <m:r>
                                        <w:rPr>
                                          <w:rFonts w:ascii="Cambria Math" w:hAnsi="Cambria Math"/>
                                        </w:rPr>
                                        <m:t xml:space="preserve">m</m:t>
                                      </m:r>
                                    </m:e>
                                  </m:d>
                                </m:e>
                              </m:d>
                              <m:r>
                                <w:rPr>
                                  <w:rFonts w:ascii="Cambria Math" w:hAnsi="Cambria Math"/>
                                </w:rPr>
                                <m:t xml:space="preserve">e</m:t>
                              </m:r>
                            </m:e>
                            <m:sup>
                              <m:r>
                                <w:rPr>
                                  <w:rFonts w:ascii="Cambria Math" w:hAnsi="Cambria Math"/>
                                </w:rPr>
                                <m:t xml:space="preserve">j</m:t>
                              </m:r>
                              <m:sSub>
                                <m:e>
                                  <m:r>
                                    <w:rPr>
                                      <w:rFonts w:ascii="Cambria Math" w:hAnsi="Cambria Math"/>
                                    </w:rPr>
                                    <m:t xml:space="preserve">ω</m:t>
                                  </m:r>
                                </m:e>
                                <m:sub>
                                  <m:r>
                                    <w:rPr>
                                      <w:rFonts w:ascii="Cambria Math" w:hAnsi="Cambria Math"/>
                                    </w:rPr>
                                    <m:t xml:space="preserve">k</m:t>
                                  </m:r>
                                </m:sub>
                              </m:sSub>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sup>
                          </m:sSup>
                        </m:e>
                      </m:nary>
                    </m:e>
                  </m:nary>
                </m:e>
              </m:d>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r>
              <w:rPr>
                <w:sz w:val="20"/>
              </w:rPr>
            </w:r>
          </w:p>
        </w:tc>
      </w:tr>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r>
                <w:rPr>
                  <w:rFonts w:ascii="Cambria Math" w:hAnsi="Cambria Math"/>
                </w:rPr>
                <m:t xml:space="preserve">ε</m:t>
              </m:r>
              <m:d>
                <m:dPr>
                  <m:begChr m:val="{"/>
                  <m:endChr m:val="}"/>
                </m:dPr>
                <m:e>
                  <m:sSup>
                    <m:e>
                      <m:d>
                        <m:dPr>
                          <m:begChr m:val="|"/>
                          <m:endChr m:val="|"/>
                        </m:dPr>
                        <m:e>
                          <m:sSub>
                            <m:e>
                              <m:r>
                                <w:rPr>
                                  <w:rFonts w:ascii="Cambria Math" w:hAnsi="Cambria Math"/>
                                </w:rPr>
                                <m:t xml:space="preserve">V</m:t>
                              </m:r>
                            </m:e>
                            <m:sub>
                              <m:r>
                                <w:rPr>
                                  <w:rFonts w:ascii="Cambria Math" w:hAnsi="Cambria Math"/>
                                </w:rPr>
                                <m:t xml:space="preserve">N</m:t>
                              </m:r>
                            </m:sub>
                          </m:sSub>
                          <m:d>
                            <m:dPr>
                              <m:begChr m:val="("/>
                              <m:endChr m:val=")"/>
                            </m:dPr>
                            <m:e>
                              <m:sSub>
                                <m:e>
                                  <m:r>
                                    <w:rPr>
                                      <w:rFonts w:ascii="Cambria Math" w:hAnsi="Cambria Math"/>
                                    </w:rPr>
                                    <m:t xml:space="preserve">ω</m:t>
                                  </m:r>
                                </m:e>
                                <m:sub>
                                  <m:r>
                                    <w:rPr>
                                      <w:rFonts w:ascii="Cambria Math" w:hAnsi="Cambria Math"/>
                                    </w:rPr>
                                    <m:t xml:space="preserve">k</m:t>
                                  </m:r>
                                </m:sub>
                              </m:sSub>
                            </m:e>
                          </m:d>
                        </m:e>
                      </m:d>
                    </m:e>
                    <m:sup>
                      <m:r>
                        <w:rPr>
                          <w:rFonts w:ascii="Cambria Math" w:hAnsi="Cambria Math"/>
                        </w:rPr>
                        <m:t xml:space="preserve">2</m:t>
                      </m:r>
                    </m:sup>
                  </m:sSup>
                </m:e>
              </m:d>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sSubSup>
                    <m:e>
                      <m:r>
                        <w:rPr>
                          <w:rFonts w:ascii="Cambria Math" w:hAnsi="Cambria Math"/>
                        </w:rPr>
                        <m:t xml:space="preserve">σ</m:t>
                      </m:r>
                    </m:e>
                    <m:sub>
                      <m:r>
                        <w:rPr>
                          <w:rFonts w:ascii="Cambria Math" w:hAnsi="Cambria Math"/>
                        </w:rPr>
                        <m:t xml:space="preserve">v</m:t>
                      </m:r>
                    </m:sub>
                    <m:sup>
                      <m:r>
                        <w:rPr>
                          <w:rFonts w:ascii="Cambria Math" w:hAnsi="Cambria Math"/>
                        </w:rPr>
                        <m:t xml:space="preserve">2</m:t>
                      </m:r>
                    </m:sup>
                  </m:sSubSup>
                  <m:r>
                    <w:rPr>
                      <w:rFonts w:ascii="Cambria Math" w:hAnsi="Cambria Math"/>
                    </w:rPr>
                    <m:t xml:space="preserve">=</m:t>
                  </m:r>
                  <m:r>
                    <w:rPr>
                      <w:rFonts w:ascii="Cambria Math" w:hAnsi="Cambria Math"/>
                    </w:rPr>
                    <m:t xml:space="preserve">N</m:t>
                  </m:r>
                </m:e>
              </m:nary>
              <m:sSubSup>
                <m:e>
                  <m:r>
                    <w:rPr>
                      <w:rFonts w:ascii="Cambria Math" w:hAnsi="Cambria Math"/>
                    </w:rPr>
                    <m:t xml:space="preserve">σ</m:t>
                  </m:r>
                </m:e>
                <m:sub>
                  <m:r>
                    <w:rPr>
                      <w:rFonts w:ascii="Cambria Math" w:hAnsi="Cambria Math"/>
                    </w:rPr>
                    <m:t xml:space="preserve">v</m:t>
                  </m:r>
                </m:sub>
                <m:sup>
                  <m:r>
                    <w:rPr>
                      <w:rFonts w:ascii="Cambria Math" w:hAnsi="Cambria Math"/>
                    </w:rPr>
                    <m:t xml:space="preserve">2</m:t>
                  </m:r>
                </m:sup>
              </m:sSubSup>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r>
              <w:rPr>
                <w:sz w:val="20"/>
              </w:rPr>
            </w:r>
          </w:p>
        </w:tc>
      </w:tr>
    </w:tbl>
    <w:p>
      <w:pPr>
        <w:pStyle w:val="TextBody"/>
        <w:rPr/>
      </w:pPr>
      <w:r>
        <w:rPr>
          <w:szCs w:val="22"/>
        </w:rPr>
        <w:t xml:space="preserve">As </w:t>
      </w:r>
      <w:r>
        <w:rPr>
          <w:szCs w:val="22"/>
        </w:rPr>
      </w:r>
      <m:oMath xmlns:m="http://schemas.openxmlformats.org/officeDocument/2006/math">
        <m:r>
          <w:rPr>
            <w:rFonts w:ascii="Cambria Math" w:hAnsi="Cambria Math"/>
          </w:rPr>
          <m:t xml:space="preserve">ε</m:t>
        </m:r>
        <m:d>
          <m:dPr>
            <m:begChr m:val="{"/>
            <m:endChr m:val="}"/>
          </m:dPr>
          <m:e>
            <m:acc>
              <m:accPr>
                <m:chr m:val="´"/>
              </m:accPr>
              <m:e>
                <m:r>
                  <w:rPr>
                    <w:rFonts w:ascii="Cambria Math" w:hAnsi="Cambria Math"/>
                  </w:rPr>
                  <m:t xml:space="preserve">v</m:t>
                </m:r>
                <m:d>
                  <m:dPr>
                    <m:begChr m:val="("/>
                    <m:endChr m:val=")"/>
                  </m:dPr>
                  <m:e>
                    <m:r>
                      <w:rPr>
                        <w:rFonts w:ascii="Cambria Math" w:hAnsi="Cambria Math"/>
                      </w:rPr>
                      <m:t xml:space="preserve">n</m:t>
                    </m:r>
                  </m:e>
                </m:d>
              </m:e>
            </m:acc>
            <m:r>
              <w:rPr>
                <w:rFonts w:ascii="Cambria Math" w:hAnsi="Cambria Math"/>
              </w:rPr>
              <m:t xml:space="preserve">v</m:t>
            </m:r>
            <m:d>
              <m:dPr>
                <m:begChr m:val="("/>
                <m:endChr m:val=")"/>
              </m:dPr>
              <m:e>
                <m:r>
                  <w:rPr>
                    <w:rFonts w:ascii="Cambria Math" w:hAnsi="Cambria Math"/>
                  </w:rPr>
                  <m:t xml:space="preserve">m</m:t>
                </m:r>
              </m:e>
            </m:d>
          </m:e>
        </m:d>
        <m:r>
          <w:rPr>
            <w:rFonts w:ascii="Cambria Math" w:hAnsi="Cambria Math"/>
          </w:rPr>
          <m:t xml:space="preserve">=</m:t>
        </m:r>
        <m:sSubSup>
          <m:e>
            <m:r>
              <w:rPr>
                <w:rFonts w:ascii="Cambria Math" w:hAnsi="Cambria Math"/>
              </w:rPr>
              <m:t xml:space="preserve">σ</m:t>
            </m:r>
          </m:e>
          <m:sub>
            <m:r>
              <w:rPr>
                <w:rFonts w:ascii="Cambria Math" w:hAnsi="Cambria Math"/>
              </w:rPr>
              <m:t xml:space="preserve">v</m:t>
            </m:r>
          </m:sub>
          <m:sup>
            <m:r>
              <w:rPr>
                <w:rFonts w:ascii="Cambria Math" w:hAnsi="Cambria Math"/>
              </w:rPr>
              <m:t xml:space="preserve">2</m:t>
            </m:r>
          </m:sup>
        </m:sSubSup>
        <m:r>
          <w:rPr>
            <w:rFonts w:ascii="Cambria Math" w:hAnsi="Cambria Math"/>
          </w:rPr>
          <m:t xml:space="preserve">δ</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oMath>
      <w:r>
        <w:rPr/>
        <w:t xml:space="preserve"> due to </w:t>
      </w:r>
      <w:r>
        <w:rPr/>
      </w:r>
      <m:oMath xmlns:m="http://schemas.openxmlformats.org/officeDocument/2006/math">
        <m:r>
          <w:rPr>
            <w:rFonts w:ascii="Cambria Math" w:hAnsi="Cambria Math"/>
          </w:rPr>
          <m:t xml:space="preserve">v</m:t>
        </m:r>
        <m:d>
          <m:dPr>
            <m:begChr m:val="("/>
            <m:endChr m:val=")"/>
          </m:dPr>
          <m:e>
            <m:r>
              <w:rPr>
                <w:rFonts w:ascii="Cambria Math" w:hAnsi="Cambria Math"/>
              </w:rPr>
              <m:t xml:space="preserve">n</m:t>
            </m:r>
          </m:e>
        </m:d>
      </m:oMath>
      <w:r>
        <w:rPr/>
        <w:t xml:space="preserve"> being white noise.</w:t>
      </w:r>
    </w:p>
    <w:p>
      <w:pPr>
        <w:pStyle w:val="TextBody"/>
        <w:rPr/>
      </w:pPr>
      <w:r>
        <w:rPr/>
        <w:t>Therefore the average square magnitude DFT of N samples of a sinusoid in white noise is given by:</w:t>
      </w:r>
    </w:p>
    <w:tbl>
      <w:tblPr>
        <w:tblW w:w="9360"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403"/>
        <w:gridCol w:w="6552"/>
        <w:gridCol w:w="1405"/>
      </w:tblGrid>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r>
                <w:rPr>
                  <w:rFonts w:ascii="Cambria Math" w:hAnsi="Cambria Math"/>
                </w:rPr>
                <m:t xml:space="preserve">ε</m:t>
              </m:r>
              <m:d>
                <m:dPr>
                  <m:begChr m:val="{"/>
                  <m:endChr m:val="}"/>
                </m:dPr>
                <m:e>
                  <m:sSup>
                    <m:e>
                      <m:d>
                        <m:dPr>
                          <m:begChr m:val="|"/>
                          <m:endChr m:val="|"/>
                        </m:dPr>
                        <m:e>
                          <m:r>
                            <w:rPr>
                              <w:rFonts w:ascii="Cambria Math" w:hAnsi="Cambria Math"/>
                            </w:rPr>
                            <m:t xml:space="preserve">X</m:t>
                          </m:r>
                          <m:d>
                            <m:dPr>
                              <m:begChr m:val="("/>
                              <m:endChr m:val=")"/>
                            </m:dPr>
                            <m:e>
                              <m:sSub>
                                <m:e>
                                  <m:r>
                                    <w:rPr>
                                      <w:rFonts w:ascii="Cambria Math" w:hAnsi="Cambria Math"/>
                                    </w:rPr>
                                    <m:t xml:space="preserve">ω</m:t>
                                  </m:r>
                                </m:e>
                                <m:sub>
                                  <m:r>
                                    <w:rPr>
                                      <w:rFonts w:ascii="Cambria Math" w:hAnsi="Cambria Math"/>
                                    </w:rPr>
                                    <m:t xml:space="preserve">k</m:t>
                                  </m:r>
                                </m:sub>
                              </m:sSub>
                            </m:e>
                          </m:d>
                        </m:e>
                      </m:d>
                    </m:e>
                    <m:sup>
                      <m:r>
                        <w:rPr>
                          <w:rFonts w:ascii="Cambria Math" w:hAnsi="Cambria Math"/>
                        </w:rPr>
                        <m:t xml:space="preserve">2</m:t>
                      </m:r>
                    </m:sup>
                  </m:sSup>
                </m:e>
              </m:d>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α</m:t>
                  </m:r>
                </m:e>
                <m:sup>
                  <m:r>
                    <w:rPr>
                      <w:rFonts w:ascii="Cambria Math" w:hAnsi="Cambria Math"/>
                    </w:rPr>
                    <m:t xml:space="preserve">2</m:t>
                  </m:r>
                </m:sup>
              </m:sSup>
              <m:r>
                <w:rPr>
                  <w:rFonts w:ascii="Cambria Math" w:hAnsi="Cambria Math"/>
                </w:rPr>
                <m:t xml:space="preserve">δ</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r>
                <w:rPr>
                  <w:rFonts w:ascii="Cambria Math" w:hAnsi="Cambria Math"/>
                </w:rPr>
                <m:t xml:space="preserve">+</m:t>
              </m:r>
              <m:r>
                <w:rPr>
                  <w:rFonts w:ascii="Cambria Math" w:hAnsi="Cambria Math"/>
                </w:rPr>
                <m:t xml:space="preserve">N</m:t>
              </m:r>
              <m:sSubSup>
                <m:e>
                  <m:r>
                    <w:rPr>
                      <w:rFonts w:ascii="Cambria Math" w:hAnsi="Cambria Math"/>
                    </w:rPr>
                    <m:t xml:space="preserve">σ</m:t>
                  </m:r>
                </m:e>
                <m:sub>
                  <m:r>
                    <w:rPr>
                      <w:rFonts w:ascii="Cambria Math" w:hAnsi="Cambria Math"/>
                    </w:rPr>
                    <m:t xml:space="preserve">v</m:t>
                  </m:r>
                </m:sub>
                <m:sup>
                  <m:r>
                    <w:rPr>
                      <w:rFonts w:ascii="Cambria Math" w:hAnsi="Cambria Math"/>
                    </w:rPr>
                    <m:t xml:space="preserve">2</m:t>
                  </m:r>
                </m:sup>
              </m:sSubSup>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r>
              <w:rPr>
                <w:sz w:val="20"/>
              </w:rPr>
            </w:r>
          </w:p>
        </w:tc>
      </w:tr>
    </w:tbl>
    <w:p>
      <w:pPr>
        <w:pStyle w:val="TextBody"/>
        <w:rPr>
          <w:szCs w:val="22"/>
        </w:rPr>
      </w:pPr>
      <w:r>
        <w:rPr>
          <w:szCs w:val="22"/>
        </w:rPr>
        <w:t>The signal to noise ratio can therefore be shown as:</w:t>
      </w:r>
    </w:p>
    <w:tbl>
      <w:tblPr>
        <w:tblW w:w="9360"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403"/>
        <w:gridCol w:w="6552"/>
        <w:gridCol w:w="1405"/>
      </w:tblGrid>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r>
                <w:rPr>
                  <w:rFonts w:ascii="Cambria Math" w:hAnsi="Cambria Math"/>
                </w:rPr>
                <m:t xml:space="preserve">SNR</m:t>
              </m:r>
              <m:d>
                <m:dPr>
                  <m:begChr m:val="("/>
                  <m:endChr m:val=")"/>
                </m:dPr>
                <m:e>
                  <m:r>
                    <w:rPr>
                      <w:rFonts w:ascii="Cambria Math" w:hAnsi="Cambria Math"/>
                    </w:rPr>
                    <m:t xml:space="preserve">l</m:t>
                  </m:r>
                </m:e>
              </m:d>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α</m:t>
                      </m:r>
                    </m:e>
                    <m:sup>
                      <m:r>
                        <w:rPr>
                          <w:rFonts w:ascii="Cambria Math" w:hAnsi="Cambria Math"/>
                        </w:rPr>
                        <m:t xml:space="preserve">2</m:t>
                      </m:r>
                    </m:sup>
                  </m:sSup>
                </m:num>
                <m:den>
                  <m:r>
                    <w:rPr>
                      <w:rFonts w:ascii="Cambria Math" w:hAnsi="Cambria Math"/>
                    </w:rPr>
                    <m:t xml:space="preserve">N</m:t>
                  </m:r>
                  <m:sSubSup>
                    <m:e>
                      <m:r>
                        <w:rPr>
                          <w:rFonts w:ascii="Cambria Math" w:hAnsi="Cambria Math"/>
                        </w:rPr>
                        <m:t xml:space="preserve">σ</m:t>
                      </m:r>
                    </m:e>
                    <m:sub>
                      <m:r>
                        <w:rPr>
                          <w:rFonts w:ascii="Cambria Math" w:hAnsi="Cambria Math"/>
                        </w:rPr>
                        <m:t xml:space="preserve">v</m:t>
                      </m:r>
                    </m:sub>
                    <m:sup>
                      <m:r>
                        <w:rPr>
                          <w:rFonts w:ascii="Cambria Math" w:hAnsi="Cambria Math"/>
                        </w:rPr>
                        <m:t xml:space="preserve">2</m:t>
                      </m:r>
                    </m:sup>
                  </m:sSubSup>
                </m:den>
              </m:f>
              <m:r>
                <w:rPr>
                  <w:rFonts w:ascii="Cambria Math" w:hAnsi="Cambria Math"/>
                </w:rPr>
                <m:t xml:space="preserve">=</m:t>
              </m:r>
              <m:r>
                <w:rPr>
                  <w:rFonts w:ascii="Cambria Math" w:hAnsi="Cambria Math"/>
                </w:rPr>
                <m:t xml:space="preserve">N</m:t>
              </m:r>
              <m:f>
                <m:num>
                  <m:sSup>
                    <m:e>
                      <m:r>
                        <w:rPr>
                          <w:rFonts w:ascii="Cambria Math" w:hAnsi="Cambria Math"/>
                        </w:rPr>
                        <m:t xml:space="preserve">α</m:t>
                      </m:r>
                    </m:e>
                    <m:sup>
                      <m:r>
                        <w:rPr>
                          <w:rFonts w:ascii="Cambria Math" w:hAnsi="Cambria Math"/>
                        </w:rPr>
                        <m:t xml:space="preserve">2</m:t>
                      </m:r>
                    </m:sup>
                  </m:sSup>
                </m:num>
                <m:den>
                  <m:sSubSup>
                    <m:e>
                      <m:r>
                        <w:rPr>
                          <w:rFonts w:ascii="Cambria Math" w:hAnsi="Cambria Math"/>
                        </w:rPr>
                        <m:t xml:space="preserve">σ</m:t>
                      </m:r>
                    </m:e>
                    <m:sub>
                      <m:r>
                        <w:rPr>
                          <w:rFonts w:ascii="Cambria Math" w:hAnsi="Cambria Math"/>
                        </w:rPr>
                        <m:t xml:space="preserve">v</m:t>
                      </m:r>
                    </m:sub>
                    <m:sup>
                      <m:r>
                        <w:rPr>
                          <w:rFonts w:ascii="Cambria Math" w:hAnsi="Cambria Math"/>
                        </w:rPr>
                        <m:t xml:space="preserve">2</m:t>
                      </m:r>
                    </m:sup>
                  </m:sSubSup>
                </m:den>
              </m:f>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r>
              <w:rPr>
                <w:sz w:val="20"/>
              </w:rPr>
            </w:r>
          </w:p>
        </w:tc>
      </w:tr>
    </w:tbl>
    <w:p>
      <w:pPr>
        <w:pStyle w:val="TextBody"/>
        <w:rPr>
          <w:szCs w:val="22"/>
        </w:rPr>
      </w:pPr>
      <w:r>
        <w:rPr>
          <w:szCs w:val="22"/>
        </w:rPr>
        <w:t xml:space="preserve">where the SNR is zero in every DFT bin except for the </w:t>
      </w:r>
      <w:r>
        <w:rPr>
          <w:szCs w:val="22"/>
        </w:rPr>
      </w:r>
      <m:oMath xmlns:m="http://schemas.openxmlformats.org/officeDocument/2006/math">
        <m:r>
          <w:rPr>
            <w:rFonts w:ascii="Cambria Math" w:hAnsi="Cambria Math"/>
          </w:rPr>
          <m:t xml:space="preserve">lth</m:t>
        </m:r>
      </m:oMath>
      <w:r>
        <w:rPr/>
        <w:t xml:space="preserve"> DFT bin as seen in Equation </w:t>
      </w:r>
      <w:r>
        <w:rPr/>
        <w:fldChar w:fldCharType="begin"/>
      </w:r>
      <w:r>
        <w:instrText> REF SNR \r \h </w:instrText>
      </w:r>
      <w:r>
        <w:fldChar w:fldCharType="separate"/>
      </w:r>
      <w:r>
        <w:t>14</w:t>
      </w:r>
      <w:r>
        <w:fldChar w:fldCharType="end"/>
      </w:r>
      <w:r>
        <w:rPr/>
        <w:t xml:space="preserve">, the amplitude of the complex sinusoid is </w:t>
      </w:r>
      <w:r>
        <w:rPr/>
      </w:r>
      <m:oMath xmlns:m="http://schemas.openxmlformats.org/officeDocument/2006/math">
        <m:r>
          <w:rPr>
            <w:rFonts w:ascii="Cambria Math" w:hAnsi="Cambria Math"/>
          </w:rPr>
          <m:t xml:space="preserve">α</m:t>
        </m:r>
      </m:oMath>
      <w:r>
        <w:rPr/>
        <w:t xml:space="preserve"> and the variance mean square of the noise is </w:t>
      </w:r>
      <w:r>
        <w:rPr/>
      </w:r>
      <m:oMath xmlns:m="http://schemas.openxmlformats.org/officeDocument/2006/math">
        <m:sSubSup>
          <m:e>
            <m:r>
              <w:rPr>
                <w:rFonts w:ascii="Cambria Math" w:hAnsi="Cambria Math"/>
              </w:rPr>
              <m:t xml:space="preserve">σ</m:t>
            </m:r>
          </m:e>
          <m:sub>
            <m:r>
              <w:rPr>
                <w:rFonts w:ascii="Cambria Math" w:hAnsi="Cambria Math"/>
              </w:rPr>
              <m:t xml:space="preserve">v</m:t>
            </m:r>
          </m:sub>
          <m:sup>
            <m:r>
              <w:rPr>
                <w:rFonts w:ascii="Cambria Math" w:hAnsi="Cambria Math"/>
              </w:rPr>
              <m:t xml:space="preserve">2</m:t>
            </m:r>
          </m:sup>
        </m:sSubSup>
      </m:oMath>
      <w:r>
        <w:rPr/>
        <w:t>.</w:t>
      </w:r>
      <w:r>
        <w:rPr>
          <w:szCs w:val="22"/>
        </w:rPr>
        <w:t xml:space="preserve">  Therefore the DFT induces a processing gain in the DFT bin where the sinusoid falls.</w:t>
      </w:r>
    </w:p>
    <w:p>
      <w:pPr>
        <w:pStyle w:val="Normal"/>
        <w:jc w:val="center"/>
        <w:rPr/>
      </w:pPr>
      <w:r>
        <w:rPr/>
        <w:drawing>
          <wp:inline distT="0" distB="0" distL="0" distR="0">
            <wp:extent cx="4715510" cy="3514090"/>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1"/>
                    <a:stretch>
                      <a:fillRect/>
                    </a:stretch>
                  </pic:blipFill>
                  <pic:spPr bwMode="auto">
                    <a:xfrm>
                      <a:off x="0" y="0"/>
                      <a:ext cx="4715510" cy="3514090"/>
                    </a:xfrm>
                    <a:prstGeom prst="rect">
                      <a:avLst/>
                    </a:prstGeom>
                    <a:noFill/>
                    <a:ln w="9525">
                      <a:noFill/>
                      <a:miter lim="800000"/>
                      <a:headEnd/>
                      <a:tailEnd/>
                    </a:ln>
                  </pic:spPr>
                </pic:pic>
              </a:graphicData>
            </a:graphic>
          </wp:inline>
        </w:drawing>
      </w:r>
    </w:p>
    <w:p>
      <w:pPr>
        <w:pStyle w:val="Caption1"/>
        <w:rPr/>
      </w:pPr>
      <w:bookmarkStart w:id="94" w:name="_Toc347905000"/>
      <w:bookmarkStart w:id="95" w:name="_Ref347750577"/>
      <w:r>
        <w:rPr/>
        <w:t xml:space="preserve">Figure </w:t>
      </w:r>
      <w:r>
        <w:rPr/>
        <w:fldChar w:fldCharType="begin"/>
      </w:r>
      <w:r>
        <w:instrText> SEQ "Figure" \*Arabic </w:instrText>
      </w:r>
      <w:r>
        <w:fldChar w:fldCharType="separate"/>
      </w:r>
      <w:r>
        <w:t>19</w:t>
      </w:r>
      <w:r>
        <w:fldChar w:fldCharType="end"/>
      </w:r>
      <w:bookmarkEnd w:id="95"/>
      <w:bookmarkEnd w:id="94"/>
      <w:r>
        <w:rPr/>
        <w:t xml:space="preserve"> PSD AWGN, NFFT = 256</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7"/>
        </w:numPr>
        <w:rPr/>
      </w:pPr>
      <w:bookmarkStart w:id="96" w:name="_Toc347904975"/>
      <w:bookmarkEnd w:id="96"/>
      <w:r>
        <w:rPr/>
        <w:t>Alternative Channel Filters</w:t>
      </w:r>
    </w:p>
    <w:p>
      <w:pPr>
        <w:pStyle w:val="Normal"/>
        <w:rPr/>
      </w:pPr>
      <w:r>
        <w:rPr/>
        <w:t xml:space="preserve">In Section </w:t>
      </w:r>
      <w:r>
        <w:rPr/>
        <w:fldChar w:fldCharType="begin"/>
      </w:r>
      <w:r>
        <w:instrText> REF _Ref346187960 \r \h </w:instrText>
      </w:r>
      <w:r>
        <w:fldChar w:fldCharType="separate"/>
      </w:r>
      <w:r>
        <w:t>3</w:t>
      </w:r>
      <w:r>
        <w:fldChar w:fldCharType="end"/>
      </w:r>
      <w:r>
        <w:rPr/>
        <w:t xml:space="preserve"> the T space model has been converted into an oversampled T space model where an interpolation filter has been used to interpolate the over sampled values.  Hence a pulse shape has been formed for each symbol. However the pulse shaped signal still contains significant energy at frequencies greater than the symbol rate, hence more appropriate band-limiting is required.</w:t>
      </w:r>
    </w:p>
    <w:p>
      <w:pPr>
        <w:pStyle w:val="Heading2"/>
        <w:numPr>
          <w:ilvl w:val="1"/>
          <w:numId w:val="7"/>
        </w:numPr>
        <w:rPr/>
      </w:pPr>
      <w:bookmarkStart w:id="97" w:name="_Toc347904976"/>
      <w:bookmarkEnd w:id="97"/>
      <w:r>
        <w:rPr/>
        <w:t>Band-limiting</w:t>
      </w:r>
    </w:p>
    <w:p>
      <w:pPr>
        <w:pStyle w:val="Normal"/>
        <w:rPr>
          <w:szCs w:val="22"/>
        </w:rPr>
      </w:pPr>
      <w:r>
        <w:rPr/>
        <w:t xml:space="preserve">Aliasing can be avoided by choosing a Nyquist rate greater the twice the maximum frequency of the signal to be transmitted, </w:t>
      </w:r>
      <w:r>
        <w:rPr>
          <w:szCs w:val="22"/>
        </w:rPr>
        <w:t xml:space="preserve">choosing a rate equal to </w:t>
      </w:r>
      <w:r>
        <w:rPr>
          <w:szCs w:val="22"/>
        </w:rPr>
      </w:r>
      <m:oMath xmlns:m="http://schemas.openxmlformats.org/officeDocument/2006/math">
        <m:r>
          <w:rPr>
            <w:rFonts w:ascii="Cambria Math" w:hAnsi="Cambria Math"/>
          </w:rPr>
          <m:t xml:space="preserve">2</m:t>
        </m:r>
        <m:sSub>
          <m:e>
            <m:r>
              <w:rPr>
                <w:rFonts w:ascii="Cambria Math" w:hAnsi="Cambria Math"/>
              </w:rPr>
              <m:t xml:space="preserve">f</m:t>
            </m:r>
          </m:e>
          <m:sub>
            <m:r>
              <w:rPr>
                <w:rFonts w:ascii="Cambria Math" w:hAnsi="Cambria Math"/>
              </w:rPr>
              <m:t xml:space="preserve">n</m:t>
            </m:r>
          </m:sub>
        </m:sSub>
      </m:oMath>
      <w:r>
        <w:rPr>
          <w:szCs w:val="22"/>
        </w:rPr>
        <w:t xml:space="preserve"> is impossible unless the signal is guaranteed to have a no components above</w:t>
      </w:r>
      <w:r>
        <w:rPr>
          <w:szCs w:val="22"/>
        </w:rPr>
      </w:r>
      <m:oMath xmlns:m="http://schemas.openxmlformats.org/officeDocument/2006/math">
        <m:sSub>
          <m:e>
            <m:r>
              <w:rPr>
                <w:rFonts w:ascii="Cambria Math" w:hAnsi="Cambria Math"/>
              </w:rPr>
              <m:t xml:space="preserve">f</m:t>
            </m:r>
          </m:e>
          <m:sub>
            <m:r>
              <w:rPr>
                <w:rFonts w:ascii="Cambria Math" w:hAnsi="Cambria Math"/>
              </w:rPr>
              <m:t xml:space="preserve">n</m:t>
            </m:r>
          </m:sub>
        </m:sSub>
      </m:oMath>
      <w:r>
        <w:rPr>
          <w:szCs w:val="22"/>
        </w:rPr>
        <w:t xml:space="preserve">.  In addition the Channel bandwidth maybe a factor which is limited, therefore to achieve </w:t>
      </w:r>
      <w:r>
        <w:rPr>
          <w:szCs w:val="22"/>
        </w:rPr>
      </w:r>
      <m:oMath xmlns:m="http://schemas.openxmlformats.org/officeDocument/2006/math">
        <m:r>
          <w:rPr>
            <w:rFonts w:ascii="Cambria Math" w:hAnsi="Cambria Math"/>
          </w:rPr>
          <m:t xml:space="preserve">2</m:t>
        </m:r>
        <m:sSub>
          <m:e>
            <m:r>
              <w:rPr>
                <w:rFonts w:ascii="Cambria Math" w:hAnsi="Cambria Math"/>
              </w:rPr>
              <m:t xml:space="preserve">f</m:t>
            </m:r>
          </m:e>
          <m:sub>
            <m:r>
              <w:rPr>
                <w:rFonts w:ascii="Cambria Math" w:hAnsi="Cambria Math"/>
              </w:rPr>
              <m:t xml:space="preserve">n</m:t>
            </m:r>
          </m:sub>
        </m:sSub>
      </m:oMath>
      <w:r>
        <w:rPr>
          <w:szCs w:val="22"/>
        </w:rPr>
        <w:t xml:space="preserve"> or a desired sampling rate the signal must be bandlimited.  In</w:t>
      </w:r>
      <w:r>
        <w:rPr/>
        <w:t xml:space="preserve"> order to reduce the bandwidth back to that of the </w:t>
      </w:r>
      <w:commentRangeStart w:id="5"/>
      <w:r>
        <w:rPr/>
        <w:t>Nyquist</w:t>
      </w:r>
      <w:commentRangeEnd w:id="5"/>
      <w:r>
        <w:rPr/>
      </w:r>
      <w:r>
        <w:rPr/>
        <w:commentReference w:id="5"/>
      </w:r>
      <w:r>
        <w:rPr/>
        <w:t xml:space="preserve"> Frequency </w:t>
      </w:r>
      <w:r>
        <w:rPr>
          <w:szCs w:val="22"/>
        </w:rPr>
        <w:t>the filter must be designed to conform to the Nyquist criteria and therefore should match the oversample parameters.</w:t>
      </w:r>
    </w:p>
    <w:p>
      <w:pPr>
        <w:pStyle w:val="Normal"/>
        <w:rPr/>
      </w:pPr>
      <w:r>
        <w:rPr>
          <w:szCs w:val="22"/>
        </w:rPr>
        <w:t xml:space="preserve">The frequency response of the model of an analogue filter provided in task 3 is shown in </w:t>
      </w:r>
      <w:r>
        <w:rPr>
          <w:szCs w:val="22"/>
        </w:rPr>
        <w:fldChar w:fldCharType="begin"/>
      </w:r>
      <w:r>
        <w:instrText> REF _Ref346027348 \h </w:instrText>
      </w:r>
      <w:r>
        <w:fldChar w:fldCharType="separate"/>
      </w:r>
      <w:r>
        <w:t>Figure 20</w:t>
      </w:r>
      <w:r>
        <w:fldChar w:fldCharType="end"/>
      </w:r>
      <w:r>
        <w:rPr>
          <w:szCs w:val="22"/>
        </w:rPr>
        <w:t xml:space="preserve">; the impulse response of the analogue filter is convolved with the zero padded signal and the rectangular filter signal producing subplots one and two shown in </w:t>
      </w:r>
      <w:r>
        <w:rPr>
          <w:szCs w:val="22"/>
        </w:rPr>
        <w:fldChar w:fldCharType="begin"/>
      </w:r>
      <w:r>
        <w:instrText> REF _Ref346028075 \h </w:instrText>
      </w:r>
      <w:r>
        <w:fldChar w:fldCharType="separate"/>
      </w:r>
      <w:r>
        <w:t>Figure 21</w:t>
      </w:r>
      <w:r>
        <w:fldChar w:fldCharType="end"/>
      </w:r>
      <w:r>
        <w:rPr>
          <w:szCs w:val="22"/>
        </w:rPr>
        <w:t xml:space="preserve"> respectively.  The role off of the analogue filter is much sharper than the rectangular filter; this is due to the extended impulse response and smooth shape in the time domain, there are no fast changes thus there are no high frequency terms unlike the rectangular filter</w:t>
      </w:r>
      <w:r>
        <w:rPr/>
        <w:t xml:space="preserve">.    </w:t>
      </w:r>
    </w:p>
    <w:p>
      <w:pPr>
        <w:pStyle w:val="Normal"/>
        <w:jc w:val="center"/>
        <w:rPr/>
      </w:pPr>
      <w:r>
        <w:rPr/>
        <w:drawing>
          <wp:inline distT="0" distB="0" distL="0" distR="0">
            <wp:extent cx="3916680" cy="2770505"/>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2"/>
                    <a:stretch>
                      <a:fillRect/>
                    </a:stretch>
                  </pic:blipFill>
                  <pic:spPr bwMode="auto">
                    <a:xfrm>
                      <a:off x="0" y="0"/>
                      <a:ext cx="3916680" cy="2770505"/>
                    </a:xfrm>
                    <a:prstGeom prst="rect">
                      <a:avLst/>
                    </a:prstGeom>
                    <a:noFill/>
                    <a:ln w="9525">
                      <a:noFill/>
                      <a:miter lim="800000"/>
                      <a:headEnd/>
                      <a:tailEnd/>
                    </a:ln>
                  </pic:spPr>
                </pic:pic>
              </a:graphicData>
            </a:graphic>
          </wp:inline>
        </w:drawing>
      </w:r>
    </w:p>
    <w:p>
      <w:pPr>
        <w:pStyle w:val="Caption1"/>
        <w:rPr/>
      </w:pPr>
      <w:bookmarkStart w:id="98" w:name="_Toc347905001"/>
      <w:bookmarkStart w:id="99" w:name="_Ref346027348"/>
      <w:r>
        <w:rPr/>
        <w:t xml:space="preserve">Figure </w:t>
      </w:r>
      <w:r>
        <w:rPr/>
        <w:fldChar w:fldCharType="begin"/>
      </w:r>
      <w:r>
        <w:instrText> SEQ "Figure" \*Arabic </w:instrText>
      </w:r>
      <w:r>
        <w:fldChar w:fldCharType="separate"/>
      </w:r>
      <w:r>
        <w:t>20</w:t>
      </w:r>
      <w:r>
        <w:fldChar w:fldCharType="end"/>
      </w:r>
      <w:bookmarkEnd w:id="99"/>
      <w:bookmarkEnd w:id="98"/>
      <w:r>
        <w:rPr/>
        <w:t xml:space="preserve"> – Frequency Response of Analogue Filter</w:t>
      </w:r>
    </w:p>
    <w:p>
      <w:pPr>
        <w:pStyle w:val="TextBody"/>
        <w:rPr>
          <w:szCs w:val="22"/>
        </w:rPr>
      </w:pPr>
      <w:r>
        <w:rPr/>
        <w:t xml:space="preserve">The zero padded signal convolved with the analogue filter shown in subplot one of </w:t>
      </w:r>
      <w:r>
        <w:rPr>
          <w:szCs w:val="22"/>
        </w:rPr>
        <w:fldChar w:fldCharType="begin"/>
      </w:r>
      <w:r>
        <w:instrText> REF _Ref346028075 \h </w:instrText>
      </w:r>
      <w:r>
        <w:fldChar w:fldCharType="separate"/>
      </w:r>
      <w:r>
        <w:t>Figure 21</w:t>
      </w:r>
      <w:r>
        <w:fldChar w:fldCharType="end"/>
      </w:r>
      <w:r>
        <w:rPr>
          <w:szCs w:val="22"/>
        </w:rPr>
        <w:t xml:space="preserve">, clearly shows a similar response to that of the analogue filter. It is clear that the energy has increased in the second subplot. This is because the interpolation filter does not have unit energy unlike the model of an analogue filter shown </w:t>
      </w:r>
      <w:r>
        <w:rPr>
          <w:szCs w:val="22"/>
        </w:rPr>
        <w:fldChar w:fldCharType="begin"/>
      </w:r>
      <w:r>
        <w:instrText> REF _Ref346027348 \h </w:instrText>
      </w:r>
      <w:r>
        <w:fldChar w:fldCharType="separate"/>
      </w:r>
      <w:r>
        <w:t>Figure 20</w:t>
      </w:r>
      <w:r>
        <w:fldChar w:fldCharType="end"/>
      </w:r>
      <w:r>
        <w:rPr>
          <w:szCs w:val="22"/>
        </w:rPr>
        <w:t xml:space="preserve">; hence the first subplot of </w:t>
      </w:r>
      <w:r>
        <w:rPr>
          <w:szCs w:val="22"/>
        </w:rPr>
        <w:fldChar w:fldCharType="begin"/>
      </w:r>
      <w:r>
        <w:instrText> REF _Ref346028075 \h </w:instrText>
      </w:r>
      <w:r>
        <w:fldChar w:fldCharType="separate"/>
      </w:r>
      <w:r>
        <w:t>Figure 21</w:t>
      </w:r>
      <w:r>
        <w:fldChar w:fldCharType="end"/>
      </w:r>
      <w:r>
        <w:rPr>
          <w:szCs w:val="22"/>
        </w:rPr>
        <w:t xml:space="preserve"> has not increase in energy. Each symbol in the T sample model is represented by a narrow impulse of unit power. By convolving the zero padded signal with interpolation filter the symbol is now represented by a pulse of length Beta, where the pulse energy has increased accordingly. Therefore the filter is required to have unit power, as shown by the analogue filter. This is simply achieved by normalising the filter to that of oversampling rate Beta, hence:</w:t>
      </w:r>
    </w:p>
    <w:tbl>
      <w:tblPr>
        <w:tblW w:w="9360"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403"/>
        <w:gridCol w:w="6552"/>
        <w:gridCol w:w="1405"/>
      </w:tblGrid>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r>
                <w:rPr>
                  <w:rFonts w:ascii="Cambria Math" w:hAnsi="Cambria Math"/>
                </w:rPr>
                <m:t xml:space="preserve">Unit</m:t>
              </m:r>
              <m:r>
                <w:rPr>
                  <w:rFonts w:ascii="Cambria Math" w:hAnsi="Cambria Math"/>
                </w:rPr>
                <m:t xml:space="preserve">Power</m:t>
              </m:r>
              <m:r>
                <w:rPr>
                  <w:rFonts w:ascii="Cambria Math" w:hAnsi="Cambria Math"/>
                </w:rPr>
                <m:t xml:space="preserve">filter</m:t>
              </m:r>
              <m:r>
                <w:rPr>
                  <w:rFonts w:ascii="Cambria Math" w:hAnsi="Cambria Math"/>
                </w:rPr>
                <m:t xml:space="preserve">=</m:t>
              </m:r>
              <m:f>
                <m:num>
                  <m:r>
                    <w:rPr>
                      <w:rFonts w:ascii="Cambria Math" w:hAnsi="Cambria Math"/>
                    </w:rPr>
                    <m:t xml:space="preserve">Filter</m:t>
                  </m:r>
                </m:num>
                <m:den>
                  <m:r>
                    <w:rPr>
                      <w:rFonts w:ascii="Cambria Math" w:hAnsi="Cambria Math"/>
                    </w:rPr>
                    <m:t xml:space="preserve">Beta</m:t>
                  </m:r>
                </m:den>
              </m:f>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r>
              <w:rPr>
                <w:sz w:val="20"/>
              </w:rPr>
            </w:r>
          </w:p>
        </w:tc>
      </w:tr>
    </w:tbl>
    <w:p>
      <w:pPr>
        <w:pStyle w:val="TextBody"/>
        <w:rPr/>
      </w:pPr>
      <w:r>
        <w:rPr/>
        <w:t xml:space="preserve">By applying lowpass or bandpass filter the frequency components outside the limits of the filter are attenuated, therefore the square pulse harmonics are reduced causing a smoothing effect on the pulse. These effects can clearly been seen in the second subplot of </w:t>
      </w:r>
      <w:r>
        <w:rPr/>
        <w:fldChar w:fldCharType="begin"/>
      </w:r>
      <w:r>
        <w:instrText> REF _Ref346108127 \h </w:instrText>
      </w:r>
      <w:r>
        <w:fldChar w:fldCharType="separate"/>
      </w:r>
      <w:r>
        <w:t>Figure 22</w:t>
      </w:r>
      <w:r>
        <w:fldChar w:fldCharType="end"/>
      </w:r>
      <w:r>
        <w:rPr/>
        <w:t xml:space="preserve">, also the signal does not accurately represent the square pulsed signal.  More importantly we have changed the pulse shape and therefore surely affected the eye diagram shown in </w:t>
      </w:r>
      <w:r>
        <w:rPr/>
        <w:fldChar w:fldCharType="begin"/>
      </w:r>
      <w:r>
        <w:instrText> REF _Ref346186352 \h </w:instrText>
      </w:r>
      <w:r>
        <w:fldChar w:fldCharType="separate"/>
      </w:r>
      <w:r>
        <w:t>Figure 13</w:t>
      </w:r>
      <w:r>
        <w:fldChar w:fldCharType="end"/>
      </w:r>
      <w:r>
        <w:rPr/>
        <w:t xml:space="preserve">. The ideal sampling points represented in green show that in many cases the analogue filtered signal is no longer representative of the original signal at the point of sampling. Hence at t=16 the signal is far less than the square pulse, due to inter symbol interference. Perhaps the most apparent point is that </w:t>
      </w:r>
      <w:r>
        <w:rPr/>
        <w:fldChar w:fldCharType="begin"/>
      </w:r>
      <w:r>
        <w:instrText> REF _Ref346027348 \h </w:instrText>
      </w:r>
      <w:r>
        <w:fldChar w:fldCharType="separate"/>
      </w:r>
      <w:r>
        <w:t>Figure 20</w:t>
      </w:r>
      <w:r>
        <w:fldChar w:fldCharType="end"/>
      </w:r>
      <w:r>
        <w:rPr/>
        <w:t xml:space="preserve"> shows a cut off frequency of half the oversampled rate. The filter has removed too much of the signal below the original Nyquist frequency, therefore causing too much amplitude variation, ensuring that the signal no longer is ISI free at the point of sampling. A large amount of the spectral components of the square pulse have been cut off by the filter and symbol delay and smearing </w:t>
      </w:r>
      <w:del w:id="16" w:author="IPWireless" w:date="2013-02-06T14:45:00Z">
        <w:r>
          <w:rPr/>
          <w:delText xml:space="preserve">have </w:delText>
        </w:r>
      </w:del>
      <w:ins w:id="17" w:author="IPWireless" w:date="2013-02-06T14:45:00Z">
        <w:r>
          <w:rPr/>
          <w:t xml:space="preserve">has </w:t>
        </w:r>
      </w:ins>
      <w:r>
        <w:rPr/>
        <w:t xml:space="preserve">been introduced.  </w:t>
      </w:r>
    </w:p>
    <w:p>
      <w:pPr>
        <w:pStyle w:val="TextBody"/>
        <w:rPr/>
      </w:pPr>
      <w:r>
        <w:rPr/>
        <w:t>The filter is design to remove all frequencies above the Nyquist point of a four times oversample system.  Currently part of the wanted signal is sitting outside the analogue filter and hence it is attenuated. As the sample rate is increased the wanted signal will be squashed up further until it none of the wanted signal is out of band.  Increase the sample rate yet further will result in the wanted signal taking up less and less space within the filter.</w:t>
      </w:r>
    </w:p>
    <w:p>
      <w:pPr>
        <w:pStyle w:val="Normal"/>
        <w:jc w:val="center"/>
        <w:rPr/>
      </w:pPr>
      <w:r>
        <w:rPr/>
        <w:drawing>
          <wp:inline distT="0" distB="0" distL="0" distR="0">
            <wp:extent cx="5943600" cy="4196715"/>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3"/>
                    <a:stretch>
                      <a:fillRect/>
                    </a:stretch>
                  </pic:blipFill>
                  <pic:spPr bwMode="auto">
                    <a:xfrm>
                      <a:off x="0" y="0"/>
                      <a:ext cx="5943600" cy="4196715"/>
                    </a:xfrm>
                    <a:prstGeom prst="rect">
                      <a:avLst/>
                    </a:prstGeom>
                    <a:noFill/>
                    <a:ln w="9525">
                      <a:noFill/>
                      <a:miter lim="800000"/>
                      <a:headEnd/>
                      <a:tailEnd/>
                    </a:ln>
                  </pic:spPr>
                </pic:pic>
              </a:graphicData>
            </a:graphic>
          </wp:inline>
        </w:drawing>
      </w:r>
    </w:p>
    <w:p>
      <w:pPr>
        <w:pStyle w:val="Caption1"/>
        <w:rPr/>
      </w:pPr>
      <w:bookmarkStart w:id="100" w:name="_Toc347905002"/>
      <w:bookmarkStart w:id="101" w:name="_Ref346028075"/>
      <w:r>
        <w:rPr/>
        <w:t xml:space="preserve">Figure </w:t>
      </w:r>
      <w:r>
        <w:rPr/>
        <w:fldChar w:fldCharType="begin"/>
      </w:r>
      <w:r>
        <w:instrText> SEQ "Figure" \*Arabic </w:instrText>
      </w:r>
      <w:r>
        <w:fldChar w:fldCharType="separate"/>
      </w:r>
      <w:r>
        <w:t>21</w:t>
      </w:r>
      <w:r>
        <w:fldChar w:fldCharType="end"/>
      </w:r>
      <w:bookmarkEnd w:id="101"/>
      <w:bookmarkEnd w:id="100"/>
      <w:r>
        <w:rPr/>
        <w:t xml:space="preserve"> – Analogue filter convolved with zero padded and rectangular filtered signals</w:t>
      </w:r>
    </w:p>
    <w:p>
      <w:pPr>
        <w:pStyle w:val="TextBody"/>
        <w:rPr/>
      </w:pPr>
      <w:r>
        <w:rPr/>
        <w:t xml:space="preserve">Understandably the eye diagram shown in </w:t>
      </w:r>
      <w:r>
        <w:rPr/>
        <w:fldChar w:fldCharType="begin"/>
      </w:r>
      <w:r>
        <w:instrText> REF _Ref346111976 \h </w:instrText>
      </w:r>
      <w:r>
        <w:fldChar w:fldCharType="separate"/>
      </w:r>
      <w:r>
        <w:t>Figure 23</w:t>
      </w:r>
      <w:r>
        <w:fldChar w:fldCharType="end"/>
      </w:r>
      <w:r>
        <w:rPr/>
        <w:t xml:space="preserve"> shows that there is no clear optimum sample point and as a result significant ISI has been introduced. Increasing the sample rate as state prior where Beta is equal to 8, as the oversample rate is increase</w:t>
      </w:r>
      <w:ins w:id="18" w:author="IPWireless" w:date="2013-02-06T14:47:00Z">
        <w:r>
          <w:rPr/>
          <w:t>d</w:t>
        </w:r>
      </w:ins>
      <w:r>
        <w:rPr/>
        <w:t xml:space="preserve"> the filter cut off point will sit further and further above the Nyquist Frequency and hence more of the original signal will be retained. The trade off is bandwidth, increase the sample rate results in a higher bandwidth. This filtered response at Beta is equal to 8 is much closer to that of the square pulse wave, which is shown in </w:t>
      </w:r>
      <w:r>
        <w:rPr/>
        <w:fldChar w:fldCharType="begin"/>
      </w:r>
      <w:r>
        <w:instrText> REF _Ref346113520 \h </w:instrText>
      </w:r>
      <w:r>
        <w:fldChar w:fldCharType="separate"/>
      </w:r>
      <w:r>
        <w:t>Figure 24</w:t>
      </w:r>
      <w:r>
        <w:fldChar w:fldCharType="end"/>
      </w:r>
      <w:r>
        <w:rPr/>
        <w:t xml:space="preserve"> subplot two.  The eye diagram shown in </w:t>
      </w:r>
      <w:r>
        <w:rPr/>
        <w:fldChar w:fldCharType="begin"/>
      </w:r>
      <w:r>
        <w:instrText> REF _Ref346176948 \h </w:instrText>
      </w:r>
      <w:r>
        <w:fldChar w:fldCharType="separate"/>
      </w:r>
      <w:r>
        <w:t>Figure 25</w:t>
      </w:r>
      <w:r>
        <w:fldChar w:fldCharType="end"/>
      </w:r>
      <w:r>
        <w:rPr/>
        <w:t xml:space="preserve"> shows the expected response for the filtered square pulse, there are still signs of ISI as the pulse shaping is being altered by the analogue filter. The higher spectral components of the square pulse are cut off by the filter and symbol delay and smearing have been introduced.  Hence at the point of sampling there is a significant amount of ISI present, the timing variation and distortion has been introduce as a result of the delay and smearing of the symbols.</w:t>
      </w:r>
    </w:p>
    <w:p>
      <w:pPr>
        <w:pStyle w:val="TextBody"/>
        <w:jc w:val="center"/>
        <w:rPr/>
      </w:pPr>
      <w:r>
        <w:rPr/>
        <w:drawing>
          <wp:inline distT="0" distB="0" distL="0" distR="0">
            <wp:extent cx="4592320" cy="3371215"/>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4"/>
                    <a:stretch>
                      <a:fillRect/>
                    </a:stretch>
                  </pic:blipFill>
                  <pic:spPr bwMode="auto">
                    <a:xfrm>
                      <a:off x="0" y="0"/>
                      <a:ext cx="4592320" cy="3371215"/>
                    </a:xfrm>
                    <a:prstGeom prst="rect">
                      <a:avLst/>
                    </a:prstGeom>
                    <a:noFill/>
                    <a:ln w="9525">
                      <a:noFill/>
                      <a:miter lim="800000"/>
                      <a:headEnd/>
                      <a:tailEnd/>
                    </a:ln>
                  </pic:spPr>
                </pic:pic>
              </a:graphicData>
            </a:graphic>
          </wp:inline>
        </w:drawing>
      </w:r>
    </w:p>
    <w:p>
      <w:pPr>
        <w:pStyle w:val="Caption1"/>
        <w:rPr>
          <w:lang w:val="it-IT"/>
        </w:rPr>
      </w:pPr>
      <w:bookmarkStart w:id="102" w:name="_Toc347905003"/>
      <w:bookmarkStart w:id="103" w:name="_Ref346108127"/>
      <w:r>
        <w:rPr>
          <w:lang w:val="it-IT"/>
        </w:rPr>
        <w:t xml:space="preserve">Figure </w:t>
      </w:r>
      <w:r>
        <w:rPr>
          <w:lang w:val="it-IT"/>
        </w:rPr>
        <w:fldChar w:fldCharType="begin"/>
      </w:r>
      <w:r>
        <w:instrText> SEQ "Figure" \*Arabic </w:instrText>
      </w:r>
      <w:r>
        <w:fldChar w:fldCharType="separate"/>
      </w:r>
      <w:r>
        <w:t>22</w:t>
      </w:r>
      <w:r>
        <w:fldChar w:fldCharType="end"/>
      </w:r>
      <w:bookmarkEnd w:id="103"/>
      <w:bookmarkEnd w:id="102"/>
      <w:r>
        <w:rPr>
          <w:lang w:val="it-IT"/>
        </w:rPr>
        <w:t xml:space="preserve"> – Analogue Filtered Square Pulse, Beta = 4</w:t>
      </w:r>
    </w:p>
    <w:p>
      <w:pPr>
        <w:pStyle w:val="Normal"/>
        <w:jc w:val="center"/>
        <w:rPr/>
      </w:pPr>
      <w:r>
        <w:rPr/>
        <w:drawing>
          <wp:inline distT="0" distB="0" distL="0" distR="0">
            <wp:extent cx="4592320" cy="3248025"/>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5"/>
                    <a:stretch>
                      <a:fillRect/>
                    </a:stretch>
                  </pic:blipFill>
                  <pic:spPr bwMode="auto">
                    <a:xfrm>
                      <a:off x="0" y="0"/>
                      <a:ext cx="4592320" cy="3248025"/>
                    </a:xfrm>
                    <a:prstGeom prst="rect">
                      <a:avLst/>
                    </a:prstGeom>
                    <a:noFill/>
                    <a:ln w="9525">
                      <a:noFill/>
                      <a:miter lim="800000"/>
                      <a:headEnd/>
                      <a:tailEnd/>
                    </a:ln>
                  </pic:spPr>
                </pic:pic>
              </a:graphicData>
            </a:graphic>
          </wp:inline>
        </w:drawing>
      </w:r>
    </w:p>
    <w:p>
      <w:pPr>
        <w:pStyle w:val="Caption1"/>
        <w:rPr/>
      </w:pPr>
      <w:bookmarkStart w:id="104" w:name="_Toc347905004"/>
      <w:bookmarkStart w:id="105" w:name="_Ref346111976"/>
      <w:r>
        <w:rPr/>
        <w:t xml:space="preserve">Figure </w:t>
      </w:r>
      <w:r>
        <w:rPr/>
        <w:fldChar w:fldCharType="begin"/>
      </w:r>
      <w:r>
        <w:instrText> SEQ "Figure" \*Arabic </w:instrText>
      </w:r>
      <w:r>
        <w:fldChar w:fldCharType="separate"/>
      </w:r>
      <w:r>
        <w:t>23</w:t>
      </w:r>
      <w:r>
        <w:fldChar w:fldCharType="end"/>
      </w:r>
      <w:bookmarkEnd w:id="105"/>
      <w:bookmarkEnd w:id="104"/>
      <w:r>
        <w:rPr/>
        <w:t xml:space="preserve"> – Eye Diagram of Analogue Filtered Signal, Beta = 4</w:t>
      </w:r>
    </w:p>
    <w:p>
      <w:pPr>
        <w:pStyle w:val="TextBody"/>
        <w:jc w:val="center"/>
        <w:rPr/>
      </w:pPr>
      <w:r>
        <w:rPr/>
        <w:drawing>
          <wp:inline distT="0" distB="0" distL="0" distR="0">
            <wp:extent cx="4721860" cy="3466465"/>
            <wp:effectExtent l="0" t="0" r="0" b="0"/>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6"/>
                    <a:stretch>
                      <a:fillRect/>
                    </a:stretch>
                  </pic:blipFill>
                  <pic:spPr bwMode="auto">
                    <a:xfrm>
                      <a:off x="0" y="0"/>
                      <a:ext cx="4721860" cy="3466465"/>
                    </a:xfrm>
                    <a:prstGeom prst="rect">
                      <a:avLst/>
                    </a:prstGeom>
                    <a:noFill/>
                    <a:ln w="9525">
                      <a:noFill/>
                      <a:miter lim="800000"/>
                      <a:headEnd/>
                      <a:tailEnd/>
                    </a:ln>
                  </pic:spPr>
                </pic:pic>
              </a:graphicData>
            </a:graphic>
          </wp:inline>
        </w:drawing>
      </w:r>
    </w:p>
    <w:p>
      <w:pPr>
        <w:pStyle w:val="Caption1"/>
        <w:rPr>
          <w:lang w:val="it-IT"/>
        </w:rPr>
      </w:pPr>
      <w:bookmarkStart w:id="106" w:name="_Toc347905005"/>
      <w:bookmarkStart w:id="107" w:name="_Ref346113520"/>
      <w:r>
        <w:rPr>
          <w:lang w:val="it-IT"/>
        </w:rPr>
        <w:t xml:space="preserve">Figure </w:t>
      </w:r>
      <w:r>
        <w:rPr>
          <w:lang w:val="it-IT"/>
        </w:rPr>
        <w:fldChar w:fldCharType="begin"/>
      </w:r>
      <w:r>
        <w:instrText> SEQ "Figure" \*Arabic </w:instrText>
      </w:r>
      <w:r>
        <w:fldChar w:fldCharType="separate"/>
      </w:r>
      <w:r>
        <w:t>24</w:t>
      </w:r>
      <w:r>
        <w:fldChar w:fldCharType="end"/>
      </w:r>
      <w:bookmarkEnd w:id="107"/>
      <w:bookmarkEnd w:id="106"/>
      <w:r>
        <w:rPr>
          <w:lang w:val="it-IT"/>
        </w:rPr>
        <w:t xml:space="preserve"> - Analogue Filtered Square Pulse, Beta = 8</w:t>
      </w:r>
    </w:p>
    <w:p>
      <w:pPr>
        <w:pStyle w:val="Normal"/>
        <w:jc w:val="center"/>
        <w:rPr/>
      </w:pPr>
      <w:r>
        <w:rPr/>
        <w:drawing>
          <wp:inline distT="0" distB="0" distL="0" distR="0">
            <wp:extent cx="4721860" cy="3466465"/>
            <wp:effectExtent l="0" t="0" r="0" b="0"/>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7"/>
                    <a:stretch>
                      <a:fillRect/>
                    </a:stretch>
                  </pic:blipFill>
                  <pic:spPr bwMode="auto">
                    <a:xfrm>
                      <a:off x="0" y="0"/>
                      <a:ext cx="4721860" cy="3466465"/>
                    </a:xfrm>
                    <a:prstGeom prst="rect">
                      <a:avLst/>
                    </a:prstGeom>
                    <a:noFill/>
                    <a:ln w="9525">
                      <a:noFill/>
                      <a:miter lim="800000"/>
                      <a:headEnd/>
                      <a:tailEnd/>
                    </a:ln>
                  </pic:spPr>
                </pic:pic>
              </a:graphicData>
            </a:graphic>
          </wp:inline>
        </w:drawing>
      </w:r>
    </w:p>
    <w:p>
      <w:pPr>
        <w:pStyle w:val="Caption1"/>
        <w:rPr/>
      </w:pPr>
      <w:bookmarkStart w:id="108" w:name="_Toc347905006"/>
      <w:bookmarkStart w:id="109" w:name="_Ref346176948"/>
      <w:r>
        <w:rPr/>
        <w:t xml:space="preserve">Figure </w:t>
      </w:r>
      <w:r>
        <w:rPr/>
        <w:fldChar w:fldCharType="begin"/>
      </w:r>
      <w:r>
        <w:instrText> SEQ "Figure" \*Arabic </w:instrText>
      </w:r>
      <w:r>
        <w:fldChar w:fldCharType="separate"/>
      </w:r>
      <w:r>
        <w:t>25</w:t>
      </w:r>
      <w:r>
        <w:fldChar w:fldCharType="end"/>
      </w:r>
      <w:bookmarkEnd w:id="109"/>
      <w:bookmarkEnd w:id="108"/>
      <w:r>
        <w:rPr/>
        <w:t xml:space="preserve"> - Eye Diagram of Analogue Filtered Signal, Beta = 8</w:t>
      </w:r>
    </w:p>
    <w:p>
      <w:pPr>
        <w:pStyle w:val="TextBody"/>
        <w:rPr/>
      </w:pPr>
      <w:r>
        <w:rPr/>
        <w:t xml:space="preserve">Applying a raised cosine filter rather than a rectangular filter to perform pulse shaping, the spectral components of the pulse have decreased and hence the pulse takes up less bandwidth due to the low pass filter qualities of a raised cosine filter. </w:t>
      </w:r>
      <w:r>
        <w:rPr/>
        <w:fldChar w:fldCharType="begin"/>
      </w:r>
      <w:r>
        <w:instrText> REF _Ref346283130 \h </w:instrText>
      </w:r>
      <w:r>
        <w:fldChar w:fldCharType="separate"/>
      </w:r>
      <w:r>
        <w:t>Figure 26</w:t>
      </w:r>
      <w:r>
        <w:fldChar w:fldCharType="end"/>
      </w:r>
      <w:r>
        <w:rPr/>
        <w:t xml:space="preserve"> shows the provided impulse response in red, the blue impulse response shows the model of an analogue filter.</w:t>
      </w:r>
    </w:p>
    <w:p>
      <w:pPr>
        <w:pStyle w:val="TextBody"/>
        <w:rPr/>
      </w:pPr>
      <w:r>
        <w:rPr/>
        <w:drawing>
          <wp:inline distT="0" distB="0" distL="0" distR="0">
            <wp:extent cx="5848350" cy="2865755"/>
            <wp:effectExtent l="0" t="0" r="0" b="0"/>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8"/>
                    <a:stretch>
                      <a:fillRect/>
                    </a:stretch>
                  </pic:blipFill>
                  <pic:spPr bwMode="auto">
                    <a:xfrm>
                      <a:off x="0" y="0"/>
                      <a:ext cx="5848350" cy="2865755"/>
                    </a:xfrm>
                    <a:prstGeom prst="rect">
                      <a:avLst/>
                    </a:prstGeom>
                    <a:noFill/>
                    <a:ln w="9525">
                      <a:noFill/>
                      <a:miter lim="800000"/>
                      <a:headEnd/>
                      <a:tailEnd/>
                    </a:ln>
                  </pic:spPr>
                </pic:pic>
              </a:graphicData>
            </a:graphic>
          </wp:inline>
        </w:drawing>
      </w:r>
    </w:p>
    <w:p>
      <w:pPr>
        <w:pStyle w:val="Caption1"/>
        <w:rPr/>
      </w:pPr>
      <w:bookmarkStart w:id="110" w:name="_Toc347905007"/>
      <w:bookmarkStart w:id="111" w:name="_Ref346283130"/>
      <w:r>
        <w:rPr/>
        <w:t xml:space="preserve">Figure </w:t>
      </w:r>
      <w:r>
        <w:rPr/>
        <w:fldChar w:fldCharType="begin"/>
      </w:r>
      <w:r>
        <w:instrText> SEQ "Figure" \*Arabic </w:instrText>
      </w:r>
      <w:r>
        <w:fldChar w:fldCharType="separate"/>
      </w:r>
      <w:r>
        <w:t>26</w:t>
      </w:r>
      <w:r>
        <w:fldChar w:fldCharType="end"/>
      </w:r>
      <w:bookmarkEnd w:id="111"/>
      <w:bookmarkEnd w:id="110"/>
      <w:r>
        <w:rPr/>
        <w:t xml:space="preserve"> – Raised Cosine Impulse Response</w:t>
      </w:r>
    </w:p>
    <w:p>
      <w:pPr>
        <w:pStyle w:val="TextBody"/>
        <w:rPr/>
      </w:pPr>
      <w:r>
        <w:rPr/>
        <w:t xml:space="preserve">When looking at subplot one of </w:t>
      </w:r>
      <w:r>
        <w:rPr/>
        <w:fldChar w:fldCharType="begin"/>
      </w:r>
      <w:r>
        <w:instrText> REF _Ref346118575 \h </w:instrText>
      </w:r>
      <w:r>
        <w:fldChar w:fldCharType="separate"/>
      </w:r>
      <w:r>
        <w:t>Figure 27</w:t>
      </w:r>
      <w:r>
        <w:fldChar w:fldCharType="end"/>
      </w:r>
      <w:r>
        <w:rPr/>
        <w:t>, the cut off is not at the Nyquist frequency rather there is a small roll of</w:t>
      </w:r>
      <w:ins w:id="19" w:author="IPWireless" w:date="2013-02-06T14:48:00Z">
        <w:r>
          <w:rPr/>
          <w:t>f</w:t>
        </w:r>
      </w:ins>
      <w:r>
        <w:rPr/>
        <w:t xml:space="preserve"> period, reducing the spectral components of the pulse. This results in the signal shown in </w:t>
      </w:r>
      <w:r>
        <w:rPr/>
        <w:fldChar w:fldCharType="begin"/>
      </w:r>
      <w:r>
        <w:instrText> REF _Ref346203420 \h </w:instrText>
      </w:r>
      <w:r>
        <w:fldChar w:fldCharType="separate"/>
      </w:r>
      <w:r>
        <w:t>Figure 28</w:t>
      </w:r>
      <w:r>
        <w:fldChar w:fldCharType="end"/>
      </w:r>
      <w:r>
        <w:rPr/>
        <w:t xml:space="preserve"> subplot one, where it is clear that at the point of sampling </w:t>
      </w:r>
      <w:ins w:id="20" w:author="IPWireless" w:date="2013-02-06T14:51:00Z">
        <w:r>
          <w:rPr/>
          <w:t xml:space="preserve">the </w:t>
        </w:r>
      </w:ins>
      <w:r>
        <w:rPr/>
        <w:t xml:space="preserve">signal is representative of the original T space narrow impulse model. It is important to note that the point of interest is the sampled point and the wave shape before and after this point is of little interest. Another important note is the fact that the </w:t>
      </w:r>
      <w:commentRangeStart w:id="6"/>
      <w:r>
        <w:rPr/>
        <w:t>figure</w:t>
      </w:r>
      <w:commentRangeEnd w:id="6"/>
      <w:r>
        <w:rPr/>
      </w:r>
      <w:r>
        <w:rPr/>
        <w:commentReference w:id="6"/>
      </w:r>
      <w:r>
        <w:rPr/>
        <w:t xml:space="preserve"> has been quantised, and hence as a result there are rounding errors, which can clear</w:t>
      </w:r>
      <w:ins w:id="21" w:author="IPWireless" w:date="2013-02-06T14:51:00Z">
        <w:r>
          <w:rPr/>
          <w:t>ly</w:t>
        </w:r>
      </w:ins>
      <w:r>
        <w:rPr/>
        <w:t xml:space="preserve"> be seen on some of the sidelobes of subplot one. The impulse response of the filter in subplot two shows that it meets the criteria to </w:t>
      </w:r>
      <w:del w:id="22" w:author="IPWireless" w:date="2013-02-06T14:52:00Z">
        <w:r>
          <w:rPr/>
          <w:delText xml:space="preserve">negate </w:delText>
        </w:r>
      </w:del>
      <w:ins w:id="23" w:author="IPWireless" w:date="2013-02-06T14:52:00Z">
        <w:r>
          <w:rPr/>
          <w:t xml:space="preserve">prevent </w:t>
        </w:r>
      </w:ins>
      <w:r>
        <w:rPr/>
        <w:t>ISI at the point of sampling.  This is shown by the fact that the taps cross zero at integer multiples of T and has a non zero component at time zero.</w:t>
      </w:r>
    </w:p>
    <w:p>
      <w:pPr>
        <w:pStyle w:val="TextBody"/>
        <w:rPr/>
      </w:pPr>
      <w:r>
        <w:rPr/>
        <w:t xml:space="preserve">The eye diagram for this signal is shown in </w:t>
      </w:r>
      <w:r>
        <w:rPr/>
        <w:fldChar w:fldCharType="begin"/>
      </w:r>
      <w:r>
        <w:instrText> REF _Ref346120202 \h </w:instrText>
      </w:r>
      <w:r>
        <w:fldChar w:fldCharType="separate"/>
      </w:r>
      <w:r>
        <w:t>Figure 29</w:t>
      </w:r>
      <w:r>
        <w:fldChar w:fldCharType="end"/>
      </w:r>
      <w:r>
        <w:rPr/>
        <w:t xml:space="preserve"> demonstrates that there is no ISI at the point of sampling; however the signal there after shows a wide time variation of zero crossing denoted by the black arrow and a considerable amount of amplitude variation denoted by the red </w:t>
      </w:r>
      <w:commentRangeStart w:id="7"/>
      <w:r>
        <w:rPr/>
        <w:t>arrow</w:t>
      </w:r>
      <w:commentRangeEnd w:id="7"/>
      <w:r>
        <w:rPr/>
      </w:r>
      <w:r>
        <w:rPr/>
        <w:commentReference w:id="7"/>
      </w:r>
      <w:r>
        <w:rPr/>
        <w:t>.</w:t>
      </w:r>
    </w:p>
    <w:p>
      <w:pPr>
        <w:pStyle w:val="TextBody"/>
        <w:rPr/>
      </w:pPr>
      <w:r>
        <w:rPr/>
      </w:r>
    </w:p>
    <w:p>
      <w:pPr>
        <w:pStyle w:val="TextBody"/>
        <w:jc w:val="center"/>
        <w:rPr/>
      </w:pPr>
      <w:r>
        <w:rPr/>
        <w:drawing>
          <wp:inline distT="0" distB="0" distL="0" distR="0">
            <wp:extent cx="4721860" cy="3466465"/>
            <wp:effectExtent l="0" t="0" r="0" b="0"/>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9"/>
                    <a:stretch>
                      <a:fillRect/>
                    </a:stretch>
                  </pic:blipFill>
                  <pic:spPr bwMode="auto">
                    <a:xfrm>
                      <a:off x="0" y="0"/>
                      <a:ext cx="4721860" cy="3466465"/>
                    </a:xfrm>
                    <a:prstGeom prst="rect">
                      <a:avLst/>
                    </a:prstGeom>
                    <a:noFill/>
                    <a:ln w="9525">
                      <a:noFill/>
                      <a:miter lim="800000"/>
                      <a:headEnd/>
                      <a:tailEnd/>
                    </a:ln>
                  </pic:spPr>
                </pic:pic>
              </a:graphicData>
            </a:graphic>
          </wp:inline>
        </w:drawing>
      </w:r>
    </w:p>
    <w:p>
      <w:pPr>
        <w:pStyle w:val="Caption1"/>
        <w:rPr/>
      </w:pPr>
      <w:bookmarkStart w:id="112" w:name="_Toc347905008"/>
      <w:bookmarkStart w:id="113" w:name="_Ref346118575"/>
      <w:r>
        <w:rPr/>
        <w:t xml:space="preserve">Figure </w:t>
      </w:r>
      <w:r>
        <w:rPr/>
        <w:fldChar w:fldCharType="begin"/>
      </w:r>
      <w:r>
        <w:instrText> SEQ "Figure" \*Arabic </w:instrText>
      </w:r>
      <w:r>
        <w:fldChar w:fldCharType="separate"/>
      </w:r>
      <w:r>
        <w:t>27</w:t>
      </w:r>
      <w:r>
        <w:fldChar w:fldCharType="end"/>
      </w:r>
      <w:bookmarkEnd w:id="113"/>
      <w:bookmarkEnd w:id="112"/>
      <w:r>
        <w:rPr/>
        <w:t>-Interpolation Filter</w:t>
      </w:r>
    </w:p>
    <w:p>
      <w:pPr>
        <w:pStyle w:val="TextBody"/>
        <w:jc w:val="center"/>
        <w:rPr/>
      </w:pPr>
      <w:r>
        <w:rPr/>
        <w:drawing>
          <wp:inline distT="0" distB="0" distL="0" distR="0">
            <wp:extent cx="4721860" cy="3466465"/>
            <wp:effectExtent l="0" t="0" r="0" b="0"/>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30"/>
                    <a:stretch>
                      <a:fillRect/>
                    </a:stretch>
                  </pic:blipFill>
                  <pic:spPr bwMode="auto">
                    <a:xfrm>
                      <a:off x="0" y="0"/>
                      <a:ext cx="4721860" cy="3466465"/>
                    </a:xfrm>
                    <a:prstGeom prst="rect">
                      <a:avLst/>
                    </a:prstGeom>
                    <a:noFill/>
                    <a:ln w="9525">
                      <a:noFill/>
                      <a:miter lim="800000"/>
                      <a:headEnd/>
                      <a:tailEnd/>
                    </a:ln>
                  </pic:spPr>
                </pic:pic>
              </a:graphicData>
            </a:graphic>
          </wp:inline>
        </w:drawing>
      </w:r>
    </w:p>
    <w:p>
      <w:pPr>
        <w:pStyle w:val="Caption1"/>
        <w:rPr/>
      </w:pPr>
      <w:bookmarkStart w:id="114" w:name="_Toc347905009"/>
      <w:bookmarkStart w:id="115" w:name="_Ref346203420"/>
      <w:r>
        <w:rPr/>
        <w:t xml:space="preserve">Figure </w:t>
      </w:r>
      <w:r>
        <w:rPr/>
        <w:fldChar w:fldCharType="begin"/>
      </w:r>
      <w:r>
        <w:instrText> SEQ "Figure" \*Arabic </w:instrText>
      </w:r>
      <w:r>
        <w:fldChar w:fldCharType="separate"/>
      </w:r>
      <w:r>
        <w:t>28</w:t>
      </w:r>
      <w:r>
        <w:fldChar w:fldCharType="end"/>
      </w:r>
      <w:bookmarkEnd w:id="115"/>
      <w:bookmarkEnd w:id="114"/>
      <w:r>
        <w:rPr/>
        <w:t>-Raised Cosine Pulse Shaped Waveform</w:t>
      </w:r>
    </w:p>
    <w:p>
      <w:pPr>
        <w:pStyle w:val="TextBody"/>
        <w:jc w:val="center"/>
        <w:rPr/>
      </w:pPr>
      <w:r>
        <w:rPr/>
        <w:drawing>
          <wp:inline distT="0" distB="0" distL="0" distR="0">
            <wp:extent cx="4721860" cy="3343910"/>
            <wp:effectExtent l="0" t="0" r="0" b="0"/>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31"/>
                    <a:stretch>
                      <a:fillRect/>
                    </a:stretch>
                  </pic:blipFill>
                  <pic:spPr bwMode="auto">
                    <a:xfrm>
                      <a:off x="0" y="0"/>
                      <a:ext cx="4721860" cy="3343910"/>
                    </a:xfrm>
                    <a:prstGeom prst="rect">
                      <a:avLst/>
                    </a:prstGeom>
                    <a:noFill/>
                    <a:ln w="9525">
                      <a:noFill/>
                      <a:miter lim="800000"/>
                      <a:headEnd/>
                      <a:tailEnd/>
                    </a:ln>
                  </pic:spPr>
                </pic:pic>
              </a:graphicData>
            </a:graphic>
          </wp:inline>
        </w:drawing>
        <w:pict/>
        <w:pict/>
      </w:r>
    </w:p>
    <w:p>
      <w:pPr>
        <w:pStyle w:val="Caption1"/>
        <w:rPr/>
      </w:pPr>
      <w:bookmarkStart w:id="116" w:name="_Toc347905010"/>
      <w:bookmarkStart w:id="117" w:name="_Ref346120202"/>
      <w:r>
        <w:rPr/>
        <w:t xml:space="preserve">Figure </w:t>
      </w:r>
      <w:r>
        <w:rPr/>
        <w:fldChar w:fldCharType="begin"/>
      </w:r>
      <w:r>
        <w:instrText> SEQ "Figure" \*Arabic </w:instrText>
      </w:r>
      <w:r>
        <w:fldChar w:fldCharType="separate"/>
      </w:r>
      <w:r>
        <w:t>29</w:t>
      </w:r>
      <w:r>
        <w:fldChar w:fldCharType="end"/>
      </w:r>
      <w:bookmarkEnd w:id="117"/>
      <w:bookmarkEnd w:id="116"/>
      <w:r>
        <w:rPr/>
        <w:t>-Eye Diagram for Raised Cosine Filter</w:t>
      </w:r>
    </w:p>
    <w:p>
      <w:pPr>
        <w:pStyle w:val="TextBody"/>
        <w:rPr/>
      </w:pPr>
      <w:r>
        <w:rPr/>
        <w:t xml:space="preserve">Applying a filter to this signal has no effect to the ISI as the pulse shaping filter has already bandlimited, where the spectral components that are not at the point of sampling have been attenuated. Hence the filter removes some of the spectral components below the Nyquist Frequency, only ensuring that the T-spaced sample has all its spectral energy.  This is the effect of the role off factor alpha of the filter design, this also determines the number </w:t>
      </w:r>
      <w:commentRangeStart w:id="8"/>
      <w:r>
        <w:rPr/>
        <w:t>of taps the filter has.</w:t>
      </w:r>
      <w:commentRangeEnd w:id="8"/>
      <w:r>
        <w:rPr/>
      </w:r>
      <w:r>
        <w:rPr/>
        <w:commentReference w:id="8"/>
      </w:r>
      <w:r>
        <w:rPr/>
        <w:t xml:space="preserve"> Therefore applying the analogue filter which is bandlimited to the Nyquist Frequency has no effect on shape of the pulse will as the higher spectral components have already been removed by the pulse shaping filter. The Frequency response before and after the analogue filter implementation is shown in </w:t>
      </w:r>
      <w:r>
        <w:rPr/>
        <w:fldChar w:fldCharType="begin"/>
      </w:r>
      <w:r>
        <w:instrText> REF _Ref346203932 \h </w:instrText>
      </w:r>
      <w:r>
        <w:fldChar w:fldCharType="separate"/>
      </w:r>
      <w:r>
        <w:t>Figure 30</w:t>
      </w:r>
      <w:r>
        <w:fldChar w:fldCharType="end"/>
      </w:r>
      <w:r>
        <w:rPr/>
        <w:t xml:space="preserve">. It can be seen that the transition band has a much steeper </w:t>
      </w:r>
      <w:del w:id="24" w:author="IPWireless" w:date="2013-02-06T15:07:00Z">
        <w:r>
          <w:rPr/>
          <w:delText xml:space="preserve">role </w:delText>
        </w:r>
      </w:del>
      <w:ins w:id="25" w:author="IPWireless" w:date="2013-02-06T15:07:00Z">
        <w:r>
          <w:rPr/>
          <w:t xml:space="preserve">roll </w:t>
        </w:r>
      </w:ins>
      <w:r>
        <w:rPr/>
        <w:t>of</w:t>
      </w:r>
      <w:ins w:id="26" w:author="IPWireless" w:date="2013-02-06T15:07:00Z">
        <w:r>
          <w:rPr/>
          <w:t>f</w:t>
        </w:r>
      </w:ins>
      <w:r>
        <w:rPr/>
        <w:t xml:space="preserve"> than that of the rectangular filter, by applying the analogue filter </w:t>
      </w:r>
      <w:del w:id="27" w:author="IPWireless" w:date="2013-02-06T15:07:00Z">
        <w:r>
          <w:rPr/>
          <w:delText xml:space="preserve">role </w:delText>
        </w:r>
      </w:del>
      <w:ins w:id="28" w:author="IPWireless" w:date="2013-02-06T15:07:00Z">
        <w:r>
          <w:rPr/>
          <w:t xml:space="preserve">roll </w:t>
        </w:r>
      </w:ins>
      <w:r>
        <w:rPr/>
        <w:t>of</w:t>
      </w:r>
      <w:ins w:id="29" w:author="IPWireless" w:date="2013-02-06T15:07:00Z">
        <w:r>
          <w:rPr/>
          <w:t>f</w:t>
        </w:r>
      </w:ins>
      <w:r>
        <w:rPr/>
        <w:t xml:space="preserve"> rate has </w:t>
      </w:r>
      <w:commentRangeStart w:id="9"/>
      <w:r>
        <w:rPr/>
        <w:t xml:space="preserve">decreased </w:t>
      </w:r>
      <w:commentRangeEnd w:id="9"/>
      <w:r>
        <w:rPr/>
      </w:r>
      <w:r>
        <w:rPr/>
        <w:commentReference w:id="9"/>
      </w:r>
      <w:r>
        <w:rPr/>
        <w:t xml:space="preserve">slightly. This is because the analogue filter has a higher </w:t>
      </w:r>
      <w:del w:id="30" w:author="IPWireless" w:date="2013-02-06T15:08:00Z">
        <w:r>
          <w:rPr/>
          <w:delText xml:space="preserve">role </w:delText>
        </w:r>
      </w:del>
      <w:ins w:id="31" w:author="IPWireless" w:date="2013-02-06T15:08:00Z">
        <w:r>
          <w:rPr/>
          <w:t xml:space="preserve">roll </w:t>
        </w:r>
      </w:ins>
      <w:r>
        <w:rPr/>
        <w:t>of</w:t>
      </w:r>
      <w:ins w:id="32" w:author="IPWireless" w:date="2013-02-06T15:08:00Z">
        <w:r>
          <w:rPr/>
          <w:t>f</w:t>
        </w:r>
      </w:ins>
      <w:r>
        <w:rPr/>
        <w:t xml:space="preserve"> rate the interpolation filter where alpha is 0.22. </w:t>
      </w:r>
      <w:r>
        <w:rPr/>
        <w:fldChar w:fldCharType="begin"/>
      </w:r>
      <w:r>
        <w:instrText> REF _Ref346656510 \h </w:instrText>
      </w:r>
      <w:r>
        <w:fldChar w:fldCharType="separate"/>
      </w:r>
      <w:r>
        <w:t>Figure 31</w:t>
      </w:r>
      <w:r>
        <w:fldChar w:fldCharType="end"/>
      </w:r>
      <w:r>
        <w:rPr/>
        <w:t xml:space="preserve"> shows the effects of changing the variable alpha on the impulse response of the filter, where the number of taps and hence the complexity of the filter is increase</w:t>
      </w:r>
      <w:ins w:id="33" w:author="IPWireless" w:date="2013-02-06T15:09:00Z">
        <w:r>
          <w:rPr/>
          <w:t>d</w:t>
        </w:r>
      </w:ins>
      <w:r>
        <w:rPr/>
        <w:t xml:space="preserve"> as alpha decrease</w:t>
      </w:r>
      <w:ins w:id="34" w:author="IPWireless" w:date="2013-02-06T15:09:00Z">
        <w:r>
          <w:rPr/>
          <w:t>s</w:t>
        </w:r>
      </w:ins>
      <w:r>
        <w:rPr/>
        <w:t xml:space="preserve">. </w:t>
      </w:r>
      <w:r>
        <w:rPr/>
        <w:fldChar w:fldCharType="begin"/>
      </w:r>
      <w:r>
        <w:instrText> REF _Ref346656429 \h </w:instrText>
      </w:r>
      <w:r>
        <w:fldChar w:fldCharType="separate"/>
      </w:r>
      <w:r>
        <w:t>Figure 32</w:t>
      </w:r>
      <w:r>
        <w:fldChar w:fldCharType="end"/>
      </w:r>
      <w:r>
        <w:rPr/>
        <w:t xml:space="preserve"> shows the variation in roll off and transmission band size, where the roll off becomes steeper and the transmission band size decreases as alpha decreases. The frequency response shown in </w:t>
      </w:r>
      <w:r>
        <w:rPr/>
        <w:fldChar w:fldCharType="begin"/>
      </w:r>
      <w:r>
        <w:instrText> REF _Ref346656429 \h </w:instrText>
      </w:r>
      <w:r>
        <w:fldChar w:fldCharType="separate"/>
      </w:r>
      <w:r>
        <w:t>Figure 32</w:t>
      </w:r>
      <w:r>
        <w:fldChar w:fldCharType="end"/>
      </w:r>
      <w:r>
        <w:rPr/>
        <w:t xml:space="preserve"> clear shows that it is undesirable to have a value of alpha tending towards one as the frequency content of the pulse shaped signal will be increase. However an eye diagram for alpha is equal to one would show a wider eye, with very little timing variation and distortion due to the increase in frequency content.</w:t>
      </w:r>
    </w:p>
    <w:p>
      <w:pPr>
        <w:pStyle w:val="TextBody"/>
        <w:jc w:val="center"/>
        <w:rPr/>
      </w:pPr>
      <w:bookmarkStart w:id="118" w:name="_GoBack"/>
      <w:bookmarkEnd w:id="118"/>
      <w:r>
        <w:rPr/>
        <w:drawing>
          <wp:inline distT="0" distB="0" distL="0" distR="0">
            <wp:extent cx="5138420" cy="3766820"/>
            <wp:effectExtent l="0" t="0" r="0" b="0"/>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32"/>
                    <a:stretch>
                      <a:fillRect/>
                    </a:stretch>
                  </pic:blipFill>
                  <pic:spPr bwMode="auto">
                    <a:xfrm>
                      <a:off x="0" y="0"/>
                      <a:ext cx="5138420" cy="3766820"/>
                    </a:xfrm>
                    <a:prstGeom prst="rect">
                      <a:avLst/>
                    </a:prstGeom>
                    <a:noFill/>
                    <a:ln w="9525">
                      <a:noFill/>
                      <a:miter lim="800000"/>
                      <a:headEnd/>
                      <a:tailEnd/>
                    </a:ln>
                  </pic:spPr>
                </pic:pic>
              </a:graphicData>
            </a:graphic>
          </wp:inline>
        </w:drawing>
      </w:r>
    </w:p>
    <w:p>
      <w:pPr>
        <w:pStyle w:val="Caption1"/>
        <w:rPr/>
      </w:pPr>
      <w:bookmarkStart w:id="119" w:name="_Toc347905011"/>
      <w:bookmarkStart w:id="120" w:name="_Ref346203932"/>
      <w:r>
        <w:rPr/>
        <w:t xml:space="preserve">Figure </w:t>
      </w:r>
      <w:r>
        <w:rPr/>
        <w:fldChar w:fldCharType="begin"/>
      </w:r>
      <w:r>
        <w:instrText> SEQ "Figure" \*Arabic </w:instrText>
      </w:r>
      <w:r>
        <w:fldChar w:fldCharType="separate"/>
      </w:r>
      <w:r>
        <w:t>30</w:t>
      </w:r>
      <w:r>
        <w:fldChar w:fldCharType="end"/>
      </w:r>
      <w:bookmarkEnd w:id="120"/>
      <w:bookmarkEnd w:id="119"/>
      <w:r>
        <w:rPr/>
        <w:t>-Frequency Domain of RC and Analogue Filtered Signals</w:t>
      </w:r>
    </w:p>
    <w:p>
      <w:pPr>
        <w:pStyle w:val="TextBody"/>
        <w:jc w:val="center"/>
        <w:rPr/>
      </w:pPr>
      <w:r>
        <w:rPr/>
        <w:drawing>
          <wp:inline distT="0" distB="0" distL="0" distR="0">
            <wp:extent cx="5848350" cy="2954655"/>
            <wp:effectExtent l="0" t="0" r="0" b="0"/>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3"/>
                    <a:stretch>
                      <a:fillRect/>
                    </a:stretch>
                  </pic:blipFill>
                  <pic:spPr bwMode="auto">
                    <a:xfrm>
                      <a:off x="0" y="0"/>
                      <a:ext cx="5848350" cy="2954655"/>
                    </a:xfrm>
                    <a:prstGeom prst="rect">
                      <a:avLst/>
                    </a:prstGeom>
                    <a:noFill/>
                    <a:ln w="9525">
                      <a:noFill/>
                      <a:miter lim="800000"/>
                      <a:headEnd/>
                      <a:tailEnd/>
                    </a:ln>
                  </pic:spPr>
                </pic:pic>
              </a:graphicData>
            </a:graphic>
          </wp:inline>
        </w:drawing>
      </w:r>
    </w:p>
    <w:p>
      <w:pPr>
        <w:pStyle w:val="Caption1"/>
        <w:rPr/>
      </w:pPr>
      <w:bookmarkStart w:id="121" w:name="_Toc347905012"/>
      <w:bookmarkStart w:id="122" w:name="_Ref346656510"/>
      <w:r>
        <w:rPr/>
        <w:t xml:space="preserve">Figure </w:t>
      </w:r>
      <w:r>
        <w:rPr/>
        <w:fldChar w:fldCharType="begin"/>
      </w:r>
      <w:r>
        <w:instrText> SEQ "Figure" \*Arabic </w:instrText>
      </w:r>
      <w:r>
        <w:fldChar w:fldCharType="separate"/>
      </w:r>
      <w:r>
        <w:t>31</w:t>
      </w:r>
      <w:r>
        <w:fldChar w:fldCharType="end"/>
      </w:r>
      <w:bookmarkEnd w:id="122"/>
      <w:bookmarkEnd w:id="121"/>
      <w:r>
        <w:rPr/>
        <w:t>-Impulse Response for RC Filter with varying alpha</w:t>
      </w:r>
    </w:p>
    <w:p>
      <w:pPr>
        <w:pStyle w:val="TextBody"/>
        <w:jc w:val="center"/>
        <w:rPr/>
      </w:pPr>
      <w:r>
        <w:rPr/>
        <w:drawing>
          <wp:inline distT="0" distB="0" distL="0" distR="0">
            <wp:extent cx="5848350" cy="2954655"/>
            <wp:effectExtent l="0" t="0" r="0" b="0"/>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4"/>
                    <a:stretch>
                      <a:fillRect/>
                    </a:stretch>
                  </pic:blipFill>
                  <pic:spPr bwMode="auto">
                    <a:xfrm>
                      <a:off x="0" y="0"/>
                      <a:ext cx="5848350" cy="2954655"/>
                    </a:xfrm>
                    <a:prstGeom prst="rect">
                      <a:avLst/>
                    </a:prstGeom>
                    <a:noFill/>
                    <a:ln w="9525">
                      <a:noFill/>
                      <a:miter lim="800000"/>
                      <a:headEnd/>
                      <a:tailEnd/>
                    </a:ln>
                  </pic:spPr>
                </pic:pic>
              </a:graphicData>
            </a:graphic>
          </wp:inline>
        </w:drawing>
      </w:r>
    </w:p>
    <w:p>
      <w:pPr>
        <w:pStyle w:val="Caption1"/>
        <w:rPr/>
      </w:pPr>
      <w:bookmarkStart w:id="123" w:name="_Toc347905013"/>
      <w:bookmarkStart w:id="124" w:name="_Ref346656429"/>
      <w:r>
        <w:rPr/>
        <w:t xml:space="preserve">Figure </w:t>
      </w:r>
      <w:r>
        <w:rPr/>
        <w:fldChar w:fldCharType="begin"/>
      </w:r>
      <w:r>
        <w:instrText> SEQ "Figure" \*Arabic </w:instrText>
      </w:r>
      <w:r>
        <w:fldChar w:fldCharType="separate"/>
      </w:r>
      <w:r>
        <w:t>32</w:t>
      </w:r>
      <w:r>
        <w:fldChar w:fldCharType="end"/>
      </w:r>
      <w:bookmarkEnd w:id="124"/>
      <w:bookmarkEnd w:id="123"/>
      <w:r>
        <w:rPr/>
        <w:t>-Frequency Response for RC Filter with varying alpha</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7"/>
        </w:numPr>
        <w:rPr/>
      </w:pPr>
      <w:bookmarkStart w:id="125" w:name="_Toc347904977"/>
      <w:bookmarkEnd w:id="125"/>
      <w:r>
        <w:rPr/>
        <w:t>Root Raised Cosine</w:t>
      </w:r>
    </w:p>
    <w:p>
      <w:pPr>
        <w:pStyle w:val="TextBody"/>
        <w:rPr/>
      </w:pPr>
      <w:r>
        <w:rPr/>
        <w:t>To implement a Raised Cosine filter requires splitting the filter into two parts, where a set of matched Root Raise Cosine filters are designed. The transfer function of a RRC filter is the square root of the Raised Cosine filter; hence the combination of the two filters</w:t>
      </w:r>
      <w:ins w:id="35" w:author="IPWireless" w:date="2013-02-06T15:11:00Z">
        <w:r>
          <w:rPr/>
          <w:t>,</w:t>
        </w:r>
      </w:ins>
      <w:r>
        <w:rPr/>
        <w:t xml:space="preserve"> one in the transmitter and one in the receiver yields a Raised Cosine transfer function. </w:t>
      </w:r>
    </w:p>
    <w:p>
      <w:pPr>
        <w:pStyle w:val="TextBody"/>
        <w:rPr/>
      </w:pPr>
      <w:r>
        <w:rPr/>
        <w:pict>
          <v:group id="shape_0" style="position:absolute;margin-left:0pt;margin-top:0pt;width:528.5pt;height:116.55pt" coordorigin="0,0" coordsize="10570,2331">
            <v:rect id="shape_0" stroked="t" style="position:absolute;left:1644;top:89;width:7175;height:2173">
              <v:wrap v:type="none"/>
              <v:fill on="false" detectmouseclick="t"/>
              <v:stroke color="black" joinstyle="round" endcap="flat"/>
            </v:rect>
            <v:rect id="shape_0" fillcolor="white" stroked="t" style="position:absolute;left:2022;top:572;width:2399;height:1212">
              <v:wrap v:type="square"/>
              <v:fill type="solid" color2="black" detectmouseclick="t"/>
              <v:stroke color="black" dashstyle="dash" joinstyle="round" endcap="flat"/>
            </v:rect>
            <v:rect id="shape_0" fillcolor="white" stroked="t" style="position:absolute;left:5976;top:572;width:2401;height:1212">
              <v:wrap v:type="square"/>
              <v:fill type="solid" color2="black" detectmouseclick="t"/>
              <v:stroke color="black" dashstyle="dash" joinstyle="round" endcap="flat"/>
            </v:rect>
            <v:shapetype id="shapetype_71" coordsize="21600,21600" o:spt="71" path="m10800,5800l14522,l14155,5325l18380,4457l16702,7315l21097,8137l17607,10475l21600,13290l16837,12942l18145,18095l14020,14457l13247,19737l10532,14935l8485,21600l7715,15627l4762,17617l5667,13937l135,14587l3722,11775l,8615l4627,7617l370,2295l7312,6320l8352,2295xe">
              <v:stroke joinstyle="miter"/>
              <v:formulas>
                <v:f eqn="val 4627"/>
                <v:f eqn="val 8485"/>
                <v:f eqn="val 16702"/>
                <v:f eqn="val 14522"/>
                <v:f eqn="val 6320"/>
                <v:f eqn="val 8615"/>
                <v:f eqn="val 13937"/>
                <v:f eqn="val 13290"/>
              </v:formulas>
              <v:path gradientshapeok="t" o:connecttype="rect" textboxrect="@0,@4,@2,@6"/>
            </v:shapetype>
            <v:shape id="shape_0" fillcolor="white" stroked="t" style="position:absolute;left:4710;top:892;width:1009;height:719" type="shapetype_71">
              <v:wrap v:type="none"/>
              <v:fill type="solid" color2="black" detectmouseclick="t"/>
              <v:stroke color="black" joinstyle="miter" endcap="flat"/>
            </v:shape>
          </v:group>
        </w:pict>
      </w:r>
    </w:p>
    <w:p>
      <w:pPr>
        <w:pStyle w:val="Caption1"/>
        <w:rPr/>
      </w:pPr>
      <w:bookmarkStart w:id="126" w:name="_Toc347905014"/>
      <w:r>
        <w:rPr/>
        <w:t xml:space="preserve">Figure </w:t>
      </w:r>
      <w:r>
        <w:rPr/>
        <w:fldChar w:fldCharType="begin"/>
      </w:r>
      <w:r>
        <w:instrText> SEQ "Figure" \*Arabic </w:instrText>
      </w:r>
      <w:r>
        <w:fldChar w:fldCharType="separate"/>
      </w:r>
      <w:r>
        <w:t>33</w:t>
      </w:r>
      <w:r>
        <w:fldChar w:fldCharType="end"/>
      </w:r>
      <w:bookmarkEnd w:id="126"/>
      <w:r>
        <w:rPr/>
        <w:t xml:space="preserve"> – RRC Filter Design</w:t>
      </w:r>
    </w:p>
    <w:p>
      <w:pPr>
        <w:pStyle w:val="TextBody"/>
        <w:rPr/>
      </w:pPr>
      <w:r>
        <w:rPr/>
      </w:r>
    </w:p>
    <w:p>
      <w:pPr>
        <w:pStyle w:val="TextBody"/>
        <w:rPr/>
      </w:pPr>
      <w:r>
        <w:rPr/>
      </w:r>
    </w:p>
    <w:p>
      <w:pPr>
        <w:pStyle w:val="TextBody"/>
        <w:rPr/>
      </w:pPr>
      <w:r>
        <w:rPr/>
      </w:r>
    </w:p>
    <w:p>
      <w:pPr>
        <w:pStyle w:val="Heading2"/>
        <w:numPr>
          <w:ilvl w:val="1"/>
          <w:numId w:val="7"/>
        </w:numPr>
        <w:rPr/>
      </w:pPr>
      <w:bookmarkStart w:id="127" w:name="_Toc347904978"/>
      <w:bookmarkEnd w:id="127"/>
      <w:r>
        <w:rPr/>
        <w:t>Raised Cosine Transfer Function</w:t>
      </w:r>
    </w:p>
    <w:p>
      <w:pPr>
        <w:pStyle w:val="Normal"/>
        <w:rPr/>
      </w:pPr>
      <w:r>
        <w:rPr/>
        <w:t xml:space="preserve">The frequency response for a raised cosine transfer function is determined in Equation </w:t>
      </w:r>
      <w:r>
        <w:rPr/>
        <w:fldChar w:fldCharType="begin"/>
      </w:r>
      <w:r>
        <w:instrText> REF RCFreq \r \h </w:instrText>
      </w:r>
      <w:r>
        <w:fldChar w:fldCharType="separate"/>
      </w:r>
      <w:r>
        <w:t>25</w:t>
      </w:r>
      <w:r>
        <w:fldChar w:fldCharType="end"/>
      </w:r>
      <w:r>
        <w:rPr/>
        <w:fldChar w:fldCharType="begin"/>
      </w:r>
      <w:r>
        <w:instrText> REF RCFreq \h </w:instrText>
      </w:r>
      <w:r>
        <w:fldChar w:fldCharType="separate"/>
      </w:r>
      <w:r/>
      <w:r>
        <w:fldChar w:fldCharType="end"/>
      </w:r>
    </w:p>
    <w:tbl>
      <w:tblPr>
        <w:tblW w:w="9360"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403"/>
        <w:gridCol w:w="6552"/>
        <w:gridCol w:w="1405"/>
      </w:tblGrid>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ω</m:t>
                  </m:r>
                </m:e>
              </m:d>
              <m:d>
                <m:dPr>
                  <m:begChr m:val="{"/>
                  <m:endChr m:val=""/>
                </m:dPr>
                <m:e>
                  <m:eqArr>
                    <m:e>
                      <m:r>
                        <w:rPr>
                          <w:rFonts w:ascii="Cambria Math" w:hAnsi="Cambria Math"/>
                        </w:rPr>
                        <m:t xml:space="preserve">A</m:t>
                      </m:r>
                    </m:e>
                    <m:e>
                      <m:f>
                        <m:num>
                          <m:r>
                            <w:rPr>
                              <w:rFonts w:ascii="Cambria Math" w:hAnsi="Cambria Math"/>
                            </w:rPr>
                            <m:t xml:space="preserve">A</m:t>
                          </m:r>
                        </m:num>
                        <m:den>
                          <m:r>
                            <w:rPr>
                              <w:rFonts w:ascii="Cambria Math" w:hAnsi="Cambria Math"/>
                            </w:rPr>
                            <m:t xml:space="preserve">2</m:t>
                          </m:r>
                        </m:den>
                      </m:f>
                    </m:e>
                    <m:e>
                      <m:r>
                        <w:rPr>
                          <w:rFonts w:ascii="Cambria Math" w:hAnsi="Cambria Math"/>
                        </w:rPr>
                        <m:t xml:space="preserve">0</m:t>
                      </m:r>
                    </m:e>
                  </m:eqAr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π</m:t>
                      </m:r>
                      <m:f>
                        <m:num>
                          <m:d>
                            <m:dPr>
                              <m:begChr m:val="|"/>
                              <m:endChr m:val="|"/>
                            </m:dPr>
                            <m:e>
                              <m:r>
                                <w:rPr>
                                  <w:rFonts w:ascii="Cambria Math" w:hAnsi="Cambria Math"/>
                                </w:rPr>
                                <m:t xml:space="preserve">ω</m:t>
                              </m:r>
                            </m:e>
                          </m:d>
                          <m:r>
                            <w:rPr>
                              <w:rFonts w:ascii="Cambria Math" w:hAnsi="Cambria Math"/>
                            </w:rPr>
                            <m:t xml:space="preserve">−</m:t>
                          </m:r>
                          <m:sSub>
                            <m:e>
                              <m:r>
                                <w:rPr>
                                  <w:rFonts w:ascii="Cambria Math" w:hAnsi="Cambria Math"/>
                                </w:rPr>
                                <m:t xml:space="preserve">ω</m:t>
                              </m:r>
                            </m:e>
                            <m:sub>
                              <m:r>
                                <w:rPr>
                                  <w:rFonts w:ascii="Cambria Math" w:hAnsi="Cambria Math"/>
                                </w:rPr>
                                <m:t xml:space="preserve">1</m:t>
                              </m:r>
                            </m:sub>
                          </m:sSub>
                        </m:num>
                        <m:den>
                          <m:r>
                            <w:rPr>
                              <w:rFonts w:ascii="Cambria Math" w:hAnsi="Cambria Math"/>
                            </w:rPr>
                            <m:t xml:space="preserve">α</m:t>
                          </m:r>
                          <m:sSub>
                            <m:e>
                              <m:r>
                                <w:rPr>
                                  <w:rFonts w:ascii="Cambria Math" w:hAnsi="Cambria Math"/>
                                </w:rPr>
                                <m:t xml:space="preserve">ω</m:t>
                              </m:r>
                            </m:e>
                            <m:sub>
                              <m:r>
                                <w:rPr>
                                  <w:rFonts w:ascii="Cambria Math" w:hAnsi="Cambria Math"/>
                                </w:rPr>
                                <m:t xml:space="preserve">c</m:t>
                              </m:r>
                            </m:sub>
                          </m:sSub>
                        </m:den>
                      </m:f>
                    </m:e>
                  </m:d>
                </m:e>
              </m:d>
              <m:m>
                <m:mr>
                  <m:e>
                    <m:r>
                      <w:rPr>
                        <w:rFonts w:ascii="Cambria Math" w:hAnsi="Cambria Math"/>
                      </w:rPr>
                      <m:t xml:space="preserve">for</m:t>
                    </m:r>
                    <m:d>
                      <m:dPr>
                        <m:begChr m:val="|"/>
                        <m:endChr m:val="|"/>
                      </m:dPr>
                      <m:e>
                        <m:r>
                          <w:rPr>
                            <w:rFonts w:ascii="Cambria Math" w:hAnsi="Cambria Math"/>
                          </w:rPr>
                          <m:t xml:space="preserve">ω</m:t>
                        </m:r>
                      </m:e>
                    </m:d>
                    <m:r>
                      <w:rPr>
                        <w:rFonts w:ascii="Cambria Math" w:hAnsi="Cambria Math"/>
                      </w:rPr>
                      <m:t xml:space="preserve">≤</m:t>
                    </m:r>
                    <m:sSub>
                      <m:e>
                        <m:r>
                          <w:rPr>
                            <w:rFonts w:ascii="Cambria Math" w:hAnsi="Cambria Math"/>
                          </w:rPr>
                          <m:t xml:space="preserve">ω</m:t>
                        </m:r>
                      </m:e>
                      <m:sub>
                        <m:r>
                          <w:rPr>
                            <w:rFonts w:ascii="Cambria Math" w:hAnsi="Cambria Math"/>
                          </w:rPr>
                          <m:t xml:space="preserve">1</m:t>
                        </m:r>
                      </m:sub>
                    </m:sSub>
                  </m:e>
                </m:mr>
                <m:mr>
                  <m:e>
                    <m:r>
                      <w:rPr>
                        <w:rFonts w:ascii="Cambria Math" w:hAnsi="Cambria Math"/>
                      </w:rPr>
                      <m:t xml:space="preserve">for</m:t>
                    </m:r>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ω</m:t>
                        </m:r>
                      </m:e>
                    </m:d>
                    <m:r>
                      <w:rPr>
                        <w:rFonts w:ascii="Cambria Math" w:hAnsi="Cambria Math"/>
                      </w:rPr>
                      <m:t xml:space="preserve">≤</m:t>
                    </m:r>
                    <m:sSub>
                      <m:e>
                        <m:r>
                          <w:rPr>
                            <w:rFonts w:ascii="Cambria Math" w:hAnsi="Cambria Math"/>
                          </w:rPr>
                          <m:t xml:space="preserve">ω</m:t>
                        </m:r>
                      </m:e>
                      <m:sub>
                        <m:r>
                          <w:rPr>
                            <w:rFonts w:ascii="Cambria Math" w:hAnsi="Cambria Math"/>
                          </w:rPr>
                          <m:t xml:space="preserve">2</m:t>
                        </m:r>
                      </m:sub>
                    </m:sSub>
                  </m:e>
                </m:mr>
                <m:mr>
                  <m:e>
                    <m:r>
                      <w:rPr>
                        <w:rFonts w:ascii="Cambria Math" w:hAnsi="Cambria Math"/>
                      </w:rPr>
                      <m:t xml:space="preserve">for</m:t>
                    </m:r>
                    <m:d>
                      <m:dPr>
                        <m:begChr m:val="|"/>
                        <m:endChr m:val="|"/>
                      </m:dPr>
                      <m:e>
                        <m:r>
                          <w:rPr>
                            <w:rFonts w:ascii="Cambria Math" w:hAnsi="Cambria Math"/>
                          </w:rPr>
                          <m:t xml:space="preserve">ω</m:t>
                        </m:r>
                      </m:e>
                    </m:d>
                    <m:r>
                      <w:rPr>
                        <w:rFonts w:ascii="Cambria Math" w:hAnsi="Cambria Math"/>
                      </w:rPr>
                      <m:t xml:space="preserve">&gt;</m:t>
                    </m:r>
                    <m:sSub>
                      <m:e>
                        <m:r>
                          <w:rPr>
                            <w:rFonts w:ascii="Cambria Math" w:hAnsi="Cambria Math"/>
                          </w:rPr>
                          <m:t xml:space="preserve">ω</m:t>
                        </m:r>
                      </m:e>
                      <m:sub>
                        <m:r>
                          <w:rPr>
                            <w:rFonts w:ascii="Cambria Math" w:hAnsi="Cambria Math"/>
                          </w:rPr>
                          <m:t xml:space="preserve">2</m:t>
                        </m:r>
                      </m:sub>
                    </m:sSub>
                  </m:e>
                </m:mr>
              </m:m>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bookmarkStart w:id="128" w:name="RCFreq"/>
            <w:bookmarkStart w:id="129" w:name="RCFreq"/>
            <w:bookmarkEnd w:id="129"/>
            <w:r>
              <w:rPr>
                <w:sz w:val="20"/>
              </w:rPr>
            </w:r>
          </w:p>
        </w:tc>
      </w:tr>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jc w:val="center"/>
              <w:rPr/>
            </w:pPr>
            <w:r>
              <w:rPr/>
            </w:r>
            <m:oMath xmlns:m="http://schemas.openxmlformats.org/officeDocument/2006/math">
              <m:r>
                <w:rPr>
                  <w:rFonts w:ascii="Cambria Math" w:hAnsi="Cambria Math"/>
                </w:rPr>
                <m:t xml:space="preserve">w</m:t>
              </m:r>
              <m:r>
                <w:rPr>
                  <w:rFonts w:ascii="Cambria Math" w:hAnsi="Cambria Math"/>
                </w:rPr>
                <m:t xml:space="preserve">here</m:t>
              </m:r>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α</m:t>
                  </m:r>
                </m:num>
                <m:den>
                  <m:r>
                    <w:rPr>
                      <w:rFonts w:ascii="Cambria Math" w:hAnsi="Cambria Math"/>
                    </w:rPr>
                    <m:t xml:space="preserve">2</m:t>
                  </m:r>
                </m:den>
              </m:f>
              <m:sSub>
                <m:e>
                  <m:r>
                    <w:rPr>
                      <w:rFonts w:ascii="Cambria Math" w:hAnsi="Cambria Math"/>
                    </w:rPr>
                    <m:t xml:space="preserve">ω</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α</m:t>
                  </m:r>
                </m:num>
                <m:den>
                  <m:r>
                    <w:rPr>
                      <w:rFonts w:ascii="Cambria Math" w:hAnsi="Cambria Math"/>
                    </w:rPr>
                    <m:t xml:space="preserve">2</m:t>
                  </m:r>
                </m:den>
              </m:f>
              <m:sSub>
                <m:e>
                  <m:r>
                    <w:rPr>
                      <w:rFonts w:ascii="Cambria Math" w:hAnsi="Cambria Math"/>
                    </w:rPr>
                    <m:t xml:space="preserve">ω</m:t>
                  </m:r>
                </m:e>
                <m:sub>
                  <m:r>
                    <w:rPr>
                      <w:rFonts w:ascii="Cambria Math" w:hAnsi="Cambria Math"/>
                    </w:rPr>
                    <m:t xml:space="preserve">c</m:t>
                  </m:r>
                </m:sub>
              </m:sSub>
            </m:oMath>
          </w:p>
          <w:p>
            <w:pPr>
              <w:pStyle w:val="Normal"/>
              <w:tabs>
                <w:tab w:val="left" w:pos="4170" w:leader="none"/>
              </w:tabs>
              <w:spacing w:before="0" w:after="240"/>
              <w:jc w:val="center"/>
              <w:rPr/>
            </w:pPr>
            <w:r>
              <w:rPr/>
            </w:r>
            <m:oMath xmlns:m="http://schemas.openxmlformats.org/officeDocument/2006/math">
              <m:r>
                <w:rPr>
                  <w:rFonts w:ascii="Cambria Math" w:hAnsi="Cambria Math"/>
                </w:rPr>
                <m:t xml:space="preserve">A</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sSub>
                    <m:e>
                      <m:r>
                        <w:rPr>
                          <w:rFonts w:ascii="Cambria Math" w:hAnsi="Cambria Math"/>
                        </w:rPr>
                        <m:t xml:space="preserve">ω</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T</m:t>
                  </m:r>
                </m:e>
                <m:sub>
                  <m:r>
                    <w:rPr>
                      <w:rFonts w:ascii="Cambria Math" w:hAnsi="Cambria Math"/>
                    </w:rPr>
                    <m:t xml:space="preserve">s</m:t>
                  </m:r>
                </m:sub>
              </m:sSub>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r>
              <w:rPr>
                <w:sz w:val="20"/>
              </w:rPr>
            </w:r>
          </w:p>
        </w:tc>
      </w:tr>
    </w:tbl>
    <w:p>
      <w:pPr>
        <w:pStyle w:val="Normal"/>
        <w:rPr/>
      </w:pPr>
      <w:r>
        <w:rPr/>
        <w:t xml:space="preserve">The impulse response for Equation </w:t>
      </w:r>
      <w:r>
        <w:rPr/>
        <w:fldChar w:fldCharType="begin"/>
      </w:r>
      <w:r>
        <w:instrText> REF RCFreq \r \h </w:instrText>
      </w:r>
      <w:r>
        <w:fldChar w:fldCharType="separate"/>
      </w:r>
      <w:r>
        <w:t>25</w:t>
      </w:r>
      <w:r>
        <w:fldChar w:fldCharType="end"/>
      </w:r>
      <w:r>
        <w:rPr/>
        <w:t xml:space="preserve"> is given in Equation </w:t>
      </w:r>
      <w:r>
        <w:rPr/>
        <w:fldChar w:fldCharType="begin"/>
      </w:r>
      <w:r>
        <w:instrText> REF RCimpulse \h </w:instrText>
      </w:r>
      <w:r>
        <w:fldChar w:fldCharType="separate"/>
      </w:r>
      <w:r/>
      <w:r>
        <w:fldChar w:fldCharType="end"/>
      </w:r>
      <w:r>
        <w:rPr/>
        <w:fldChar w:fldCharType="begin"/>
      </w:r>
      <w:r>
        <w:instrText> REF RCimpulse \r \h </w:instrText>
      </w:r>
      <w:r>
        <w:fldChar w:fldCharType="separate"/>
      </w:r>
      <w:r>
        <w:t>14</w:t>
      </w:r>
      <w:r>
        <w:fldChar w:fldCharType="end"/>
      </w:r>
      <w:r>
        <w:rPr/>
        <w:t xml:space="preserve"> where the taps of the filter cross the zero amplitude at integer multiples of </w:t>
      </w:r>
      <w:r>
        <w:rPr/>
      </w:r>
      <m:oMath xmlns:m="http://schemas.openxmlformats.org/officeDocument/2006/math">
        <m:sSub>
          <m:e>
            <m:r>
              <w:rPr>
                <w:rFonts w:ascii="Cambria Math" w:hAnsi="Cambria Math"/>
              </w:rPr>
              <m:t xml:space="preserve">T</m:t>
            </m:r>
          </m:e>
          <m:sub>
            <m:r>
              <w:rPr>
                <w:rFonts w:ascii="Cambria Math" w:hAnsi="Cambria Math"/>
              </w:rPr>
              <m:t xml:space="preserve">s</m:t>
            </m:r>
          </m:sub>
        </m:sSub>
      </m:oMath>
      <w:r>
        <w:rPr/>
        <w:t xml:space="preserve">. </w:t>
      </w:r>
    </w:p>
    <w:tbl>
      <w:tblPr>
        <w:tblW w:w="9360"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403"/>
        <w:gridCol w:w="6552"/>
        <w:gridCol w:w="1405"/>
      </w:tblGrid>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t</m:t>
                  </m:r>
                  <m:sSub>
                    <m:e>
                      <m:r>
                        <w:rPr>
                          <w:rFonts w:ascii="Cambria Math" w:hAnsi="Cambria Math"/>
                        </w:rPr>
                        <m:t xml:space="preserve">T</m:t>
                      </m:r>
                    </m:e>
                    <m:sub>
                      <m:r>
                        <w:rPr>
                          <w:rFonts w:ascii="Cambria Math" w:hAnsi="Cambria Math"/>
                        </w:rPr>
                        <m:t xml:space="preserve">s</m:t>
                      </m:r>
                    </m:sub>
                  </m:sSub>
                </m:e>
              </m:d>
              <m:r>
                <w:rPr>
                  <w:rFonts w:ascii="Cambria Math" w:hAnsi="Cambria Math"/>
                </w:rPr>
                <m:t xml:space="preserve">=</m:t>
              </m:r>
              <m:f>
                <m:num>
                  <m:r>
                    <w:rPr>
                      <w:rFonts w:ascii="Cambria Math" w:hAnsi="Cambria Math"/>
                    </w:rPr>
                    <m:t xml:space="preserve">sin</m:t>
                  </m:r>
                  <m:d>
                    <m:dPr>
                      <m:begChr m:val="("/>
                      <m:endChr m:val=")"/>
                    </m:dPr>
                    <m:e>
                      <m:r>
                        <w:rPr>
                          <w:rFonts w:ascii="Cambria Math" w:hAnsi="Cambria Math"/>
                        </w:rPr>
                        <m:t xml:space="preserve">πt</m:t>
                      </m:r>
                    </m:e>
                  </m:d>
                  <m:r>
                    <w:rPr>
                      <w:rFonts w:ascii="Cambria Math" w:hAnsi="Cambria Math"/>
                    </w:rPr>
                    <m:t xml:space="preserve">cos</m:t>
                  </m:r>
                  <m:d>
                    <m:dPr>
                      <m:begChr m:val="("/>
                      <m:endChr m:val=")"/>
                    </m:dPr>
                    <m:e>
                      <m:r>
                        <w:rPr>
                          <w:rFonts w:ascii="Cambria Math" w:hAnsi="Cambria Math"/>
                        </w:rPr>
                        <m:t xml:space="preserve">απt</m:t>
                      </m:r>
                    </m:e>
                  </m:d>
                </m:num>
                <m:den>
                  <m:r>
                    <w:rPr>
                      <w:rFonts w:ascii="Cambria Math" w:hAnsi="Cambria Math"/>
                    </w:rPr>
                    <m:t xml:space="preserve">πt</m:t>
                  </m:r>
                  <m:d>
                    <m:dPr>
                      <m:begChr m:val="("/>
                      <m:endChr m:val=")"/>
                    </m:dPr>
                    <m:e>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2</m:t>
                              </m:r>
                              <m:r>
                                <w:rPr>
                                  <w:rFonts w:ascii="Cambria Math" w:hAnsi="Cambria Math"/>
                                </w:rPr>
                                <m:t xml:space="preserve">αt</m:t>
                              </m:r>
                            </m:e>
                          </m:d>
                        </m:e>
                        <m:sup>
                          <m:r>
                            <w:rPr>
                              <w:rFonts w:ascii="Cambria Math" w:hAnsi="Cambria Math"/>
                            </w:rPr>
                            <m:t xml:space="preserve">2</m:t>
                          </m:r>
                        </m:sup>
                      </m:sSup>
                    </m:e>
                  </m:d>
                </m:den>
              </m:f>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r>
              <w:rPr>
                <w:sz w:val="20"/>
              </w:rPr>
            </w:r>
          </w:p>
        </w:tc>
      </w:tr>
    </w:tbl>
    <w:p>
      <w:pPr>
        <w:pStyle w:val="Normal"/>
        <w:rPr/>
      </w:pPr>
      <w:r>
        <w:rPr/>
        <w:t>Applying l'hopital's rule the following equations can be determined to defined the filters characteristics.</w:t>
      </w:r>
    </w:p>
    <w:p>
      <w:pPr>
        <w:pStyle w:val="Normal"/>
        <w:rPr/>
      </w:pPr>
      <w:r>
        <w:rPr/>
      </w:r>
    </w:p>
    <w:tbl>
      <w:tblPr>
        <w:tblW w:w="9360"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403"/>
        <w:gridCol w:w="6552"/>
        <w:gridCol w:w="1405"/>
      </w:tblGrid>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0</m:t>
                  </m:r>
                </m:e>
              </m:d>
              <m:r>
                <w:rPr>
                  <w:rFonts w:ascii="Cambria Math" w:hAnsi="Cambria Math"/>
                </w:rPr>
                <m:t xml:space="preserve">=</m:t>
              </m:r>
              <m:f>
                <m:num>
                  <m:r>
                    <w:rPr>
                      <w:rFonts w:ascii="Cambria Math" w:hAnsi="Cambria Math"/>
                    </w:rPr>
                    <m:t xml:space="preserve">cos</m:t>
                  </m:r>
                  <m:d>
                    <m:dPr>
                      <m:begChr m:val="("/>
                      <m:endChr m:val=")"/>
                    </m:dPr>
                    <m:e>
                      <m:r>
                        <w:rPr>
                          <w:rFonts w:ascii="Cambria Math" w:hAnsi="Cambria Math"/>
                        </w:rPr>
                        <m:t xml:space="preserve">απ</m:t>
                      </m:r>
                      <m:f>
                        <m:fPr>
                          <m:type m:val="lin"/>
                        </m:fPr>
                        <m:num>
                          <m:sSub>
                            <m:e>
                              <m:r>
                                <w:rPr>
                                  <w:rFonts w:ascii="Cambria Math" w:hAnsi="Cambria Math"/>
                                </w:rPr>
                                <m:t xml:space="preserve">T</m:t>
                              </m:r>
                            </m:e>
                            <m:sub>
                              <m:r>
                                <w:rPr>
                                  <w:rFonts w:ascii="Cambria Math" w:hAnsi="Cambria Math"/>
                                </w:rPr>
                                <m:t xml:space="preserve">c</m:t>
                              </m:r>
                            </m:sub>
                          </m:sSub>
                        </m:num>
                        <m:den>
                          <m:r>
                            <w:rPr>
                              <w:rFonts w:ascii="Cambria Math" w:hAnsi="Cambria Math"/>
                            </w:rPr>
                            <m:t xml:space="preserve">t</m:t>
                          </m:r>
                        </m:den>
                      </m:f>
                    </m:e>
                  </m:d>
                </m:num>
                <m:den>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2</m:t>
                          </m:r>
                          <m:r>
                            <w:rPr>
                              <w:rFonts w:ascii="Cambria Math" w:hAnsi="Cambria Math"/>
                            </w:rPr>
                            <m:t xml:space="preserve">α</m:t>
                          </m:r>
                          <m:f>
                            <m:fPr>
                              <m:type m:val="lin"/>
                            </m:fPr>
                            <m:num>
                              <m:sSub>
                                <m:e>
                                  <m:r>
                                    <w:rPr>
                                      <w:rFonts w:ascii="Cambria Math" w:hAnsi="Cambria Math"/>
                                    </w:rPr>
                                    <m:t xml:space="preserve">T</m:t>
                                  </m:r>
                                </m:e>
                                <m:sub>
                                  <m:r>
                                    <w:rPr>
                                      <w:rFonts w:ascii="Cambria Math" w:hAnsi="Cambria Math"/>
                                    </w:rPr>
                                    <m:t xml:space="preserve">c</m:t>
                                  </m:r>
                                </m:sub>
                              </m:sSub>
                            </m:num>
                            <m:den>
                              <m:r>
                                <w:rPr>
                                  <w:rFonts w:ascii="Cambria Math" w:hAnsi="Cambria Math"/>
                                </w:rPr>
                                <m:t xml:space="preserve">t</m:t>
                              </m:r>
                            </m:den>
                          </m:f>
                        </m:e>
                      </m:d>
                    </m:e>
                    <m:sup>
                      <m:r>
                        <w:rPr>
                          <w:rFonts w:ascii="Cambria Math" w:hAnsi="Cambria Math"/>
                        </w:rPr>
                        <m:t xml:space="preserve">2</m:t>
                      </m:r>
                    </m:sup>
                  </m:sSup>
                </m:den>
              </m:f>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r>
              <w:rPr>
                <w:sz w:val="20"/>
              </w:rPr>
            </w:r>
          </w:p>
        </w:tc>
      </w:tr>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r>
                <w:rPr>
                  <w:rFonts w:ascii="Cambria Math" w:hAnsi="Cambria Math"/>
                </w:rPr>
                <m:t xml:space="preserve">h</m:t>
              </m:r>
              <m:d>
                <m:dPr>
                  <m:begChr m:val="("/>
                  <m:endChr m:val=")"/>
                </m:dPr>
                <m:e>
                  <m:f>
                    <m:num>
                      <m:r>
                        <w:rPr>
                          <w:rFonts w:ascii="Cambria Math" w:hAnsi="Cambria Math"/>
                        </w:rPr>
                        <m:t xml:space="preserve">1</m:t>
                      </m:r>
                    </m:num>
                    <m:den>
                      <m:r>
                        <w:rPr>
                          <w:rFonts w:ascii="Cambria Math" w:hAnsi="Cambria Math"/>
                        </w:rPr>
                        <m:t xml:space="preserve">2</m:t>
                      </m:r>
                      <m:r>
                        <w:rPr>
                          <w:rFonts w:ascii="Cambria Math" w:hAnsi="Cambria Math"/>
                        </w:rPr>
                        <m:t xml:space="preserve">α</m:t>
                      </m:r>
                    </m:den>
                  </m:f>
                </m:e>
              </m:d>
              <m:r>
                <w:rPr>
                  <w:rFonts w:ascii="Cambria Math" w:hAnsi="Cambria Math"/>
                </w:rPr>
                <m:t xml:space="preserve">=</m:t>
              </m:r>
              <m:f>
                <m:num>
                  <m:f>
                    <m:num>
                      <m:r>
                        <w:rPr>
                          <w:rFonts w:ascii="Cambria Math" w:hAnsi="Cambria Math"/>
                        </w:rPr>
                        <m:t xml:space="preserve">π</m:t>
                      </m:r>
                    </m:num>
                    <m:den>
                      <m:r>
                        <w:rPr>
                          <w:rFonts w:ascii="Cambria Math" w:hAnsi="Cambria Math"/>
                        </w:rPr>
                        <m:t xml:space="preserve">4</m:t>
                      </m:r>
                    </m:den>
                  </m:f>
                  <m:r>
                    <w:rPr>
                      <w:rFonts w:ascii="Cambria Math" w:hAnsi="Cambria Math"/>
                    </w:rPr>
                    <m:t xml:space="preserve">sin</m:t>
                  </m:r>
                  <m:d>
                    <m:dPr>
                      <m:begChr m:val="("/>
                      <m:endChr m:val=")"/>
                    </m:dPr>
                    <m:e>
                      <m:r>
                        <w:rPr>
                          <w:rFonts w:ascii="Cambria Math" w:hAnsi="Cambria Math"/>
                        </w:rPr>
                        <m:t xml:space="preserve">π</m:t>
                      </m:r>
                      <m:f>
                        <m:fPr>
                          <m:type m:val="lin"/>
                        </m:fPr>
                        <m:num>
                          <m:sSub>
                            <m:e>
                              <m:r>
                                <w:rPr>
                                  <w:rFonts w:ascii="Cambria Math" w:hAnsi="Cambria Math"/>
                                </w:rPr>
                                <m:t xml:space="preserve">T</m:t>
                              </m:r>
                            </m:e>
                            <m:sub>
                              <m:r>
                                <w:rPr>
                                  <w:rFonts w:ascii="Cambria Math" w:hAnsi="Cambria Math"/>
                                </w:rPr>
                                <m:t xml:space="preserve">c</m:t>
                              </m:r>
                            </m:sub>
                          </m:sSub>
                        </m:num>
                        <m:den>
                          <m:r>
                            <w:rPr>
                              <w:rFonts w:ascii="Cambria Math" w:hAnsi="Cambria Math"/>
                            </w:rPr>
                            <m:t xml:space="preserve">t</m:t>
                          </m:r>
                        </m:den>
                      </m:f>
                    </m:e>
                  </m:d>
                </m:num>
                <m:den>
                  <m:r>
                    <w:rPr>
                      <w:rFonts w:ascii="Cambria Math" w:hAnsi="Cambria Math"/>
                    </w:rPr>
                    <m:t xml:space="preserve">π</m:t>
                  </m:r>
                  <m:f>
                    <m:fPr>
                      <m:type m:val="lin"/>
                    </m:fPr>
                    <m:num>
                      <m:sSub>
                        <m:e>
                          <m:r>
                            <w:rPr>
                              <w:rFonts w:ascii="Cambria Math" w:hAnsi="Cambria Math"/>
                            </w:rPr>
                            <m:t xml:space="preserve">T</m:t>
                          </m:r>
                        </m:e>
                        <m:sub>
                          <m:r>
                            <w:rPr>
                              <w:rFonts w:ascii="Cambria Math" w:hAnsi="Cambria Math"/>
                            </w:rPr>
                            <m:t xml:space="preserve">c</m:t>
                          </m:r>
                        </m:sub>
                      </m:sSub>
                    </m:num>
                    <m:den>
                      <m:r>
                        <w:rPr>
                          <w:rFonts w:ascii="Cambria Math" w:hAnsi="Cambria Math"/>
                        </w:rPr>
                        <m:t xml:space="preserve">t</m:t>
                      </m:r>
                    </m:den>
                  </m:f>
                </m:den>
              </m:f>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r>
              <w:rPr>
                <w:sz w:val="20"/>
              </w:rPr>
            </w:r>
          </w:p>
        </w:tc>
      </w:tr>
    </w:tbl>
    <w:p>
      <w:pPr>
        <w:pStyle w:val="Normal"/>
        <w:rPr/>
      </w:pPr>
      <w:r>
        <w:rPr/>
        <w:t xml:space="preserve">The filter length for the raised cosine and the root raised cosine is determined by </w:t>
      </w:r>
    </w:p>
    <w:tbl>
      <w:tblPr>
        <w:tblW w:w="9360"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403"/>
        <w:gridCol w:w="6552"/>
        <w:gridCol w:w="1405"/>
      </w:tblGrid>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r>
                <w:rPr>
                  <w:rFonts w:ascii="Cambria Math" w:hAnsi="Cambria Math"/>
                </w:rPr>
                <m:t xml:space="preserve">t</m:t>
              </m:r>
              <m:sSub>
                <m:e>
                  <m:r>
                    <w:rPr>
                      <w:rFonts w:ascii="Cambria Math" w:hAnsi="Cambria Math"/>
                    </w:rPr>
                    <m:t xml:space="preserve">T</m:t>
                  </m:r>
                </m:e>
                <m:sub>
                  <m:r>
                    <w:rPr>
                      <w:rFonts w:ascii="Cambria Math" w:hAnsi="Cambria Math"/>
                    </w:rPr>
                    <m:t xml:space="preserve">s</m:t>
                  </m:r>
                </m:sub>
              </m:sSub>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T</m:t>
                      </m:r>
                    </m:e>
                    <m:sub>
                      <m:r>
                        <w:rPr>
                          <w:rFonts w:ascii="Cambria Math" w:hAnsi="Cambria Math"/>
                        </w:rPr>
                        <m:t xml:space="preserve">s</m:t>
                      </m:r>
                    </m:sub>
                  </m:sSub>
                  <m:r>
                    <w:rPr>
                      <w:rFonts w:ascii="Cambria Math" w:hAnsi="Cambria Math"/>
                    </w:rPr>
                    <m:t xml:space="preserve">×</m:t>
                  </m:r>
                  <m:r>
                    <w:rPr>
                      <w:rFonts w:ascii="Cambria Math" w:hAnsi="Cambria Math"/>
                    </w:rPr>
                    <m:t xml:space="preserve">Beta</m:t>
                  </m:r>
                </m:den>
              </m:f>
              <m:r>
                <w:rPr>
                  <w:rFonts w:ascii="Cambria Math" w:hAnsi="Cambria Math"/>
                </w:rPr>
                <m:t xml:space="preserve">:</m:t>
              </m:r>
              <m:r>
                <w:rPr>
                  <w:rFonts w:ascii="Cambria Math" w:hAnsi="Cambria Math"/>
                </w:rPr>
                <m:t xml:space="preserve">t</m:t>
              </m:r>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r>
              <w:rPr>
                <w:sz w:val="20"/>
              </w:rPr>
            </w:r>
          </w:p>
        </w:tc>
      </w:tr>
    </w:tbl>
    <w:p>
      <w:pPr>
        <w:pStyle w:val="Normal"/>
        <w:rPr/>
      </w:pPr>
      <w:r>
        <w:rPr/>
        <w:t xml:space="preserve">where </w:t>
      </w:r>
      <w:r>
        <w:rPr/>
      </w:r>
      <m:oMath xmlns:m="http://schemas.openxmlformats.org/officeDocument/2006/math">
        <m:r>
          <w:rPr>
            <w:rFonts w:ascii="Cambria Math" w:hAnsi="Cambria Math"/>
          </w:rPr>
          <m:t xml:space="preserve">t</m:t>
        </m:r>
      </m:oMath>
      <w:r>
        <w:rPr/>
        <w:t xml:space="preserve">is half the number of taps required </w:t>
      </w:r>
    </w:p>
    <w:p>
      <w:pPr>
        <w:pStyle w:val="Normal"/>
        <w:rPr/>
      </w:pPr>
      <w:r>
        <w:rPr/>
      </w:r>
    </w:p>
    <w:p>
      <w:pPr>
        <w:pStyle w:val="Normal"/>
        <w:rPr/>
      </w:pPr>
      <w:r>
        <w:rPr/>
      </w:r>
    </w:p>
    <w:p>
      <w:pPr>
        <w:pStyle w:val="Normal"/>
        <w:rPr/>
      </w:pPr>
      <w:r>
        <w:rPr/>
      </w:r>
    </w:p>
    <w:p>
      <w:pPr>
        <w:pStyle w:val="Normal"/>
        <w:rPr/>
      </w:pPr>
      <w:r>
        <w:rPr/>
      </w:r>
    </w:p>
    <w:p>
      <w:pPr>
        <w:pStyle w:val="Heading2"/>
        <w:numPr>
          <w:ilvl w:val="1"/>
          <w:numId w:val="7"/>
        </w:numPr>
        <w:rPr/>
      </w:pPr>
      <w:bookmarkStart w:id="130" w:name="_Toc347904979"/>
      <w:bookmarkEnd w:id="130"/>
      <w:r>
        <w:rPr/>
        <w:t>Root Raised Cosine Transfer Function</w:t>
      </w:r>
    </w:p>
    <w:p>
      <w:pPr>
        <w:pStyle w:val="Normal"/>
        <w:rPr/>
      </w:pPr>
      <w:r>
        <w:rPr/>
        <w:t>Similarly the characteristics of the Root Raised Cosine filter can be obtained by taking the root of the frequency response of the raised cosine filter.</w:t>
      </w:r>
    </w:p>
    <w:tbl>
      <w:tblPr>
        <w:tblW w:w="9360"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403"/>
        <w:gridCol w:w="6552"/>
        <w:gridCol w:w="1405"/>
      </w:tblGrid>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jc w:val="center"/>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ω</m:t>
                  </m:r>
                </m:e>
              </m:d>
              <m:d>
                <m:dPr>
                  <m:begChr m:val="{"/>
                  <m:endChr m:val=""/>
                </m:dPr>
                <m:e>
                  <m:eqArr>
                    <m:e>
                      <m:r>
                        <w:rPr>
                          <w:rFonts w:ascii="Cambria Math" w:hAnsi="Cambria Math"/>
                        </w:rPr>
                        <m:t xml:space="preserve">B</m:t>
                      </m:r>
                    </m:e>
                    <m:e>
                      <m:f>
                        <m:num>
                          <m:r>
                            <w:rPr>
                              <w:rFonts w:ascii="Cambria Math" w:hAnsi="Cambria Math"/>
                            </w:rPr>
                            <m:t xml:space="preserve">B</m:t>
                          </m:r>
                        </m:num>
                        <m:den>
                          <m:rad>
                            <m:radPr>
                              <m:degHide m:val="1"/>
                            </m:radPr>
                            <m:deg/>
                            <m:e>
                              <m:r>
                                <w:rPr>
                                  <w:rFonts w:ascii="Cambria Math" w:hAnsi="Cambria Math"/>
                                </w:rPr>
                                <m:t xml:space="preserve">2</m:t>
                              </m:r>
                            </m:e>
                          </m:rad>
                        </m:den>
                      </m:f>
                    </m:e>
                    <m:e>
                      <m:r>
                        <w:rPr>
                          <w:rFonts w:ascii="Cambria Math" w:hAnsi="Cambria Math"/>
                        </w:rPr>
                        <m:t xml:space="preserve">0</m:t>
                      </m:r>
                    </m:e>
                  </m:eqArr>
                </m:e>
              </m:d>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π</m:t>
                      </m:r>
                      <m:f>
                        <m:num>
                          <m:d>
                            <m:dPr>
                              <m:begChr m:val="|"/>
                              <m:endChr m:val="|"/>
                            </m:dPr>
                            <m:e>
                              <m:r>
                                <w:rPr>
                                  <w:rFonts w:ascii="Cambria Math" w:hAnsi="Cambria Math"/>
                                </w:rPr>
                                <m:t xml:space="preserve">ω</m:t>
                              </m:r>
                            </m:e>
                          </m:d>
                          <m:r>
                            <w:rPr>
                              <w:rFonts w:ascii="Cambria Math" w:hAnsi="Cambria Math"/>
                            </w:rPr>
                            <m:t xml:space="preserve">−</m:t>
                          </m:r>
                          <m:sSub>
                            <m:e>
                              <m:r>
                                <w:rPr>
                                  <w:rFonts w:ascii="Cambria Math" w:hAnsi="Cambria Math"/>
                                </w:rPr>
                                <m:t xml:space="preserve">ω</m:t>
                              </m:r>
                            </m:e>
                            <m:sub>
                              <m:r>
                                <w:rPr>
                                  <w:rFonts w:ascii="Cambria Math" w:hAnsi="Cambria Math"/>
                                </w:rPr>
                                <m:t xml:space="preserve">1</m:t>
                              </m:r>
                            </m:sub>
                          </m:sSub>
                        </m:num>
                        <m:den>
                          <m:r>
                            <w:rPr>
                              <w:rFonts w:ascii="Cambria Math" w:hAnsi="Cambria Math"/>
                            </w:rPr>
                            <m:t xml:space="preserve">α</m:t>
                          </m:r>
                          <m:sSub>
                            <m:e>
                              <m:r>
                                <w:rPr>
                                  <w:rFonts w:ascii="Cambria Math" w:hAnsi="Cambria Math"/>
                                </w:rPr>
                                <m:t xml:space="preserve">ω</m:t>
                              </m:r>
                            </m:e>
                            <m:sub>
                              <m:r>
                                <w:rPr>
                                  <w:rFonts w:ascii="Cambria Math" w:hAnsi="Cambria Math"/>
                                </w:rPr>
                                <m:t xml:space="preserve">c</m:t>
                              </m:r>
                            </m:sub>
                          </m:sSub>
                        </m:den>
                      </m:f>
                    </m:e>
                  </m:d>
                </m:e>
              </m:rad>
              <m:m>
                <m:mr>
                  <m:e>
                    <m:r>
                      <w:rPr>
                        <w:rFonts w:ascii="Cambria Math" w:hAnsi="Cambria Math"/>
                      </w:rPr>
                      <m:t xml:space="preserve">for</m:t>
                    </m:r>
                    <m:d>
                      <m:dPr>
                        <m:begChr m:val="|"/>
                        <m:endChr m:val="|"/>
                      </m:dPr>
                      <m:e>
                        <m:r>
                          <w:rPr>
                            <w:rFonts w:ascii="Cambria Math" w:hAnsi="Cambria Math"/>
                          </w:rPr>
                          <m:t xml:space="preserve">ω</m:t>
                        </m:r>
                      </m:e>
                    </m:d>
                    <m:r>
                      <w:rPr>
                        <w:rFonts w:ascii="Cambria Math" w:hAnsi="Cambria Math"/>
                      </w:rPr>
                      <m:t xml:space="preserve">≤</m:t>
                    </m:r>
                    <m:sSub>
                      <m:e>
                        <m:r>
                          <w:rPr>
                            <w:rFonts w:ascii="Cambria Math" w:hAnsi="Cambria Math"/>
                          </w:rPr>
                          <m:t xml:space="preserve">ω</m:t>
                        </m:r>
                      </m:e>
                      <m:sub>
                        <m:r>
                          <w:rPr>
                            <w:rFonts w:ascii="Cambria Math" w:hAnsi="Cambria Math"/>
                          </w:rPr>
                          <m:t xml:space="preserve">1</m:t>
                        </m:r>
                      </m:sub>
                    </m:sSub>
                  </m:e>
                </m:mr>
                <m:mr>
                  <m:e>
                    <m:r>
                      <w:rPr>
                        <w:rFonts w:ascii="Cambria Math" w:hAnsi="Cambria Math"/>
                      </w:rPr>
                      <m:t xml:space="preserve">for</m:t>
                    </m:r>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ω</m:t>
                        </m:r>
                      </m:e>
                    </m:d>
                    <m:r>
                      <w:rPr>
                        <w:rFonts w:ascii="Cambria Math" w:hAnsi="Cambria Math"/>
                      </w:rPr>
                      <m:t xml:space="preserve">≤</m:t>
                    </m:r>
                    <m:sSub>
                      <m:e>
                        <m:r>
                          <w:rPr>
                            <w:rFonts w:ascii="Cambria Math" w:hAnsi="Cambria Math"/>
                          </w:rPr>
                          <m:t xml:space="preserve">ω</m:t>
                        </m:r>
                      </m:e>
                      <m:sub>
                        <m:r>
                          <w:rPr>
                            <w:rFonts w:ascii="Cambria Math" w:hAnsi="Cambria Math"/>
                          </w:rPr>
                          <m:t xml:space="preserve">2</m:t>
                        </m:r>
                      </m:sub>
                    </m:sSub>
                  </m:e>
                </m:mr>
                <m:mr>
                  <m:e>
                    <m:r>
                      <w:rPr>
                        <w:rFonts w:ascii="Cambria Math" w:hAnsi="Cambria Math"/>
                      </w:rPr>
                      <m:t xml:space="preserve">for</m:t>
                    </m:r>
                    <m:d>
                      <m:dPr>
                        <m:begChr m:val="|"/>
                        <m:endChr m:val="|"/>
                      </m:dPr>
                      <m:e>
                        <m:r>
                          <w:rPr>
                            <w:rFonts w:ascii="Cambria Math" w:hAnsi="Cambria Math"/>
                          </w:rPr>
                          <m:t xml:space="preserve">ω</m:t>
                        </m:r>
                      </m:e>
                    </m:d>
                    <m:r>
                      <w:rPr>
                        <w:rFonts w:ascii="Cambria Math" w:hAnsi="Cambria Math"/>
                      </w:rPr>
                      <m:t xml:space="preserve">&gt;</m:t>
                    </m:r>
                    <m:sSub>
                      <m:e>
                        <m:r>
                          <w:rPr>
                            <w:rFonts w:ascii="Cambria Math" w:hAnsi="Cambria Math"/>
                          </w:rPr>
                          <m:t xml:space="preserve">ω</m:t>
                        </m:r>
                      </m:e>
                      <m:sub>
                        <m:r>
                          <w:rPr>
                            <w:rFonts w:ascii="Cambria Math" w:hAnsi="Cambria Math"/>
                          </w:rPr>
                          <m:t xml:space="preserve">2</m:t>
                        </m:r>
                      </m:sub>
                    </m:sSub>
                  </m:e>
                </m:mr>
              </m:m>
            </m:oMath>
          </w:p>
          <w:p>
            <w:pPr>
              <w:pStyle w:val="Normal"/>
              <w:tabs>
                <w:tab w:val="left" w:pos="4170" w:leader="none"/>
              </w:tabs>
              <w:jc w:val="center"/>
              <w:rPr/>
            </w:pPr>
            <w:r>
              <w:rPr/>
            </w:r>
            <m:oMath xmlns:m="http://schemas.openxmlformats.org/officeDocument/2006/math">
              <m:r>
                <w:rPr>
                  <w:rFonts w:ascii="Cambria Math" w:hAnsi="Cambria Math"/>
                </w:rPr>
                <m:t xml:space="preserve">w</m:t>
              </m:r>
              <m:r>
                <w:rPr>
                  <w:rFonts w:ascii="Cambria Math" w:hAnsi="Cambria Math"/>
                </w:rPr>
                <m:t xml:space="preserve">here</m:t>
              </m:r>
              <m:r>
                <w:rPr>
                  <w:rFonts w:ascii="Cambria Math" w:hAnsi="Cambria Math"/>
                </w:rPr>
                <m:t xml:space="preserve">B</m:t>
              </m:r>
              <m:r>
                <w:rPr>
                  <w:rFonts w:ascii="Cambria Math" w:hAnsi="Cambria Math"/>
                </w:rPr>
                <m:t xml:space="preserve">=</m:t>
              </m:r>
              <m:rad>
                <m:radPr>
                  <m:degHide m:val="1"/>
                </m:radPr>
                <m:deg/>
                <m:e>
                  <m:r>
                    <w:rPr>
                      <w:rFonts w:ascii="Cambria Math" w:hAnsi="Cambria Math"/>
                    </w:rPr>
                    <m:t xml:space="preserve">A</m:t>
                  </m:r>
                </m:e>
              </m:rad>
            </m:oMath>
          </w:p>
          <w:p>
            <w:pPr>
              <w:pStyle w:val="Normal"/>
              <w:tabs>
                <w:tab w:val="left" w:pos="4170" w:leader="none"/>
              </w:tabs>
              <w:spacing w:before="0" w:after="240"/>
              <w:jc w:val="center"/>
              <w:rPr>
                <w:sz w:val="20"/>
                <w:lang w:val="en-US"/>
              </w:rPr>
            </w:pPr>
            <w:r>
              <w:rPr>
                <w:sz w:val="20"/>
                <w:lang w:val="en-US"/>
              </w:rPr>
            </w:r>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r>
              <w:rPr>
                <w:sz w:val="20"/>
              </w:rPr>
            </w:r>
          </w:p>
        </w:tc>
      </w:tr>
    </w:tbl>
    <w:p>
      <w:pPr>
        <w:pStyle w:val="Normal"/>
        <w:rPr/>
      </w:pPr>
      <w:r>
        <w:rPr/>
        <w:t xml:space="preserve">From this the impulse response of the filter can be obtained, it is important to note that the impulse response of the RRC does not meet the Nyquist Criterion and therefore on its </w:t>
      </w:r>
      <w:del w:id="36" w:author="IPWireless" w:date="2013-02-06T15:12:00Z">
        <w:r>
          <w:rPr/>
          <w:delText xml:space="preserve">one </w:delText>
        </w:r>
      </w:del>
      <w:ins w:id="37" w:author="IPWireless" w:date="2013-02-06T15:12:00Z">
        <w:r>
          <w:rPr/>
          <w:t xml:space="preserve">own </w:t>
        </w:r>
      </w:ins>
      <w:r>
        <w:rPr/>
        <w:t>will introduce ISI. However using this design in the transmitter and receiver yields a raised cosine filter which meets the requirements of Nyquist Criterion.</w:t>
      </w:r>
    </w:p>
    <w:tbl>
      <w:tblPr>
        <w:tblW w:w="9360"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403"/>
        <w:gridCol w:w="6552"/>
        <w:gridCol w:w="1405"/>
      </w:tblGrid>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t</m:t>
                  </m:r>
                  <m:sSub>
                    <m:e>
                      <m:r>
                        <w:rPr>
                          <w:rFonts w:ascii="Cambria Math" w:hAnsi="Cambria Math"/>
                        </w:rPr>
                        <m:t xml:space="preserve">T</m:t>
                      </m:r>
                    </m:e>
                    <m:sub>
                      <m:r>
                        <w:rPr>
                          <w:rFonts w:ascii="Cambria Math" w:hAnsi="Cambria Math"/>
                        </w:rPr>
                        <m:t xml:space="preserve">s</m:t>
                      </m:r>
                    </m:sub>
                  </m:sSub>
                </m:e>
              </m:d>
              <m:r>
                <w:rPr>
                  <w:rFonts w:ascii="Cambria Math" w:hAnsi="Cambria Math"/>
                </w:rPr>
                <m:t xml:space="preserve">=</m:t>
              </m:r>
              <m:f>
                <m:num>
                  <m:r>
                    <w:rPr>
                      <w:rFonts w:ascii="Cambria Math" w:hAnsi="Cambria Math"/>
                    </w:rPr>
                    <m:t xml:space="preserve">sin</m:t>
                  </m:r>
                  <m:d>
                    <m:dPr>
                      <m:begChr m:val="("/>
                      <m:endChr m:val=")"/>
                    </m:dPr>
                    <m:e>
                      <m:r>
                        <w:rPr>
                          <w:rFonts w:ascii="Cambria Math" w:hAnsi="Cambria Math"/>
                        </w:rPr>
                        <m:t xml:space="preserve">πt</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α</m:t>
                          </m:r>
                        </m:e>
                      </m:d>
                    </m:e>
                  </m:d>
                  <m:r>
                    <w:rPr>
                      <w:rFonts w:ascii="Cambria Math" w:hAnsi="Cambria Math"/>
                    </w:rPr>
                    <m:t xml:space="preserve">+</m:t>
                  </m:r>
                  <m:r>
                    <w:rPr>
                      <w:rFonts w:ascii="Cambria Math" w:hAnsi="Cambria Math"/>
                    </w:rPr>
                    <m:t xml:space="preserve">4</m:t>
                  </m:r>
                  <m:r>
                    <w:rPr>
                      <w:rFonts w:ascii="Cambria Math" w:hAnsi="Cambria Math"/>
                    </w:rPr>
                    <m:t xml:space="preserve">αt</m:t>
                  </m:r>
                  <m:r>
                    <w:rPr>
                      <w:rFonts w:ascii="Cambria Math" w:hAnsi="Cambria Math"/>
                    </w:rPr>
                    <m:t xml:space="preserve">cos</m:t>
                  </m:r>
                  <m:d>
                    <m:dPr>
                      <m:begChr m:val="("/>
                      <m:endChr m:val=")"/>
                    </m:dPr>
                    <m:e>
                      <m:r>
                        <w:rPr>
                          <w:rFonts w:ascii="Cambria Math" w:hAnsi="Cambria Math"/>
                        </w:rPr>
                        <m:t xml:space="preserve">πt</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α</m:t>
                          </m:r>
                        </m:e>
                      </m:d>
                    </m:e>
                  </m:d>
                </m:num>
                <m:den>
                  <m:r>
                    <w:rPr>
                      <w:rFonts w:ascii="Cambria Math" w:hAnsi="Cambria Math"/>
                    </w:rPr>
                    <m:t xml:space="preserve">πt</m:t>
                  </m:r>
                  <m:d>
                    <m:dPr>
                      <m:begChr m:val="("/>
                      <m:endChr m:val=")"/>
                    </m:dPr>
                    <m:e>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4</m:t>
                              </m:r>
                              <m:r>
                                <w:rPr>
                                  <w:rFonts w:ascii="Cambria Math" w:hAnsi="Cambria Math"/>
                                </w:rPr>
                                <m:t xml:space="preserve">αt</m:t>
                              </m:r>
                            </m:e>
                          </m:d>
                        </m:e>
                        <m:sup>
                          <m:r>
                            <w:rPr>
                              <w:rFonts w:ascii="Cambria Math" w:hAnsi="Cambria Math"/>
                            </w:rPr>
                            <m:t xml:space="preserve">2</m:t>
                          </m:r>
                        </m:sup>
                      </m:sSup>
                    </m:e>
                  </m:d>
                </m:den>
              </m:f>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r>
              <w:rPr>
                <w:sz w:val="20"/>
              </w:rPr>
            </w:r>
          </w:p>
        </w:tc>
      </w:tr>
    </w:tbl>
    <w:p>
      <w:pPr>
        <w:pStyle w:val="Normal"/>
        <w:rPr/>
      </w:pPr>
      <w:r>
        <w:rPr/>
        <w:t>Applying l'hopital's rule the following equations can be determined to defined the filters characteristics.</w:t>
      </w:r>
    </w:p>
    <w:tbl>
      <w:tblPr>
        <w:tblW w:w="9360"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403"/>
        <w:gridCol w:w="6552"/>
        <w:gridCol w:w="1405"/>
      </w:tblGrid>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0</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α</m:t>
                  </m:r>
                </m:e>
              </m:d>
              <m:r>
                <w:rPr>
                  <w:rFonts w:ascii="Cambria Math" w:hAnsi="Cambria Math"/>
                </w:rPr>
                <m:t xml:space="preserve">+</m:t>
              </m:r>
              <m:f>
                <m:num>
                  <m:r>
                    <w:rPr>
                      <w:rFonts w:ascii="Cambria Math" w:hAnsi="Cambria Math"/>
                    </w:rPr>
                    <m:t xml:space="preserve">4</m:t>
                  </m:r>
                  <m:r>
                    <w:rPr>
                      <w:rFonts w:ascii="Cambria Math" w:hAnsi="Cambria Math"/>
                    </w:rPr>
                    <m:t xml:space="preserve">α</m:t>
                  </m:r>
                </m:num>
                <m:den>
                  <m:r>
                    <w:rPr>
                      <w:rFonts w:ascii="Cambria Math" w:hAnsi="Cambria Math"/>
                    </w:rPr>
                    <m:t xml:space="preserve">π</m:t>
                  </m:r>
                </m:den>
              </m:f>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r>
              <w:rPr>
                <w:sz w:val="20"/>
              </w:rPr>
            </w:r>
          </w:p>
        </w:tc>
      </w:tr>
      <w:tr>
        <w:trPr>
          <w:cantSplit w:val="false"/>
        </w:trPr>
        <w:tc>
          <w:tcPr>
            <w:tcW w:w="1403" w:type="dxa"/>
            <w:tcBorders>
              <w:top w:val="nil"/>
              <w:left w:val="nil"/>
              <w:bottom w:val="nil"/>
              <w:insideH w:val="nil"/>
              <w:right w:val="nil"/>
              <w:insideV w:val="nil"/>
            </w:tcBorders>
            <w:shd w:fill="auto" w:val="clear"/>
          </w:tcPr>
          <w:p>
            <w:pPr>
              <w:pStyle w:val="Normal"/>
              <w:spacing w:before="0" w:after="240"/>
              <w:rPr>
                <w:sz w:val="20"/>
              </w:rPr>
            </w:pPr>
            <w:r>
              <w:rPr>
                <w:sz w:val="20"/>
              </w:rPr>
            </w:r>
          </w:p>
        </w:tc>
        <w:tc>
          <w:tcPr>
            <w:tcW w:w="6552" w:type="dxa"/>
            <w:tcBorders>
              <w:top w:val="nil"/>
              <w:left w:val="nil"/>
              <w:bottom w:val="nil"/>
              <w:insideH w:val="nil"/>
              <w:right w:val="nil"/>
              <w:insideV w:val="nil"/>
            </w:tcBorders>
            <w:shd w:fill="auto" w:val="clear"/>
            <w:vAlign w:val="center"/>
          </w:tcPr>
          <w:p>
            <w:pPr>
              <w:pStyle w:val="Normal"/>
              <w:tabs>
                <w:tab w:val="left" w:pos="4170" w:leader="none"/>
              </w:tabs>
              <w:spacing w:before="0" w:after="240"/>
              <w:jc w:val="center"/>
              <w:rPr/>
            </w:pPr>
            <w:r>
              <w:rPr/>
            </w:r>
            <m:oMath xmlns:m="http://schemas.openxmlformats.org/officeDocument/2006/math">
              <m:r>
                <w:rPr>
                  <w:rFonts w:ascii="Cambria Math" w:hAnsi="Cambria Math"/>
                </w:rPr>
                <m:t xml:space="preserve">h</m:t>
              </m:r>
              <m:d>
                <m:dPr>
                  <m:begChr m:val="("/>
                  <m:endChr m:val=")"/>
                </m:dPr>
                <m:e>
                  <m:f>
                    <m:num>
                      <m:r>
                        <w:rPr>
                          <w:rFonts w:ascii="Cambria Math" w:hAnsi="Cambria Math"/>
                        </w:rPr>
                        <m:t xml:space="preserve">1</m:t>
                      </m:r>
                    </m:num>
                    <m:den>
                      <m:r>
                        <w:rPr>
                          <w:rFonts w:ascii="Cambria Math" w:hAnsi="Cambria Math"/>
                        </w:rPr>
                        <m:t xml:space="preserve">4</m:t>
                      </m:r>
                      <m:r>
                        <w:rPr>
                          <w:rFonts w:ascii="Cambria Math" w:hAnsi="Cambria Math"/>
                        </w:rPr>
                        <m:t xml:space="preserve">α</m:t>
                      </m:r>
                    </m:den>
                  </m:f>
                </m:e>
              </m:d>
              <m:r>
                <w:rPr>
                  <w:rFonts w:ascii="Cambria Math" w:hAnsi="Cambria Math"/>
                </w:rPr>
                <m:t xml:space="preserve">=</m:t>
              </m:r>
              <m:d>
                <m:dPr>
                  <m:begChr m:val="("/>
                  <m:endChr m:val=")"/>
                </m:dPr>
                <m:e>
                  <m:r>
                    <w:rPr>
                      <w:rFonts w:ascii="Cambria Math" w:hAnsi="Cambria Math"/>
                    </w:rPr>
                    <m:t xml:space="preserve">α</m:t>
                  </m:r>
                  <m:rad>
                    <m:radPr>
                      <m:degHide m:val="1"/>
                    </m:radPr>
                    <m:deg/>
                    <m:e>
                      <m:r>
                        <w:rPr>
                          <w:rFonts w:ascii="Cambria Math" w:hAnsi="Cambria Math"/>
                        </w:rPr>
                        <m:t xml:space="preserve">2</m:t>
                      </m:r>
                    </m:e>
                  </m:rad>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2</m:t>
                      </m:r>
                    </m:num>
                    <m:den>
                      <m:r>
                        <w:rPr>
                          <w:rFonts w:ascii="Cambria Math" w:hAnsi="Cambria Math"/>
                        </w:rPr>
                        <m:t xml:space="preserve">π</m:t>
                      </m:r>
                    </m:den>
                  </m:f>
                </m:e>
              </m:d>
              <m:r>
                <w:rPr>
                  <w:rFonts w:ascii="Cambria Math" w:hAnsi="Cambria Math"/>
                </w:rPr>
                <m:t xml:space="preserve">×</m:t>
              </m:r>
              <m:d>
                <m:dPr>
                  <m:begChr m:val="("/>
                  <m:endChr m:val=")"/>
                </m:dPr>
                <m:e>
                  <m:r>
                    <w:rPr>
                      <w:rFonts w:ascii="Cambria Math" w:hAnsi="Cambria Math"/>
                    </w:rPr>
                    <m:t xml:space="preserve">sin</m:t>
                  </m:r>
                  <m:f>
                    <m:num>
                      <m:r>
                        <w:rPr>
                          <w:rFonts w:ascii="Cambria Math" w:hAnsi="Cambria Math"/>
                        </w:rPr>
                        <m:t xml:space="preserve">π</m:t>
                      </m:r>
                    </m:num>
                    <m:den>
                      <m:r>
                        <w:rPr>
                          <w:rFonts w:ascii="Cambria Math" w:hAnsi="Cambria Math"/>
                        </w:rPr>
                        <m:t xml:space="preserve">4</m:t>
                      </m:r>
                      <m:r>
                        <w:rPr>
                          <w:rFonts w:ascii="Cambria Math" w:hAnsi="Cambria Math"/>
                        </w:rPr>
                        <m:t xml:space="preserve">α</m:t>
                      </m:r>
                    </m:den>
                  </m:f>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2</m:t>
                      </m:r>
                    </m:num>
                    <m:den>
                      <m:r>
                        <w:rPr>
                          <w:rFonts w:ascii="Cambria Math" w:hAnsi="Cambria Math"/>
                        </w:rPr>
                        <m:t xml:space="preserve">π</m:t>
                      </m:r>
                    </m:den>
                  </m:f>
                </m:e>
              </m:d>
              <m:r>
                <w:rPr>
                  <w:rFonts w:ascii="Cambria Math" w:hAnsi="Cambria Math"/>
                </w:rPr>
                <m:t xml:space="preserve">×</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4</m:t>
                      </m:r>
                      <m:r>
                        <w:rPr>
                          <w:rFonts w:ascii="Cambria Math" w:hAnsi="Cambria Math"/>
                        </w:rPr>
                        <m:t xml:space="preserve">α</m:t>
                      </m:r>
                    </m:den>
                  </m:f>
                </m:e>
              </m:d>
            </m:oMath>
          </w:p>
        </w:tc>
        <w:tc>
          <w:tcPr>
            <w:tcW w:w="1405" w:type="dxa"/>
            <w:tcBorders>
              <w:top w:val="nil"/>
              <w:left w:val="nil"/>
              <w:bottom w:val="nil"/>
              <w:insideH w:val="nil"/>
              <w:right w:val="nil"/>
              <w:insideV w:val="nil"/>
            </w:tcBorders>
            <w:shd w:fill="auto" w:val="clear"/>
            <w:vAlign w:val="center"/>
          </w:tcPr>
          <w:p>
            <w:pPr>
              <w:pStyle w:val="ListParagraph"/>
              <w:keepLines/>
              <w:numPr>
                <w:ilvl w:val="0"/>
                <w:numId w:val="12"/>
              </w:numPr>
              <w:rPr>
                <w:sz w:val="20"/>
              </w:rPr>
            </w:pPr>
            <w:r>
              <w:rPr>
                <w:sz w:val="20"/>
              </w:rPr>
            </w:r>
          </w:p>
        </w:tc>
      </w:tr>
    </w:tbl>
    <w:p>
      <w:pPr>
        <w:pStyle w:val="TextBody"/>
        <w:rPr/>
      </w:pPr>
      <w:r>
        <w:rPr/>
        <w:t xml:space="preserve">As the taps for a RRC filter cannot tend to infinity in time, the filter design is truncated and a roll off period is defined which is denoted as alpha. As </w:t>
      </w:r>
      <w:del w:id="38" w:author="IPWireless" w:date="2013-02-06T15:13:00Z">
        <w:r>
          <w:rPr/>
          <w:delText xml:space="preserve"> </w:delText>
        </w:r>
      </w:del>
      <w:r>
        <w:rPr/>
        <w:t>stated in the previous section as alpha is reduced then the speed of roll of in the frequency domain is increase</w:t>
      </w:r>
      <w:ins w:id="39" w:author="IPWireless" w:date="2013-02-06T15:13:00Z">
        <w:r>
          <w:rPr/>
          <w:t>d</w:t>
        </w:r>
      </w:ins>
      <w:r>
        <w:rPr/>
        <w:t xml:space="preserve">.  </w:t>
      </w:r>
      <w:del w:id="40" w:author="IPWireless" w:date="2013-02-06T15:13:00Z">
        <w:r>
          <w:rPr/>
          <w:delText xml:space="preserve">These </w:delText>
        </w:r>
      </w:del>
      <w:ins w:id="41" w:author="IPWireless" w:date="2013-02-06T15:13:00Z">
        <w:r>
          <w:rPr/>
          <w:t xml:space="preserve">This </w:t>
        </w:r>
      </w:ins>
      <w:r>
        <w:rPr/>
        <w:t xml:space="preserve">results in a larger number of taps and therefore a more complex filter design, hence it is desirable to design a filter with the minimal length which meets the requirements of the communication system. </w:t>
      </w:r>
      <w:r>
        <w:rPr/>
        <w:fldChar w:fldCharType="begin"/>
      </w:r>
      <w:r>
        <w:instrText> REF _Ref346207623 \h </w:instrText>
      </w:r>
      <w:r>
        <w:fldChar w:fldCharType="separate"/>
      </w:r>
      <w:r>
        <w:t>Figure 34</w:t>
      </w:r>
      <w:r>
        <w:fldChar w:fldCharType="end"/>
      </w:r>
      <w:r>
        <w:rPr/>
        <w:t xml:space="preserve"> shows a RRC filter with alpha set to 0.22, which produces a reasonable roll off rate in the frequency domain shown in subplot two. Subplot three shows the pulse shaped signal, where it is clear that ISI will occur as the pulse is not representative of the sampled signal. This is to be expected as the RRC filter does not meet the Nyquist criterion for suppressing spectral distortion at integer multiples of the sample rate, i.e. at integer multiples of T the RRC filter does not cross zero, this is only achieve</w:t>
      </w:r>
      <w:ins w:id="42" w:author="IPWireless" w:date="2013-02-06T15:14:00Z">
        <w:r>
          <w:rPr/>
          <w:t>d</w:t>
        </w:r>
      </w:ins>
      <w:r>
        <w:rPr/>
        <w:t xml:space="preserve"> when the two RRC filters are </w:t>
      </w:r>
      <w:del w:id="43" w:author="IPWireless" w:date="2013-02-06T15:14:00Z">
        <w:r>
          <w:rPr/>
          <w:delText xml:space="preserve">combines </w:delText>
        </w:r>
      </w:del>
      <w:ins w:id="44" w:author="IPWireless" w:date="2013-02-06T15:14:00Z">
        <w:r>
          <w:rPr/>
          <w:t xml:space="preserve">combined </w:t>
        </w:r>
      </w:ins>
      <w:r>
        <w:rPr/>
        <w:t>to yield a raised cosine filter.</w:t>
      </w:r>
    </w:p>
    <w:p>
      <w:pPr>
        <w:pStyle w:val="TextBody"/>
        <w:rPr/>
      </w:pPr>
      <w:r>
        <w:rPr/>
        <w:t xml:space="preserve">Applying the analogue filter and the second RRC filter yields </w:t>
      </w:r>
      <w:r>
        <w:rPr/>
        <w:fldChar w:fldCharType="begin"/>
      </w:r>
      <w:r>
        <w:instrText> REF _Ref346210315 \h </w:instrText>
      </w:r>
      <w:r>
        <w:fldChar w:fldCharType="separate"/>
      </w:r>
      <w:r>
        <w:t>Figure 35</w:t>
      </w:r>
      <w:r>
        <w:fldChar w:fldCharType="end"/>
      </w:r>
      <w:r>
        <w:rPr/>
        <w:t xml:space="preserve"> where is it is clear that no ISI has been introduced and the signal has been bandlimited to the Nyquist Frequency of the T space model. It is important to note that the sampling points are known, where the point of sampling is determined by the index of peak value of the of the impulse response of each filter i.e. the index of peak value of the raised cosine plus the index of peak value of analogue filter. The signal is then sampled from this point at intervals of Beta to Beta times by number of T spaced samples. This methodology only works if the channel is not time varying, therefore the current model only represent noise seen at the receiver.</w:t>
      </w:r>
    </w:p>
    <w:p>
      <w:pPr>
        <w:pStyle w:val="TextBody"/>
        <w:rPr/>
      </w:pPr>
      <w:r>
        <w:rPr/>
      </w:r>
    </w:p>
    <w:p>
      <w:pPr>
        <w:pStyle w:val="TextBody"/>
        <w:jc w:val="center"/>
        <w:rPr/>
      </w:pPr>
      <w:r>
        <w:rPr/>
        <w:drawing>
          <wp:inline distT="0" distB="0" distL="0" distR="0">
            <wp:extent cx="4721860" cy="3343910"/>
            <wp:effectExtent l="0" t="0" r="0" b="0"/>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5"/>
                    <a:stretch>
                      <a:fillRect/>
                    </a:stretch>
                  </pic:blipFill>
                  <pic:spPr bwMode="auto">
                    <a:xfrm>
                      <a:off x="0" y="0"/>
                      <a:ext cx="4721860" cy="3343910"/>
                    </a:xfrm>
                    <a:prstGeom prst="rect">
                      <a:avLst/>
                    </a:prstGeom>
                    <a:noFill/>
                    <a:ln w="9525">
                      <a:noFill/>
                      <a:miter lim="800000"/>
                      <a:headEnd/>
                      <a:tailEnd/>
                    </a:ln>
                  </pic:spPr>
                </pic:pic>
              </a:graphicData>
            </a:graphic>
          </wp:inline>
        </w:drawing>
      </w:r>
    </w:p>
    <w:p>
      <w:pPr>
        <w:pStyle w:val="Caption1"/>
        <w:rPr/>
      </w:pPr>
      <w:bookmarkStart w:id="131" w:name="_Toc347905015"/>
      <w:bookmarkStart w:id="132" w:name="_Ref346207623"/>
      <w:r>
        <w:rPr/>
        <w:t xml:space="preserve">Figure </w:t>
      </w:r>
      <w:r>
        <w:rPr/>
        <w:fldChar w:fldCharType="begin"/>
      </w:r>
      <w:r>
        <w:instrText> SEQ "Figure" \*Arabic </w:instrText>
      </w:r>
      <w:r>
        <w:fldChar w:fldCharType="separate"/>
      </w:r>
      <w:r>
        <w:t>34</w:t>
      </w:r>
      <w:r>
        <w:fldChar w:fldCharType="end"/>
      </w:r>
      <w:bookmarkEnd w:id="132"/>
      <w:bookmarkEnd w:id="131"/>
      <w:r>
        <w:rPr/>
        <w:t>-RRC Filtered Waveform</w:t>
      </w:r>
    </w:p>
    <w:p>
      <w:pPr>
        <w:pStyle w:val="TextBody"/>
        <w:jc w:val="center"/>
        <w:rPr/>
      </w:pPr>
      <w:r>
        <w:rPr/>
        <w:drawing>
          <wp:inline distT="0" distB="0" distL="0" distR="0">
            <wp:extent cx="4858385" cy="3562350"/>
            <wp:effectExtent l="0" t="0" r="0" b="0"/>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6"/>
                    <a:stretch>
                      <a:fillRect/>
                    </a:stretch>
                  </pic:blipFill>
                  <pic:spPr bwMode="auto">
                    <a:xfrm>
                      <a:off x="0" y="0"/>
                      <a:ext cx="4858385" cy="3562350"/>
                    </a:xfrm>
                    <a:prstGeom prst="rect">
                      <a:avLst/>
                    </a:prstGeom>
                    <a:noFill/>
                    <a:ln w="9525">
                      <a:noFill/>
                      <a:miter lim="800000"/>
                      <a:headEnd/>
                      <a:tailEnd/>
                    </a:ln>
                  </pic:spPr>
                </pic:pic>
              </a:graphicData>
            </a:graphic>
          </wp:inline>
        </w:drawing>
      </w:r>
    </w:p>
    <w:p>
      <w:pPr>
        <w:pStyle w:val="Caption1"/>
        <w:rPr/>
      </w:pPr>
      <w:bookmarkStart w:id="133" w:name="_Toc347905016"/>
      <w:bookmarkStart w:id="134" w:name="_Ref346210315"/>
      <w:r>
        <w:rPr/>
        <w:t xml:space="preserve">Figure </w:t>
      </w:r>
      <w:r>
        <w:rPr/>
        <w:fldChar w:fldCharType="begin"/>
      </w:r>
      <w:r>
        <w:instrText> SEQ "Figure" \*Arabic </w:instrText>
      </w:r>
      <w:r>
        <w:fldChar w:fldCharType="separate"/>
      </w:r>
      <w:r>
        <w:t>35</w:t>
      </w:r>
      <w:r>
        <w:fldChar w:fldCharType="end"/>
      </w:r>
      <w:bookmarkEnd w:id="134"/>
      <w:bookmarkEnd w:id="133"/>
      <w:r>
        <w:rPr/>
        <w:t xml:space="preserve"> Full RRC Filtered Wavefor</w:t>
      </w:r>
    </w:p>
    <w:p>
      <w:pPr>
        <w:pStyle w:val="Heading1"/>
        <w:numPr>
          <w:ilvl w:val="0"/>
          <w:numId w:val="7"/>
        </w:numPr>
        <w:rPr/>
      </w:pPr>
      <w:bookmarkStart w:id="135" w:name="_Toc347904980"/>
      <w:bookmarkEnd w:id="135"/>
      <w:r>
        <w:rPr/>
        <w:t>QPSK Modulation Scheme with Over Sampling</w:t>
      </w:r>
    </w:p>
    <w:p>
      <w:pPr>
        <w:pStyle w:val="Normal"/>
        <w:rPr/>
      </w:pPr>
      <w:r>
        <w:rPr/>
        <w:t xml:space="preserve">Updating the simulation model with the oversampled T spaced model, pulse shaped by a root raised cosine filter the effect on the bit error rate can be seen in </w:t>
      </w:r>
      <w:r>
        <w:rPr/>
        <w:fldChar w:fldCharType="begin"/>
      </w:r>
      <w:r>
        <w:instrText> REF _Ref346691831 \h </w:instrText>
      </w:r>
      <w:r>
        <w:fldChar w:fldCharType="separate"/>
      </w:r>
      <w:r>
        <w:t>Figure 36</w:t>
      </w:r>
      <w:r>
        <w:fldChar w:fldCharType="end"/>
      </w:r>
      <w:r>
        <w:rPr/>
        <w:t>.  It is clear that the interpolation filter for each oversampled rate isn't introducing ISI and hence effecting the expected bit error rate for said modulation scheme. However this system requires inherent knowledge of the system in order to decimate the oversample signal back to a T-spaced model. In practise the receiver will have to determine the timing parameters by performing a channel estimate, which is cover in the next report.</w:t>
      </w:r>
    </w:p>
    <w:p>
      <w:pPr>
        <w:pStyle w:val="Normal"/>
        <w:rPr/>
      </w:pPr>
      <w:r>
        <w:rPr/>
        <w:drawing>
          <wp:inline distT="0" distB="0" distL="0" distR="0">
            <wp:extent cx="5854700" cy="4039870"/>
            <wp:effectExtent l="0" t="0" r="0" b="0"/>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7"/>
                    <a:stretch>
                      <a:fillRect/>
                    </a:stretch>
                  </pic:blipFill>
                  <pic:spPr bwMode="auto">
                    <a:xfrm>
                      <a:off x="0" y="0"/>
                      <a:ext cx="5854700" cy="4039870"/>
                    </a:xfrm>
                    <a:prstGeom prst="rect">
                      <a:avLst/>
                    </a:prstGeom>
                    <a:noFill/>
                    <a:ln w="9525">
                      <a:noFill/>
                      <a:miter lim="800000"/>
                      <a:headEnd/>
                      <a:tailEnd/>
                    </a:ln>
                  </pic:spPr>
                </pic:pic>
              </a:graphicData>
            </a:graphic>
          </wp:inline>
        </w:drawing>
      </w:r>
    </w:p>
    <w:p>
      <w:pPr>
        <w:pStyle w:val="Caption1"/>
        <w:rPr/>
      </w:pPr>
      <w:bookmarkStart w:id="136" w:name="_Toc347905017"/>
      <w:bookmarkStart w:id="137" w:name="_Ref346691831"/>
      <w:r>
        <w:rPr/>
        <w:t xml:space="preserve">Figure </w:t>
      </w:r>
      <w:r>
        <w:rPr/>
        <w:fldChar w:fldCharType="begin"/>
      </w:r>
      <w:r>
        <w:instrText> SEQ "Figure" \*Arabic </w:instrText>
      </w:r>
      <w:r>
        <w:fldChar w:fldCharType="separate"/>
      </w:r>
      <w:r>
        <w:t>36</w:t>
      </w:r>
      <w:r>
        <w:fldChar w:fldCharType="end"/>
      </w:r>
      <w:bookmarkEnd w:id="137"/>
      <w:bookmarkEnd w:id="136"/>
      <w:r>
        <w:rPr/>
        <w:t>-Bit Error Rate for QPSK modulation scheme</w:t>
      </w:r>
    </w:p>
    <w:p>
      <w:pPr>
        <w:pStyle w:val="TextBody"/>
        <w:rPr/>
      </w:pPr>
      <w:r>
        <w:rPr/>
      </w:r>
    </w:p>
    <w:p>
      <w:pPr>
        <w:pStyle w:val="TextBody"/>
        <w:rPr/>
      </w:pPr>
      <w:r>
        <w:rPr/>
      </w:r>
    </w:p>
    <w:p>
      <w:pPr>
        <w:pStyle w:val="Heading1"/>
        <w:numPr>
          <w:ilvl w:val="0"/>
          <w:numId w:val="7"/>
        </w:numPr>
        <w:rPr/>
      </w:pPr>
      <w:bookmarkStart w:id="138" w:name="_Toc347904981"/>
      <w:bookmarkEnd w:id="138"/>
      <w:r>
        <w:rPr/>
        <w:t>Appendix</w:t>
      </w:r>
    </w:p>
    <w:p>
      <w:pPr>
        <w:pStyle w:val="TextBody"/>
        <w:jc w:val="center"/>
        <w:rPr/>
      </w:pPr>
      <w:r>
        <w:rPr/>
        <w:drawing>
          <wp:inline distT="0" distB="0" distL="0" distR="0">
            <wp:extent cx="4592320" cy="3248025"/>
            <wp:effectExtent l="0" t="0" r="0" b="0"/>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8"/>
                    <a:stretch>
                      <a:fillRect/>
                    </a:stretch>
                  </pic:blipFill>
                  <pic:spPr bwMode="auto">
                    <a:xfrm>
                      <a:off x="0" y="0"/>
                      <a:ext cx="4592320" cy="3248025"/>
                    </a:xfrm>
                    <a:prstGeom prst="rect">
                      <a:avLst/>
                    </a:prstGeom>
                    <a:noFill/>
                    <a:ln w="9525">
                      <a:noFill/>
                      <a:miter lim="800000"/>
                      <a:headEnd/>
                      <a:tailEnd/>
                    </a:ln>
                  </pic:spPr>
                </pic:pic>
              </a:graphicData>
            </a:graphic>
          </wp:inline>
        </w:drawing>
      </w:r>
    </w:p>
    <w:p>
      <w:pPr>
        <w:pStyle w:val="Caption1"/>
        <w:rPr/>
      </w:pPr>
      <w:bookmarkStart w:id="139" w:name="_Toc347905018"/>
      <w:bookmarkStart w:id="140" w:name="_Ref345928776"/>
      <w:r>
        <w:rPr/>
        <w:t xml:space="preserve">Figure </w:t>
      </w:r>
      <w:r>
        <w:rPr/>
        <w:fldChar w:fldCharType="begin"/>
      </w:r>
      <w:r>
        <w:instrText> SEQ "Figure" \*Arabic </w:instrText>
      </w:r>
      <w:r>
        <w:fldChar w:fldCharType="separate"/>
      </w:r>
      <w:r>
        <w:t>37</w:t>
      </w:r>
      <w:r>
        <w:fldChar w:fldCharType="end"/>
      </w:r>
      <w:bookmarkEnd w:id="140"/>
      <w:bookmarkEnd w:id="139"/>
      <w:r>
        <w:rPr/>
        <w:t>-Time Domain 4 times oversampled</w:t>
      </w:r>
    </w:p>
    <w:p>
      <w:pPr>
        <w:pStyle w:val="TextBody"/>
        <w:jc w:val="center"/>
        <w:rPr/>
      </w:pPr>
      <w:r>
        <w:rPr/>
        <w:drawing>
          <wp:inline distT="0" distB="0" distL="0" distR="0">
            <wp:extent cx="4455795" cy="3152775"/>
            <wp:effectExtent l="0" t="0" r="0" b="0"/>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9"/>
                    <a:stretch>
                      <a:fillRect/>
                    </a:stretch>
                  </pic:blipFill>
                  <pic:spPr bwMode="auto">
                    <a:xfrm>
                      <a:off x="0" y="0"/>
                      <a:ext cx="4455795" cy="3152775"/>
                    </a:xfrm>
                    <a:prstGeom prst="rect">
                      <a:avLst/>
                    </a:prstGeom>
                    <a:noFill/>
                    <a:ln w="9525">
                      <a:noFill/>
                      <a:miter lim="800000"/>
                      <a:headEnd/>
                      <a:tailEnd/>
                    </a:ln>
                  </pic:spPr>
                </pic:pic>
              </a:graphicData>
            </a:graphic>
          </wp:inline>
        </w:drawing>
      </w:r>
    </w:p>
    <w:p>
      <w:pPr>
        <w:pStyle w:val="Caption1"/>
        <w:rPr/>
      </w:pPr>
      <w:bookmarkStart w:id="141" w:name="_Toc347905019"/>
      <w:r>
        <w:rPr/>
        <w:t xml:space="preserve">Figure </w:t>
      </w:r>
      <w:r>
        <w:rPr/>
        <w:fldChar w:fldCharType="begin"/>
      </w:r>
      <w:r>
        <w:instrText> SEQ "Figure" \*Arabic </w:instrText>
      </w:r>
      <w:r>
        <w:fldChar w:fldCharType="separate"/>
      </w:r>
      <w:r>
        <w:t>38</w:t>
      </w:r>
      <w:r>
        <w:fldChar w:fldCharType="end"/>
      </w:r>
      <w:bookmarkEnd w:id="141"/>
      <w:r>
        <w:rPr/>
        <w:t>-Frequency Domain 4 times oversampled</w:t>
      </w:r>
    </w:p>
    <w:p>
      <w:pPr>
        <w:pStyle w:val="TextBody"/>
        <w:jc w:val="center"/>
        <w:rPr/>
      </w:pPr>
      <w:r>
        <w:rPr/>
        <w:drawing>
          <wp:inline distT="0" distB="0" distL="0" distR="0">
            <wp:extent cx="4592320" cy="3248025"/>
            <wp:effectExtent l="0" t="0" r="0" b="0"/>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40"/>
                    <a:stretch>
                      <a:fillRect/>
                    </a:stretch>
                  </pic:blipFill>
                  <pic:spPr bwMode="auto">
                    <a:xfrm>
                      <a:off x="0" y="0"/>
                      <a:ext cx="4592320" cy="3248025"/>
                    </a:xfrm>
                    <a:prstGeom prst="rect">
                      <a:avLst/>
                    </a:prstGeom>
                    <a:noFill/>
                    <a:ln w="9525">
                      <a:noFill/>
                      <a:miter lim="800000"/>
                      <a:headEnd/>
                      <a:tailEnd/>
                    </a:ln>
                  </pic:spPr>
                </pic:pic>
              </a:graphicData>
            </a:graphic>
          </wp:inline>
        </w:drawing>
      </w:r>
    </w:p>
    <w:p>
      <w:pPr>
        <w:pStyle w:val="Caption1"/>
        <w:rPr/>
      </w:pPr>
      <w:bookmarkStart w:id="142" w:name="_Toc347905020"/>
      <w:r>
        <w:rPr/>
        <w:t xml:space="preserve">Figure </w:t>
      </w:r>
      <w:r>
        <w:rPr/>
        <w:fldChar w:fldCharType="begin"/>
      </w:r>
      <w:r>
        <w:instrText> SEQ "Figure" \*Arabic </w:instrText>
      </w:r>
      <w:r>
        <w:fldChar w:fldCharType="separate"/>
      </w:r>
      <w:r>
        <w:t>39</w:t>
      </w:r>
      <w:r>
        <w:fldChar w:fldCharType="end"/>
      </w:r>
      <w:bookmarkEnd w:id="142"/>
      <w:r>
        <w:rPr/>
        <w:t>-Time Domain 8 times oversampled</w:t>
      </w:r>
    </w:p>
    <w:p>
      <w:pPr>
        <w:pStyle w:val="TextBody"/>
        <w:jc w:val="center"/>
        <w:rPr/>
      </w:pPr>
      <w:r>
        <w:rPr/>
        <w:drawing>
          <wp:inline distT="0" distB="0" distL="0" distR="0">
            <wp:extent cx="4721860" cy="3343910"/>
            <wp:effectExtent l="0" t="0" r="0" b="0"/>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41"/>
                    <a:stretch>
                      <a:fillRect/>
                    </a:stretch>
                  </pic:blipFill>
                  <pic:spPr bwMode="auto">
                    <a:xfrm>
                      <a:off x="0" y="0"/>
                      <a:ext cx="4721860" cy="3343910"/>
                    </a:xfrm>
                    <a:prstGeom prst="rect">
                      <a:avLst/>
                    </a:prstGeom>
                    <a:noFill/>
                    <a:ln w="9525">
                      <a:noFill/>
                      <a:miter lim="800000"/>
                      <a:headEnd/>
                      <a:tailEnd/>
                    </a:ln>
                  </pic:spPr>
                </pic:pic>
              </a:graphicData>
            </a:graphic>
          </wp:inline>
        </w:drawing>
      </w:r>
    </w:p>
    <w:p>
      <w:pPr>
        <w:pStyle w:val="Caption1"/>
        <w:rPr/>
      </w:pPr>
      <w:bookmarkStart w:id="143" w:name="_Toc347905021"/>
      <w:r>
        <w:rPr/>
        <w:t xml:space="preserve">Figure </w:t>
      </w:r>
      <w:r>
        <w:rPr/>
        <w:fldChar w:fldCharType="begin"/>
      </w:r>
      <w:r>
        <w:instrText> SEQ "Figure" \*Arabic </w:instrText>
      </w:r>
      <w:r>
        <w:fldChar w:fldCharType="separate"/>
      </w:r>
      <w:r>
        <w:t>40</w:t>
      </w:r>
      <w:r>
        <w:fldChar w:fldCharType="end"/>
      </w:r>
      <w:bookmarkEnd w:id="143"/>
      <w:r>
        <w:rPr/>
        <w:t>-Frequency Domain 8 times oversampled</w:t>
      </w:r>
    </w:p>
    <w:p>
      <w:pPr>
        <w:pStyle w:val="Footer"/>
        <w:tabs>
          <w:tab w:val="center" w:pos="4153" w:leader="none"/>
          <w:tab w:val="right" w:pos="8306" w:leader="none"/>
        </w:tabs>
        <w:spacing w:before="0" w:after="240"/>
        <w:rPr/>
      </w:pPr>
      <w:r>
        <w:rPr/>
      </w:r>
    </w:p>
    <w:sectPr>
      <w:headerReference w:type="default" r:id="rId42"/>
      <w:headerReference w:type="first" r:id="rId43"/>
      <w:footerReference w:type="default" r:id="rId44"/>
      <w:footerReference w:type="first" r:id="rId45"/>
      <w:type w:val="nextPage"/>
      <w:pgSz w:w="12240" w:h="15840"/>
      <w:pgMar w:left="1440" w:right="1440" w:header="561" w:top="1701" w:footer="561" w:bottom="1440" w:gutter="0"/>
      <w:pgNumType w:fmt="decimal"/>
      <w:formProt w:val="false"/>
      <w:titlePg/>
      <w:textDirection w:val="lrTb"/>
      <w:docGrid w:type="default" w:linePitch="299"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IPWireless" w:date="2013-02-06T14:00:00Z" w:initials="I">
    <w:p>
      <w:r>
        <w:rPr/>
        <w:t>I think you will find the condition for nyquist sampling is Fs &gt; 2Fn. Check equation 2.</w:t>
      </w:r>
    </w:p>
  </w:comment>
  <w:comment w:id="1" w:author="IPWireless" w:date="2013-02-06T11:29:00Z" w:initials="I">
    <w:p>
      <w:r>
        <w:rPr/>
        <w:t>Strictly speaking, there is no need to truncate the rectangular pulse shape since it has a strictly defined pulse shape (otherwise it wouldn’t be rectangular). The causal bit results in a frequency dependent phase shift (but we are not really bothered about that here).</w:t>
      </w:r>
    </w:p>
  </w:comment>
  <w:comment w:id="2" w:author="IPWireless" w:date="2013-02-06T14:06:00Z" w:initials="I">
    <w:p>
      <w:r>
        <w:rPr/>
        <w:t>Which figure?</w:t>
      </w:r>
    </w:p>
  </w:comment>
  <w:comment w:id="3" w:author="IPWireless" w:date="2013-02-06T14:17:00Z" w:initials="I">
    <w:p>
      <w:r>
        <w:rPr/>
        <w:t>This doesn’t sound right. Basically longer FFTs give rise to more variance if the input signal is random</w:t>
      </w:r>
    </w:p>
  </w:comment>
  <w:comment w:id="4" w:author="IPWireless" w:date="2013-02-06T14:30:00Z" w:initials="I">
    <w:p>
      <w:r>
        <w:rPr/>
        <w:t>I know you asked about this, but thinking about it again, I wonder if the scaling is correct? The factor U (eqn8)  should account for the gain of the window. Eqn8 looks to me like a non-coherent (ie power) gain rather than a linear (voltage) gain.</w:t>
      </w:r>
    </w:p>
    <w:p>
      <w:r>
        <w:rPr/>
        <w:t>You can choose the power spectrum normalisation to be either coherent (same magnitude for sinewave signal independent of number of FFT length), non-coherent (same noise spectral density independent of FFT length). As long as you are happy with interpreting the output from the FFT then we don’t need to dwell too much on this point</w:t>
      </w:r>
    </w:p>
  </w:comment>
  <w:comment w:id="5" w:author="IPWireless" w:date="2013-02-06T14:36:00Z" w:initials="I">
    <w:p>
      <w:r>
        <w:rPr/>
        <w:t>Original nyquist frequency (ie nyquist before signal was upsampled)</w:t>
      </w:r>
    </w:p>
  </w:comment>
  <w:comment w:id="6" w:author="IPWireless" w:date="2013-02-06T14:51:00Z" w:initials="I">
    <w:p>
      <w:r>
        <w:rPr/>
        <w:t>Filter impulse response</w:t>
      </w:r>
    </w:p>
  </w:comment>
  <w:comment w:id="7" w:author="IPWireless" w:date="2013-02-06T14:55:00Z" w:initials="I">
    <w:p>
      <w:r>
        <w:rPr/>
        <w:t>What are the significance of these observations? Large amplitude variation – impacts on transmitter linearity requirements (higher peak to mean ratio) and zero-crossing jitter can impact timing recovery in simple systems that use zero-crossings as time references.</w:t>
      </w:r>
    </w:p>
  </w:comment>
  <w:comment w:id="8" w:author="IPWireless" w:date="2013-02-06T15:06:00Z" w:initials="I">
    <w:p>
      <w:r>
        <w:rPr/>
        <w:t>Not sure what you are trying to say here. All RC filters should have magnitude 0.5 at the cut-off frequency. The roll-off factor determines how fast the filter response transitions. A large roll-off factor will start rolling off earlier (ie inside wanted signal), but the response will also fall away slowly above the cut-off frequency and therefore require a larger channel to carry the RC filtered signal. Faster roll-off factors transition quicker and therefore required lower bandwidth channels to transport the filtered signal. However fast transitions in frequency domain generally require higher order filters (longer impulse response in the case of an FIR filter).</w:t>
      </w:r>
    </w:p>
  </w:comment>
  <w:comment w:id="9" w:author="IPWireless" w:date="2013-02-06T15:09:00Z" w:initials="I">
    <w:p>
      <w:r>
        <w:rPr/>
        <w:t>This is not the case, the analogue filter has increased attenuation in the stop band of the RC filter (it just looks wider)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Arial Black">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Palatino">
    <w:charset w:val="01"/>
    <w:family w:val="roman"/>
    <w:pitch w:val="variable"/>
  </w:font>
  <w:font w:name="NewCenturySchlbk">
    <w:charset w:val="01"/>
    <w:family w:val="swiss"/>
    <w:pitch w:val="variable"/>
  </w:font>
  <w:font w:name="1UAAA?">
    <w:charset w:val="01"/>
    <w:family w:val="roman"/>
    <w:pitch w:val="variable"/>
  </w:font>
  <w:font w:name="Arial Narro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7053"/>
      <w:gridCol w:w="2522"/>
    </w:tblGrid>
    <w:tr>
      <w:trPr>
        <w:cantSplit w:val="false"/>
      </w:trPr>
      <w:tc>
        <w:tcPr>
          <w:tcW w:w="70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ooter"/>
            <w:tabs>
              <w:tab w:val="center" w:pos="4153" w:leader="none"/>
              <w:tab w:val="right" w:pos="8306" w:leader="none"/>
            </w:tabs>
            <w:spacing w:before="0" w:after="240"/>
            <w:rPr/>
          </w:pPr>
          <w:r>
            <w:rPr>
              <w:b/>
            </w:rPr>
            <w:t>General Dynamics Broadband</w:t>
          </w:r>
          <w:r>
            <w:rPr/>
            <w:t xml:space="preserve"> Proprietary and Confidential</w:t>
          </w:r>
        </w:p>
      </w:tc>
      <w:tc>
        <w:tcPr>
          <w:tcW w:w="2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ooter"/>
            <w:tabs>
              <w:tab w:val="center" w:pos="4153" w:leader="none"/>
              <w:tab w:val="right" w:pos="8306" w:leader="none"/>
            </w:tabs>
            <w:spacing w:before="0" w:after="240"/>
            <w:rPr/>
          </w:pPr>
          <w:r>
            <w:rPr/>
            <w:t xml:space="preserve">Page </w:t>
          </w:r>
          <w:r>
            <w:rPr/>
            <w:fldChar w:fldCharType="begin"/>
          </w:r>
          <w:r>
            <w:instrText> PAGE </w:instrText>
          </w:r>
          <w:r>
            <w:fldChar w:fldCharType="separate"/>
          </w:r>
          <w:r>
            <w:t>9</w:t>
          </w:r>
          <w:r>
            <w:fldChar w:fldCharType="end"/>
          </w:r>
          <w:r>
            <w:rPr/>
            <w:t xml:space="preserve"> of </w:t>
          </w:r>
          <w:r>
            <w:rPr/>
            <w:fldChar w:fldCharType="begin"/>
          </w:r>
          <w:r>
            <w:instrText> NUMPAGES </w:instrText>
          </w:r>
          <w:r>
            <w:fldChar w:fldCharType="separate"/>
          </w:r>
          <w:r>
            <w:t>43</w:t>
          </w:r>
          <w:r>
            <w:fldChar w:fldCharType="end"/>
          </w:r>
        </w:p>
      </w:tc>
    </w:tr>
  </w:tbl>
  <w:p>
    <w:pPr>
      <w:pStyle w:val="Footer"/>
      <w:tabs>
        <w:tab w:val="center" w:pos="4153" w:leader="none"/>
        <w:tab w:val="right" w:pos="8306" w:leader="none"/>
      </w:tabs>
      <w:spacing w:before="0" w:after="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single" w:sz="4" w:space="0" w:color="00000A"/>
        <w:left w:val="single" w:sz="4" w:space="0" w:color="00000A"/>
        <w:bottom w:val="single" w:sz="4" w:space="0" w:color="00000A"/>
        <w:insideH w:val="single" w:sz="4" w:space="0" w:color="00000A"/>
        <w:right w:val="nil"/>
        <w:insideV w:val="nil"/>
      </w:tblBorders>
      <w:tblCellMar>
        <w:top w:w="0" w:type="dxa"/>
        <w:left w:w="108" w:type="dxa"/>
        <w:bottom w:w="0" w:type="dxa"/>
        <w:right w:w="108" w:type="dxa"/>
      </w:tblCellMar>
    </w:tblPr>
    <w:tblGrid>
      <w:gridCol w:w="7053"/>
      <w:gridCol w:w="2522"/>
    </w:tblGrid>
    <w:tr>
      <w:trPr>
        <w:cantSplit w:val="false"/>
      </w:trPr>
      <w:tc>
        <w:tcPr>
          <w:tcW w:w="7053"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tcPr>
        <w:p>
          <w:pPr>
            <w:pStyle w:val="Footer"/>
            <w:tabs>
              <w:tab w:val="center" w:pos="4153" w:leader="none"/>
              <w:tab w:val="right" w:pos="8306" w:leader="none"/>
            </w:tabs>
            <w:spacing w:before="0" w:after="240"/>
            <w:rPr/>
          </w:pPr>
          <w:r>
            <w:rPr>
              <w:b/>
            </w:rPr>
            <w:t>General Dynamics Broadband</w:t>
          </w:r>
          <w:r>
            <w:rPr/>
            <w:t xml:space="preserve"> Proprietary and Confidential</w:t>
          </w:r>
        </w:p>
      </w:tc>
      <w:tc>
        <w:tcPr>
          <w:tcW w:w="2522"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Footer"/>
            <w:tabs>
              <w:tab w:val="center" w:pos="4153" w:leader="none"/>
              <w:tab w:val="right" w:pos="8306" w:leader="none"/>
            </w:tabs>
            <w:spacing w:before="0" w:after="240"/>
            <w:rPr/>
          </w:pPr>
          <w:r>
            <w:rPr/>
          </w:r>
        </w:p>
      </w:tc>
    </w:tr>
  </w:tbl>
  <w:p>
    <w:pPr>
      <w:pStyle w:val="Footer"/>
      <w:tabs>
        <w:tab w:val="center" w:pos="4153" w:leader="none"/>
        <w:tab w:val="right" w:pos="8306" w:leader="none"/>
      </w:tabs>
      <w:spacing w:before="0" w:after="240"/>
      <w:rPr/>
    </w:pPr>
    <w:r>
      <w:rPr/>
    </w:r>
  </w:p>
</w:ftr>
</file>

<file path=word/footer3.xml><?xml version="1.0" encoding="UTF-8" standalone="yes"?>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tbl><w:tblPr><w:jc w:val="left"/><w:tblInd w:w="0" w:type="dxa"/><w:tblBorders><w:top w:val="single" w:sz="4" w:space="0" w:color="00000A"/><w:left w:val="single" w:sz="4" w:space="0" w:color="00000A"/><w:bottom w:val="single" w:sz="4" w:space="0" w:color="00000A"/><w:insideH w:val="single" w:sz="4" w:space="0" w:color="00000A"/><w:right w:val="single" w:sz="4" w:space="0" w:color="00000A"/><w:insideV w:val="single" w:sz="4" w:space="0" w:color="00000A"/></w:tblBorders><w:tblCellMar><w:top w:w="0" w:type="dxa"/><w:left w:w="108" w:type="dxa"/><w:bottom w:w="0" w:type="dxa"/><w:right w:w="108" w:type="dxa"/></w:tblCellMar></w:tblPr><w:tblGrid><w:gridCol w:w="7053"/><w:gridCol w:w="2522"/></w:tblGrid><w:tr><w:trPr><w:cantSplit w:val="false"/></w:trPr><w:tc><w:tcPr><w:tcW w:w="7053" w:type="dxa"/><w:tcBorders><w:top w:val="single" w:sz="4" w:space="0" w:color="00000A"/><w:left w:val="single" w:sz="4" w:space="0" w:color="00000A"/><w:bottom w:val="single" w:sz="4" w:space="0" w:color="00000A"/><w:insideH w:val="single" w:sz="4" w:space="0" w:color="00000A"/><w:right w:val="single" w:sz="4" w:space="0" w:color="00000A"/><w:insideV w:val="single" w:sz="4" w:space="0" w:color="00000A"/></w:tcBorders><w:shd w:fill="auto" w:val="clear"/><w:tcMar><w:left w:w="108" w:type="dxa"/></w:tcMar></w:tcPr><w:tbl><w:tblPr><w:jc w:val="left"/><w:tblInd w:w="0" w:type="dxa"/><w:tblBorders><w:top w:val="single" w:sz="4" w:space="0" w:color="00000A"/><w:left w:val="single" w:sz="4" w:space="0" w:color="00000A"/><w:bottom w:val="single" w:sz="4" w:space="0" w:color="00000A"/><w:insideH w:val="single" w:sz="4" w:space="0" w:color="00000A"/><w:right w:val="single" w:sz="4" w:space="0" w:color="00000A"/><w:insideV w:val="single" w:sz="4" w:space="0" w:color="00000A"/></w:tblBorders><w:tblCellMar><w:top w:w="0" w:type="dxa"/><w:left w:w="108" w:type="dxa"/><w:bottom w:w="0" w:type="dxa"/><w:right w:w="108" w:type="dxa"/></w:tblCellMar></w:tblPr><w:tblGrid><w:gridCol w:w="7053"/><w:gridCol w:w="2522"/></w:tblGrid><w:tr><w:trPr><w:cantSplit w:val="false"/></w:trPr><w:tc><w:tcPr><w:tcW w:w="7053" w:type="dxa"/><w:tcBorders><w:top w:val="single" w:sz="4" w:space="0" w:color="00000A"/><w:left w:val="single" w:sz="4" w:space="0" w:color="00000A"/><w:bottom w:val="single" w:sz="4" w:space="0" w:color="00000A"/><w:insideH w:val="single" w:sz="4" w:space="0" w:color="00000A"/><w:right w:val="single" w:sz="4" w:space="0" w:color="00000A"/><w:insideV w:val="single" w:sz="4" w:space="0" w:color="00000A"/></w:tcBorders><w:shd w:fill="auto" w:val="clear"/><w:tcMar><w:left w:w="108" w:type="dxa"/></w:tcMar></w:tcPr><w:p><w:pPr><w:pStyle w:val="Footer"/><w:tabs><w:tab w:val="center" w:pos="4153" w:leader="none"/><w:tab w:val="right" w:pos="8306" w:leader="none"/></w:tabs><w:spacing w:before="0" w:after="240"/><w:rPr></w:rPr></w:pPr><w:r><w:rPr><w:b/></w:rPr><w:t>General Dynamics Broadband</w:t></w:r><w:r><w:rPr></w:rPr><w:t xml:space="preserve"> Proprietary and Confidential</w:t></w:r></w:p></w:tc><w:tc><w:tcPr><w:tcW w:w="2522" w:type="dxa"/><w:tcBorders><w:top w:val="single" w:sz="4" w:space="0" w:color="00000A"/><w:left w:val="single" w:sz="4" w:space="0" w:color="00000A"/><w:bottom w:val="single" w:sz="4" w:space="0" w:color="00000A"/><w:insideH w:val="single" w:sz="4" w:space="0" w:color="00000A"/><w:right w:val="single" w:sz="4" w:space="0" w:color="00000A"/><w:insideV w:val="single" w:sz="4" w:space="0" w:color="00000A"/></w:tcBorders><w:shd w:fill="auto" w:val="clear"/><w:tcMar><w:left w:w="108" w:type="dxa"/></w:tcMar></w:tcPr><w:p><w:pPr><w:pStyle w:val="Footer"/><w:tabs><w:tab w:val="center" w:pos="4153" w:leader="none"/><w:tab w:val="right" w:pos="8306" w:leader="none"/></w:tabs><w:spacing w:before="0" w:after="240"/><w:rPr></w:rPr></w:pPr><w:r><w:rPr></w:rPr><w:t xml:space="preserve">Page </w:t></w:r><w:r><w:rPr></w:rPr><w:fldChar w:fldCharType="begin"></w:fldChar></w:r><w:r><w:instrText> PAGE </w:instrText></w:r><w:r><w:fldChar w:fldCharType="separate"/></w:r><w:r><w:t>9</w:t></w:r><w:r><w:fldChar w:fldCharType="end"/></w:r><w:r><w:rPr></w:rPr><w:t xml:space="preserve"> of </w:t></w:r><w:r><w:rPr></w:rPr><w:fldChar w:fldCharType="begin"></w:fldChar></w:r><w:r><w:instrText> NUMPAGES </w:instrText></w:r><w:r><w:fldChar w:fldCharType="separate"/></w:r><w:r><w:t>43</w:t></w:r><w:r><w:fldChar w:fldCharType="end"/></w:r></w:p></w:tc></w:tr></w:tbl><w:p><w:pPr><w:pStyle w:val="Footer"/><w:tabs><w:tab w:val="center" w:pos="4153" w:leader="none"/><w:tab w:val="right" w:pos="8306" w:leader="none"/></w:tabs><w:spacing w:before="0" w:after="240"/><w:rPr></w:rPr></w:pPr><w:r><w:rPr></w:rPr></w:r></w:p></w:ftr>
</file>

<file path=word/footer4.xml><?xml version="1.0" encoding="UTF-8" standalone="yes"?>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p><w:pPr><w:pStyle w:val="Footer"/><w:tabs><w:tab w:val="center" w:pos="4153" w:leader="none"/><w:tab w:val="right" w:pos="8306" w:leader="none"/></w:tabs><w:spacing w:before="0" w:after="240"/><w:rPr></w:rPr></w:pPr><w:r><w:rPr><w:b/></w:rPr><w:t>General Dynamics Broadband</w:t></w:r><w:r><w:rPr></w:rPr><w:t xml:space="preserve"> Proprietary and Confidential</w:t></w:r></w:p></w:tc><w:tc><w:tcPr><w:tcW w:w="2522" w:type="dxa"/><w:tcBorders><w:top w:val="single" w:sz="4" w:space="0" w:color="00000A"/><w:left w:val="single" w:sz="4" w:space="0" w:color="00000A"/><w:bottom w:val="single" w:sz="4" w:space="0" w:color="00000A"/><w:insideH w:val="single" w:sz="4" w:space="0" w:color="00000A"/><w:right w:val="single" w:sz="4" w:space="0" w:color="00000A"/><w:insideV w:val="single" w:sz="4" w:space="0" w:color="00000A"/></w:tcBorders><w:shd w:fill="auto" w:val="clear"/><w:tcMar><w:left w:w="108" w:type="dxa"/></w:tcMar></w:tcPr><w:p><w:pPr><w:pStyle w:val="Footer"/><w:tabs><w:tab w:val="center" w:pos="4153" w:leader="none"/><w:tab w:val="right" w:pos="8306" w:leader="none"/></w:tabs><w:spacing w:before="0" w:after="240"/><w:rPr></w:rPr></w:pPr><w:r><w:rPr></w:rPr><w:t xml:space="preserve">Page </w:t></w:r><w:r><w:rPr></w:rPr><w:fldChar w:fldCharType="begin"></w:fldChar></w:r><w:r><w:instrText> PAGE </w:instrText></w:r><w:r><w:fldChar w:fldCharType="separate"/></w:r><w:r><w:t>2</w:t></w:r><w:r><w:fldChar w:fldCharType="end"/></w:r><w:r><w:rPr></w:rPr><w:t xml:space="preserve"> of </w:t></w:r><w:r><w:rPr></w:rPr><w:fldChar w:fldCharType="begin"></w:fldChar></w:r><w:r><w:instrText> NUMPAGES </w:instrText></w:r><w:r><w:fldChar w:fldCharType="separate"/></w:r><w:r><w:t>43</w:t></w:r><w:r><w:fldChar w:fldCharType="end"/></w:r></w:p></w:tc></w:tr></w:tbl><w:p><w:pPr><w:pStyle w:val="Footer"/><w:tabs><w:tab w:val="center" w:pos="4153" w:leader="none"/><w:tab w:val="right" w:pos="8306" w:leader="none"/></w:tabs><w:spacing w:before="0" w:after="240"/><w:rPr></w:rPr></w:pPr><w:r><w:rPr></w:rPr></w:r></w:p></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139"/>
      <w:gridCol w:w="3649"/>
      <w:gridCol w:w="3788"/>
    </w:tblGrid>
    <w:tr>
      <w:trPr>
        <w:cantSplit w:val="false"/>
      </w:trPr>
      <w:tc>
        <w:tcPr>
          <w:tcW w:w="21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keepLines/>
            <w:widowControl/>
            <w:bidi w:val="0"/>
            <w:spacing w:before="0" w:after="240"/>
            <w:jc w:val="both"/>
            <w:rPr/>
          </w:pPr>
          <w:r>
            <w:rPr/>
            <w:t>&lt;date&gt;</w:t>
          </w:r>
        </w:p>
      </w:tc>
      <w:tc>
        <w:tcPr>
          <w:tcW w:w="3649"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keepLines/>
            <w:widowControl/>
            <w:bidi w:val="0"/>
            <w:spacing w:before="0" w:after="240"/>
            <w:jc w:val="both"/>
            <w:rPr/>
          </w:pPr>
          <w:r>
            <w:rPr/>
            <w:t>Short Title</w:t>
          </w:r>
        </w:p>
      </w:tc>
      <w:tc>
        <w:tcPr>
          <w:tcW w:w="3788"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keepLines/>
            <w:widowControl/>
            <w:bidi w:val="0"/>
            <w:spacing w:before="0" w:after="240"/>
            <w:jc w:val="both"/>
            <w:rPr/>
          </w:pPr>
          <w:r>
            <w:rPr/>
            <w:drawing>
              <wp:inline distT="0" distB="0" distL="0" distR="0">
                <wp:extent cx="2245360" cy="245745"/>
                <wp:effectExtent l="0" t="0" r="0" b="0"/>
                <wp:docPr id="1" name="Picture" descr="GD_Broadband_2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GD_Broadband_2col.jpg"/>
                        <pic:cNvPicPr>
                          <a:picLocks noChangeAspect="1" noChangeArrowheads="1"/>
                        </pic:cNvPicPr>
                      </pic:nvPicPr>
                      <pic:blipFill>
                        <a:blip r:embed="rId1"/>
                        <a:stretch>
                          <a:fillRect/>
                        </a:stretch>
                      </pic:blipFill>
                      <pic:spPr bwMode="auto">
                        <a:xfrm>
                          <a:off x="0" y="0"/>
                          <a:ext cx="2245360" cy="245745"/>
                        </a:xfrm>
                        <a:prstGeom prst="rect">
                          <a:avLst/>
                        </a:prstGeom>
                        <a:noFill/>
                        <a:ln w="9525">
                          <a:noFill/>
                          <a:miter lim="800000"/>
                          <a:headEnd/>
                          <a:tailEnd/>
                        </a:ln>
                      </pic:spPr>
                    </pic:pic>
                  </a:graphicData>
                </a:graphic>
              </wp:inline>
            </w:drawing>
          </w:r>
        </w:p>
      </w:tc>
    </w:tr>
    <w:tr>
      <w:trPr>
        <w:cantSplit w:val="false"/>
      </w:trPr>
      <w:tc>
        <w:tcPr>
          <w:tcW w:w="21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keepLines/>
            <w:widowControl/>
            <w:bidi w:val="0"/>
            <w:spacing w:before="0" w:after="240"/>
            <w:jc w:val="both"/>
            <w:rPr>
              <w:sz w:val="18"/>
            </w:rPr>
          </w:pPr>
          <w:r>
            <w:rPr>
              <w:sz w:val="18"/>
            </w:rPr>
            <w:t xml:space="preserve">Version </w:t>
          </w:r>
          <w:r>
            <w:rPr>
              <w:sz w:val="18"/>
            </w:rPr>
            <w:fldChar w:fldCharType="begin"/>
          </w:r>
          <w:r>
            <w:instrText> DOCPROPERTY "Version"</w:instrText>
          </w:r>
          <w:r>
            <w:fldChar w:fldCharType="separate"/>
          </w:r>
          <w:r>
            <w:t>0.01</w:t>
          </w:r>
          <w:r>
            <w:fldChar w:fldCharType="end"/>
          </w:r>
        </w:p>
      </w:tc>
      <w:tc>
        <w:tcPr>
          <w:tcW w:w="364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keepLines/>
            <w:widowControl/>
            <w:bidi w:val="0"/>
            <w:spacing w:before="0" w:after="240"/>
            <w:jc w:val="both"/>
            <w:rPr/>
          </w:pPr>
          <w:r>
            <w:rPr/>
          </w:r>
        </w:p>
      </w:tc>
      <w:tc>
        <w:tcPr>
          <w:tcW w:w="3788"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keepLines/>
            <w:widowControl/>
            <w:bidi w:val="0"/>
            <w:spacing w:before="0" w:after="240"/>
            <w:jc w:val="both"/>
            <w:rPr/>
          </w:pPr>
          <w:r>
            <w:rPr/>
          </w:r>
        </w:p>
      </w:tc>
    </w:tr>
  </w:tbl>
  <w:p>
    <w:pPr>
      <w:pStyle w:val="Header"/>
      <w:tabs>
        <w:tab w:val="center" w:pos="4153" w:leader="none"/>
        <w:tab w:val="right" w:pos="8306" w:leader="none"/>
      </w:tabs>
      <w:spacing w:before="0" w:after="240"/>
      <w:rPr/>
    </w:pPr>
    <w:r>
      <w:rPr/>
    </w:r>
  </w:p>
</w:hdr>
</file>

<file path=word/header2.xml><?xml version="1.0" encoding="UTF-8" standalone="yes"?>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tbl><w:tblPr><w:jc w:val="left"/><w:tblInd w:w="0" w:type="dxa"/><w:tblBorders><w:top w:val="single" w:sz="4" w:space="0" w:color="00000A"/><w:left w:val="single" w:sz="4" w:space="0" w:color="00000A"/><w:bottom w:val="single" w:sz="4" w:space="0" w:color="00000A"/><w:insideH w:val="single" w:sz="4" w:space="0" w:color="00000A"/><w:right w:val="single" w:sz="4" w:space="0" w:color="00000A"/><w:insideV w:val="single" w:sz="4" w:space="0" w:color="00000A"/></w:tblBorders><w:tblCellMar><w:top w:w="0" w:type="dxa"/><w:left w:w="108" w:type="dxa"/><w:bottom w:w="0" w:type="dxa"/><w:right w:w="108" w:type="dxa"/></w:tblCellMar></w:tblPr><w:tblGrid><w:gridCol w:w="2139"/><w:gridCol w:w="3649"/><w:gridCol w:w="3788"/></w:tblGrid><w:tr><w:trPr><w:cantSplit w:val="false"/></w:trPr><w:tc><w:tcPr><w:tcW w:w="2139" w:type="dxa"/><w:tcBorders><w:top w:val="single" w:sz="4" w:space="0" w:color="00000A"/><w:left w:val="single" w:sz="4" w:space="0" w:color="00000A"/><w:bottom w:val="single" w:sz="4" w:space="0" w:color="00000A"/><w:insideH w:val="single" w:sz="4" w:space="0" w:color="00000A"/><w:right w:val="single" w:sz="4" w:space="0" w:color="00000A"/><w:insideV w:val="single" w:sz="4" w:space="0" w:color="00000A"/></w:tcBorders><w:shd w:fill="auto" w:val="clear"/><w:tcMar><w:left w:w="108" w:type="dxa"/></w:tcMar><w:vAlign w:val="center"/></w:tcPr><w:tbl><w:tblPr><w:jc w:val="left"/><w:tblInd w:w="0" w:type="dxa"/><w:tblBorders><w:top w:val="single" w:sz="4" w:space="0" w:color="00000A"/><w:left w:val="single" w:sz="4" w:space="0" w:color="00000A"/><w:bottom w:val="single" w:sz="4" w:space="0" w:color="00000A"/><w:insideH w:val="single" w:sz="4" w:space="0" w:color="00000A"/><w:right w:val="single" w:sz="4" w:space="0" w:color="00000A"/><w:insideV w:val="single" w:sz="4" w:space="0" w:color="00000A"/></w:tblBorders><w:tblCellMar><w:top w:w="0" w:type="dxa"/><w:left w:w="108" w:type="dxa"/><w:bottom w:w="0" w:type="dxa"/><w:right w:w="108" w:type="dxa"/></w:tblCellMar></w:tblPr><w:tblGrid><w:gridCol w:w="2139"/><w:gridCol w:w="3649"/><w:gridCol w:w="3788"/></w:tblGrid><w:tr><w:trPr><w:cantSplit w:val="false"/></w:trPr><w:tc><w:tcPr><w:tcW w:w="2139" w:type="dxa"/><w:tcBorders><w:top w:val="single" w:sz="4" w:space="0" w:color="00000A"/><w:left w:val="single" w:sz="4" w:space="0" w:color="00000A"/><w:bottom w:val="single" w:sz="4" w:space="0" w:color="00000A"/><w:insideH w:val="single" w:sz="4" w:space="0" w:color="00000A"/><w:right w:val="single" w:sz="4" w:space="0" w:color="00000A"/><w:insideV w:val="single" w:sz="4" w:space="0" w:color="00000A"/></w:tcBorders><w:shd w:fill="auto" w:val="clear"/><w:tcMar><w:left w:w="108" w:type="dxa"/></w:tcMar><w:vAlign w:val="center"/></w:tcPr><w:p><w:pPr><w:pStyle w:val="Normal"/><w:keepLines/><w:widowControl/><w:bidi w:val="0"/><w:spacing w:before="0" w:after="240"/><w:jc w:val="both"/><w:rPr></w:rPr></w:pPr><w:r><w:rPr></w:rPr><w:t>&lt;date&gt;</w:t></w:r></w:p></w:tc><w:tc><w:tcPr><w:tcW w:w="3649" w:type="dxa"/><w:vMerge w:val="restart"/><w:tcBorders><w:top w:val="single" w:sz="4" w:space="0" w:color="00000A"/><w:left w:val="single" w:sz="4" w:space="0" w:color="00000A"/><w:bottom w:val="single" w:sz="4" w:space="0" w:color="00000A"/><w:insideH w:val="single" w:sz="4" w:space="0" w:color="00000A"/><w:right w:val="single" w:sz="4" w:space="0" w:color="00000A"/><w:insideV w:val="single" w:sz="4" w:space="0" w:color="00000A"/></w:tcBorders><w:shd w:fill="auto" w:val="clear"/><w:tcMar><w:left w:w="108" w:type="dxa"/></w:tcMar><w:vAlign w:val="center"/></w:tcPr><w:p><w:pPr><w:pStyle w:val="Normal"/><w:keepLines/><w:widowControl/><w:bidi w:val="0"/><w:spacing w:before="0" w:after="240"/><w:jc w:val="both"/><w:rPr></w:rPr></w:pPr><w:r><w:rPr></w:rPr><w:t>Short Title</w:t></w:r></w:p></w:tc><w:tc><w:tcPr><w:tcW w:w="3788" w:type="dxa"/><w:vMerge w:val="restart"/><w:tcBorders><w:top w:val="single" w:sz="4" w:space="0" w:color="00000A"/><w:left w:val="single" w:sz="4" w:space="0" w:color="00000A"/><w:bottom w:val="single" w:sz="4" w:space="0" w:color="00000A"/><w:insideH w:val="single" w:sz="4" w:space="0" w:color="00000A"/><w:right w:val="single" w:sz="4" w:space="0" w:color="00000A"/><w:insideV w:val="single" w:sz="4" w:space="0" w:color="00000A"/></w:tcBorders><w:shd w:fill="auto" w:val="clear"/><w:tcMar><w:left w:w="108" w:type="dxa"/></w:tcMar><w:vAlign w:val="center"/></w:tcPr><w:p><w:pPr><w:pStyle w:val="Normal"/><w:keepLines/><w:widowControl/><w:bidi w:val="0"/><w:spacing w:before="0" w:after="240"/><w:jc w:val="both"/><w:rPr></w:rPr></w:pPr><w:r><w:rPr></w:rPr><w:drawing><wp:inline distT="0" distB="0" distL="0" distR="0"><wp:extent cx="2245360" cy="245745"/><wp:effectExtent l="0" t="0" r="0" b="0"/><wp:docPr id="37" name="Picture" descr="GD_Broadband_2col.jp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7" name="Picture" descr="GD_Broadband_2col.jpg"></pic:cNvPr><pic:cNvPicPr><a:picLocks noChangeAspect="1" noChangeArrowheads="1"/></pic:cNvPicPr></pic:nvPicPr><pic:blipFill><a:blip r:embed="rId1"/><a:stretch><a:fillRect/></a:stretch></pic:blipFill><pic:spPr bwMode="auto"><a:xfrm><a:off x="0" y="0"/><a:ext cx="2245360" cy="245745"/></a:xfrm><a:prstGeom prst="rect"><a:avLst/></a:prstGeom><a:noFill/><a:ln w="9525"><a:noFill/><a:miter lim="800000"/><a:headEnd/><a:tailEnd/></a:ln></pic:spPr></pic:pic></a:graphicData></a:graphic></wp:inline></w:drawing></w:r></w:p></w:tc></w:tr><w:tr><w:trPr><w:cantSplit w:val="false"/></w:trPr><w:tc><w:tcPr><w:tcW w:w="2139" w:type="dxa"/><w:tcBorders><w:top w:val="single" w:sz="4" w:space="0" w:color="00000A"/><w:left w:val="single" w:sz="4" w:space="0" w:color="00000A"/><w:bottom w:val="single" w:sz="4" w:space="0" w:color="00000A"/><w:insideH w:val="single" w:sz="4" w:space="0" w:color="00000A"/><w:right w:val="single" w:sz="4" w:space="0" w:color="00000A"/><w:insideV w:val="single" w:sz="4" w:space="0" w:color="00000A"/></w:tcBorders><w:shd w:fill="auto" w:val="clear"/><w:tcMar><w:left w:w="108" w:type="dxa"/></w:tcMar><w:vAlign w:val="center"/></w:tcPr><w:p><w:pPr><w:pStyle w:val="Normal"/><w:keepLines/><w:widowControl/><w:bidi w:val="0"/><w:spacing w:before="0" w:after="240"/><w:jc w:val="both"/><w:rPr><w:sz w:val="18"/></w:rPr></w:pPr><w:r><w:rPr><w:sz w:val="18"/></w:rPr><w:t xml:space="preserve">Version </w:t></w:r><w:r><w:rPr><w:sz w:val="18"/></w:rPr><w:fldChar w:fldCharType="begin"></w:fldChar></w:r><w:r><w:instrText> DOCPROPERTY &quot;Version&quot;</w:instrText></w:r><w:r><w:fldChar w:fldCharType="separate"/></w:r><w:r><w:t>0.01</w:t></w:r><w:r><w:fldChar w:fldCharType="end"/></w:r></w:p></w:tc><w:tc><w:tcPr><w:tcW w:w="3649" w:type="dxa"/><w:vMerge w:val="continue"/><w:tcBorders><w:top w:val="single" w:sz="4" w:space="0" w:color="00000A"/><w:left w:val="single" w:sz="4" w:space="0" w:color="00000A"/><w:bottom w:val="single" w:sz="4" w:space="0" w:color="00000A"/><w:insideH w:val="single" w:sz="4" w:space="0" w:color="00000A"/><w:right w:val="single" w:sz="4" w:space="0" w:color="00000A"/><w:insideV w:val="single" w:sz="4" w:space="0" w:color="00000A"/></w:tcBorders><w:shd w:fill="auto" w:val="clear"/><w:tcMar><w:left w:w="108" w:type="dxa"/></w:tcMar></w:tcPr><w:p><w:pPr><w:pStyle w:val="Normal"/><w:keepLines/><w:widowControl/><w:bidi w:val="0"/><w:spacing w:before="0" w:after="240"/><w:jc w:val="both"/><w:rPr></w:rPr></w:pPr><w:r><w:rPr></w:rPr></w:r></w:p></w:tc><w:tc><w:tcPr><w:tcW w:w="3788" w:type="dxa"/><w:vMerge w:val="continue"/><w:tcBorders><w:top w:val="single" w:sz="4" w:space="0" w:color="00000A"/><w:left w:val="single" w:sz="4" w:space="0" w:color="00000A"/><w:bottom w:val="single" w:sz="4" w:space="0" w:color="00000A"/><w:insideH w:val="single" w:sz="4" w:space="0" w:color="00000A"/><w:right w:val="single" w:sz="4" w:space="0" w:color="00000A"/><w:insideV w:val="single" w:sz="4" w:space="0" w:color="00000A"/></w:tcBorders><w:shd w:fill="auto" w:val="clear"/><w:tcMar><w:left w:w="108" w:type="dxa"/></w:tcMar></w:tcPr><w:p><w:pPr><w:pStyle w:val="Normal"/><w:keepLines/><w:widowControl/><w:bidi w:val="0"/><w:spacing w:before="0" w:after="240"/><w:jc w:val="both"/><w:rPr></w:rPr></w:pPr><w:r><w:rPr></w:rPr></w:r></w:p></w:tc></w:tr></w:tbl><w:p><w:pPr><w:pStyle w:val="Header"/><w:tabs><w:tab w:val="center" w:pos="4153" w:leader="none"/><w:tab w:val="right" w:pos="8306" w:leader="none"/></w:tabs><w:spacing w:before="0" w:after="240"/><w:rPr></w:rPr></w:pPr><w:r><w:rPr></w:rPr></w:r></w:p></w:hdr>
</file>

<file path=word/header3.xml><?xml version="1.0" encoding="UTF-8" standalone="yes"?>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p><w:pPr><w:pStyle w:val="Normal"/><w:keepLines/><w:widowControl/><w:bidi w:val="0"/><w:spacing w:before="0" w:after="240"/><w:jc w:val="both"/><w:rPr></w:rPr></w:pPr><w:r><w:rPr></w:rPr><w:t>&lt;date&gt;</w:t></w:r></w:p></w:tc><w:tc><w:tcPr><w:tcW w:w="3649" w:type="dxa"/><w:vMerge w:val="restart"/><w:tcBorders><w:top w:val="single" w:sz="4" w:space="0" w:color="00000A"/><w:left w:val="single" w:sz="4" w:space="0" w:color="00000A"/><w:bottom w:val="single" w:sz="4" w:space="0" w:color="00000A"/><w:insideH w:val="single" w:sz="4" w:space="0" w:color="00000A"/><w:right w:val="single" w:sz="4" w:space="0" w:color="00000A"/><w:insideV w:val="single" w:sz="4" w:space="0" w:color="00000A"/></w:tcBorders><w:shd w:fill="auto" w:val="clear"/><w:tcMar><w:left w:w="108" w:type="dxa"/></w:tcMar><w:vAlign w:val="center"/></w:tcPr><w:p><w:pPr><w:pStyle w:val="Normal"/><w:keepLines/><w:widowControl/><w:bidi w:val="0"/><w:spacing w:before="0" w:after="240"/><w:jc w:val="both"/><w:rPr></w:rPr></w:pPr><w:r><w:rPr></w:rPr><w:t>Short Title</w:t></w:r></w:p></w:tc><w:tc><w:tcPr><w:tcW w:w="3788" w:type="dxa"/><w:vMerge w:val="restart"/><w:tcBorders><w:top w:val="single" w:sz="4" w:space="0" w:color="00000A"/><w:left w:val="single" w:sz="4" w:space="0" w:color="00000A"/><w:bottom w:val="single" w:sz="4" w:space="0" w:color="00000A"/><w:insideH w:val="single" w:sz="4" w:space="0" w:color="00000A"/><w:right w:val="single" w:sz="4" w:space="0" w:color="00000A"/><w:insideV w:val="single" w:sz="4" w:space="0" w:color="00000A"/></w:tcBorders><w:shd w:fill="auto" w:val="clear"/><w:tcMar><w:left w:w="108" w:type="dxa"/></w:tcMar><w:vAlign w:val="center"/></w:tcPr><w:p><w:pPr><w:pStyle w:val="Normal"/><w:keepLines/><w:widowControl/><w:bidi w:val="0"/><w:spacing w:before="0" w:after="240"/><w:jc w:val="both"/><w:rPr></w:rPr></w:pPr><w:r><w:rPr></w:rPr><w:drawing><wp:inline distT="0" distB="0" distL="0" distR="0"><wp:extent cx="2245360" cy="245745"/><wp:effectExtent l="0" t="0" r="0" b="0"/><wp:docPr id="38" name="Picture" descr="GD_Broadband_2col.jp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8" name="Picture" descr="GD_Broadband_2col.jpg"></pic:cNvPr><pic:cNvPicPr><a:picLocks noChangeAspect="1" noChangeArrowheads="1"/></pic:cNvPicPr></pic:nvPicPr><pic:blipFill><a:blip r:embed="rId1"/><a:stretch><a:fillRect/></a:stretch></pic:blipFill><pic:spPr bwMode="auto"><a:xfrm><a:off x="0" y="0"/><a:ext cx="2245360" cy="245745"/></a:xfrm><a:prstGeom prst="rect"><a:avLst/></a:prstGeom><a:noFill/><a:ln w="9525"><a:noFill/><a:miter lim="800000"/><a:headEnd/><a:tailEnd/></a:ln></pic:spPr></pic:pic></a:graphicData></a:graphic></wp:inline></w:drawing></w:r></w:p></w:tc></w:tr><w:tr><w:trPr><w:cantSplit w:val="false"/></w:trPr><w:tc><w:tcPr><w:tcW w:w="2139" w:type="dxa"/><w:tcBorders><w:top w:val="single" w:sz="4" w:space="0" w:color="00000A"/><w:left w:val="single" w:sz="4" w:space="0" w:color="00000A"/><w:bottom w:val="single" w:sz="4" w:space="0" w:color="00000A"/><w:insideH w:val="single" w:sz="4" w:space="0" w:color="00000A"/><w:right w:val="single" w:sz="4" w:space="0" w:color="00000A"/><w:insideV w:val="single" w:sz="4" w:space="0" w:color="00000A"/></w:tcBorders><w:shd w:fill="auto" w:val="clear"/><w:tcMar><w:left w:w="108" w:type="dxa"/></w:tcMar><w:vAlign w:val="center"/></w:tcPr><w:p><w:pPr><w:pStyle w:val="Normal"/><w:keepLines/><w:widowControl/><w:bidi w:val="0"/><w:spacing w:before="0" w:after="240"/><w:jc w:val="both"/><w:rPr><w:sz w:val="18"/></w:rPr></w:pPr><w:r><w:rPr><w:sz w:val="18"/></w:rPr><w:t xml:space="preserve">Version </w:t></w:r><w:r><w:rPr><w:sz w:val="18"/></w:rPr><w:fldChar w:fldCharType="begin"></w:fldChar></w:r><w:r><w:instrText> DOCPROPERTY &quot;Version&quot;</w:instrText></w:r><w:r><w:fldChar w:fldCharType="separate"/></w:r><w:r><w:t>0.01</w:t></w:r><w:r><w:fldChar w:fldCharType="end"/></w:r></w:p></w:tc><w:tc><w:tcPr><w:tcW w:w="3649" w:type="dxa"/><w:vMerge w:val="continue"/><w:tcBorders><w:top w:val="single" w:sz="4" w:space="0" w:color="00000A"/><w:left w:val="single" w:sz="4" w:space="0" w:color="00000A"/><w:bottom w:val="single" w:sz="4" w:space="0" w:color="00000A"/><w:insideH w:val="single" w:sz="4" w:space="0" w:color="00000A"/><w:right w:val="single" w:sz="4" w:space="0" w:color="00000A"/><w:insideV w:val="single" w:sz="4" w:space="0" w:color="00000A"/></w:tcBorders><w:shd w:fill="auto" w:val="clear"/><w:tcMar><w:left w:w="108" w:type="dxa"/></w:tcMar></w:tcPr><w:p><w:pPr><w:pStyle w:val="Normal"/><w:keepLines/><w:widowControl/><w:bidi w:val="0"/><w:spacing w:before="0" w:after="240"/><w:jc w:val="both"/><w:rPr></w:rPr></w:pPr><w:r><w:rPr></w:rPr></w:r></w:p></w:tc><w:tc><w:tcPr><w:tcW w:w="3788" w:type="dxa"/><w:vMerge w:val="continue"/><w:tcBorders><w:top w:val="single" w:sz="4" w:space="0" w:color="00000A"/><w:left w:val="single" w:sz="4" w:space="0" w:color="00000A"/><w:bottom w:val="single" w:sz="4" w:space="0" w:color="00000A"/><w:insideH w:val="single" w:sz="4" w:space="0" w:color="00000A"/><w:right w:val="single" w:sz="4" w:space="0" w:color="00000A"/><w:insideV w:val="single" w:sz="4" w:space="0" w:color="00000A"/></w:tcBorders><w:shd w:fill="auto" w:val="clear"/><w:tcMar><w:left w:w="108" w:type="dxa"/></w:tcMar></w:tcPr><w:p><w:pPr><w:pStyle w:val="Normal"/><w:keepLines/><w:widowControl/><w:bidi w:val="0"/><w:spacing w:before="0" w:after="240"/><w:jc w:val="both"/><w:rPr></w:rPr></w:pPr><w:r><w:rPr></w:rPr></w:r></w:p></w:tc></w:tr></w:tbl><w:p><w:pPr><w:pStyle w:val="Header"/><w:tabs><w:tab w:val="center" w:pos="4153" w:leader="none"/><w:tab w:val="right" w:pos="8306" w:leader="none"/></w:tabs><w:spacing w:before="0" w:after="240"/><w:rPr></w:rPr></w:pPr><w:r><w:rPr></w:rPr></w:r></w:p></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360"/>
        </w:tabs>
        <w:ind w:left="340" w:hanging="34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8">
    <w:lvl w:ilvl="0">
      <w:start w:val="1"/>
      <w:numFmt w:val="bullet"/>
      <w:lvlText w:val=""/>
      <w:lvlJc w:val="left"/>
      <w:pPr>
        <w:tabs>
          <w:tab w:val="num" w:pos="288"/>
        </w:tabs>
        <w:ind w:left="288" w:hanging="288"/>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decimal"/>
      <w:lvlText w:val=""/>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upperLetter"/>
      <w:lvlText w:val="Appendix %7"/>
      <w:lvlJc w:val="left"/>
      <w:pPr>
        <w:tabs>
          <w:tab w:val="num" w:pos="1296"/>
        </w:tabs>
        <w:ind w:left="1296" w:hanging="1296"/>
      </w:pPr>
      <w:rPr/>
    </w:lvl>
    <w:lvl w:ilvl="7">
      <w:start w:val="1"/>
      <w:numFmt w:val="decimal"/>
      <w:lvlText w:val="1.%8"/>
      <w:lvlJc w:val="left"/>
      <w:pPr>
        <w:tabs>
          <w:tab w:val="num" w:pos="720"/>
        </w:tabs>
        <w:ind w:left="1440" w:hanging="1440"/>
      </w:pPr>
      <w:rPr/>
    </w:lvl>
    <w:lvl w:ilvl="8">
      <w:start w:val="1"/>
      <w:numFmt w:val="upperLetter"/>
      <w:lvlText w:val="%9-1.1.1"/>
      <w:lvlJc w:val="left"/>
      <w:pPr>
        <w:tabs>
          <w:tab w:val="num" w:pos="1584"/>
        </w:tabs>
        <w:ind w:left="1584" w:hanging="1584"/>
      </w:pPr>
      <w:rPr/>
    </w:lvl>
  </w:abstractNum>
  <w:abstractNum w:abstractNumId="10">
    <w:lvl w:ilvl="0">
      <w:start w:val="1"/>
      <w:numFmt w:val="decimal"/>
      <w:lvlText w:val="%1."/>
      <w:lvlJc w:val="left"/>
      <w:pPr>
        <w:tabs>
          <w:tab w:val="num" w:pos="360"/>
        </w:tabs>
        <w:ind w:left="360" w:hanging="360"/>
      </w:pPr>
      <w:rPr>
        <w:sz w:val="24"/>
        <w:i w:val="false"/>
        <w:b w:val="false"/>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1">
    <w:lvl w:ilvl="0">
      <w:start w:val="1"/>
      <w:numFmt w:val="bullet"/>
      <w:lvlText w:val="–"/>
      <w:lvlJc w:val="left"/>
      <w:pPr>
        <w:tabs>
          <w:tab w:val="num" w:pos="576"/>
        </w:tabs>
        <w:ind w:left="576" w:hanging="288"/>
      </w:pPr>
      <w:rPr>
        <w:rFonts w:ascii="Arial" w:hAnsi="Arial" w:cs="Arial" w:hint="default"/>
        <w:i w:val="false"/>
        <w:b/>
      </w:rPr>
    </w:lvl>
    <w:lvl w:ilvl="1">
      <w:start w:val="1"/>
      <w:numFmt w:val="bullet"/>
      <w:lvlText w:val="-"/>
      <w:lvlJc w:val="left"/>
      <w:pPr>
        <w:tabs>
          <w:tab w:val="num" w:pos="1440"/>
        </w:tabs>
        <w:ind w:left="1440" w:hanging="360"/>
      </w:pPr>
      <w:rPr>
        <w:rFonts w:ascii="Arial" w:hAnsi="Arial" w:cs="Arial" w:hint="default"/>
        <w:i w:val="false"/>
        <w:b/>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decimal"/>
      <w:lvlText w:val=""/>
      <w:lvlJc w:val="left"/>
      <w:pPr>
        <w:ind w:left="360" w:hanging="360"/>
      </w:pPr>
      <w:rPr/>
    </w:lvl>
    <w:lvl w:ilvl="1">
      <w:start w:val="1"/>
      <w:numFmt w:val="decimal"/>
      <w:lvlText w:val="%1.%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decimal"/>
      <w:lvlText w:val=""/>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trackRevisions/>
  <w:defaultTabStop w:val="720"/>
</w:settings>
</file>

<file path=word/styles.xml><?xml version="1.0" encoding="utf-8"?>
<w:styles xmlns:w="http://schemas.openxmlformats.org/wordprocessingml/2006/main">
  <w:docDefaults>
    <w:rPrDefault>
      <w:rPr>
        <w:rFonts w:ascii="Calibri" w:hAnsi="Calibri" w:eastAsia="Calibri" w:cs="Times New Roman"/>
        <w:sz w:val="22"/>
        <w:szCs w:val="22"/>
        <w:lang w:val="en-GB" w:eastAsia="en-GB" w:bidi="ar-SA"/>
      </w:rPr>
    </w:rPrDefault>
    <w:pPrDefault>
      <w:pPr/>
    </w:pPrDefault>
  </w:docDefaults>
  <w:latentStyles w:count="267" w:defQFormat="0" w:defUnhideWhenUsed="1" w:defSemiHidden="1" w:defUIPriority="99" w:defLockedState="1">
    <w:lsdException w:qFormat="1" w:semiHidden="0" w:uiPriority="0" w:unhideWhenUsed="0" w:name="Normal"/>
    <w:lsdException w:qFormat="1" w:semiHidden="0" w:uiPriority="9" w:unhideWhenUsed="0" w:name="heading 1"/>
    <w:lsdException w:qFormat="1" w:semiHidden="0" w:uiPriority="9" w:unhideWhenUsed="0" w:name="heading 2"/>
    <w:lsdException w:qFormat="1" w:semiHidden="0" w:uiPriority="9" w:unhideWhenUsed="0" w:name="heading 3"/>
    <w:lsdException w:qFormat="1" w:semiHidden="0" w:uiPriority="9" w:unhideWhenUsed="0" w:name="heading 4"/>
    <w:lsdException w:qFormat="1" w:semiHidden="0" w:uiPriority="9" w:unhideWhenUsed="0" w:name="heading 5"/>
    <w:lsdException w:qFormat="1" w:semiHidden="0" w:uiPriority="9" w:unhideWhenUsed="0" w:name="heading 6"/>
    <w:lsdException w:qFormat="1" w:semiHidden="0" w:uiPriority="9" w:unhideWhenUsed="0" w:name="heading 7"/>
    <w:lsdException w:qFormat="1" w:semiHidden="0" w:uiPriority="9" w:unhideWhenUsed="0" w:name="heading 8"/>
    <w:lsdException w:qFormat="1" w:semiHidden="0" w:uiPriority="9" w:unhideWhenUsed="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semiHidden="0" w:uiPriority="35" w:unhideWhenUsed="0"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locked="0" w:unhideWhenUsed="0" w:name="Placeholder Text"/>
    <w:lsdException w:qFormat="1" w:semiHidden="0" w:uiPriority="1" w:locked="0" w:unhideWhenUsed="0" w:name="No Spacing"/>
    <w:lsdException w:semiHidden="0" w:uiPriority="60" w:locked="0" w:unhideWhenUsed="0" w:name="Light Shading"/>
    <w:lsdException w:semiHidden="0" w:uiPriority="61" w:locked="0" w:unhideWhenUsed="0" w:name="Light List"/>
    <w:lsdException w:semiHidden="0" w:uiPriority="62" w:locked="0" w:unhideWhenUsed="0" w:name="Light Grid"/>
    <w:lsdException w:semiHidden="0" w:uiPriority="63" w:locked="0" w:unhideWhenUsed="0" w:name="Medium Shading 1"/>
    <w:lsdException w:semiHidden="0" w:uiPriority="64" w:locked="0" w:unhideWhenUsed="0" w:name="Medium Shading 2"/>
    <w:lsdException w:semiHidden="0" w:uiPriority="65" w:locked="0" w:unhideWhenUsed="0" w:name="Medium List 1"/>
    <w:lsdException w:semiHidden="0" w:uiPriority="66" w:locked="0" w:unhideWhenUsed="0" w:name="Medium List 2"/>
    <w:lsdException w:semiHidden="0" w:uiPriority="67" w:locked="0" w:unhideWhenUsed="0" w:name="Medium Grid 1"/>
    <w:lsdException w:semiHidden="0" w:uiPriority="68" w:locked="0" w:unhideWhenUsed="0" w:name="Medium Grid 2"/>
    <w:lsdException w:semiHidden="0" w:uiPriority="69" w:locked="0" w:unhideWhenUsed="0" w:name="Medium Grid 3"/>
    <w:lsdException w:semiHidden="0" w:uiPriority="70" w:locked="0" w:unhideWhenUsed="0" w:name="Dark List"/>
    <w:lsdException w:semiHidden="0" w:uiPriority="71" w:locked="0" w:unhideWhenUsed="0" w:name="Colorful Shading"/>
    <w:lsdException w:semiHidden="0" w:uiPriority="72" w:locked="0" w:unhideWhenUsed="0" w:name="Colorful List"/>
    <w:lsdException w:semiHidden="0" w:uiPriority="73" w:locked="0" w:unhideWhenUsed="0" w:name="Colorful Grid"/>
    <w:lsdException w:semiHidden="0" w:uiPriority="60" w:locked="0" w:unhideWhenUsed="0" w:name="Light Shading Accent 1"/>
    <w:lsdException w:semiHidden="0" w:uiPriority="61" w:locked="0" w:unhideWhenUsed="0" w:name="Light List Accent 1"/>
    <w:lsdException w:semiHidden="0" w:uiPriority="62" w:locked="0" w:unhideWhenUsed="0" w:name="Light Grid Accent 1"/>
    <w:lsdException w:semiHidden="0" w:uiPriority="63" w:locked="0" w:unhideWhenUsed="0" w:name="Medium Shading 1 Accent 1"/>
    <w:lsdException w:semiHidden="0" w:uiPriority="64" w:locked="0" w:unhideWhenUsed="0" w:name="Medium Shading 2 Accent 1"/>
    <w:lsdException w:semiHidden="0" w:uiPriority="65" w:locked="0" w:unhideWhenUsed="0" w:name="Medium List 1 Accent 1"/>
    <w:lsdException w:locked="0" w:unhideWhenUsed="0" w:name="Revision"/>
    <w:lsdException w:qFormat="1" w:semiHidden="0" w:uiPriority="34" w:locked="0" w:unhideWhenUsed="0" w:name="List Paragraph"/>
    <w:lsdException w:qFormat="1" w:semiHidden="0" w:uiPriority="29" w:locked="0" w:unhideWhenUsed="0" w:name="Quote"/>
    <w:lsdException w:qFormat="1" w:semiHidden="0" w:uiPriority="30" w:locked="0" w:unhideWhenUsed="0" w:name="Intense Quote"/>
    <w:lsdException w:semiHidden="0" w:uiPriority="66" w:locked="0" w:unhideWhenUsed="0" w:name="Medium List 2 Accent 1"/>
    <w:lsdException w:semiHidden="0" w:uiPriority="67" w:locked="0" w:unhideWhenUsed="0" w:name="Medium Grid 1 Accent 1"/>
    <w:lsdException w:semiHidden="0" w:uiPriority="68" w:locked="0" w:unhideWhenUsed="0" w:name="Medium Grid 2 Accent 1"/>
    <w:lsdException w:semiHidden="0" w:uiPriority="69" w:locked="0" w:unhideWhenUsed="0" w:name="Medium Grid 3 Accent 1"/>
    <w:lsdException w:semiHidden="0" w:uiPriority="70" w:locked="0" w:unhideWhenUsed="0" w:name="Dark List Accent 1"/>
    <w:lsdException w:semiHidden="0" w:uiPriority="71" w:locked="0" w:unhideWhenUsed="0" w:name="Colorful Shading Accent 1"/>
    <w:lsdException w:semiHidden="0" w:uiPriority="72" w:locked="0" w:unhideWhenUsed="0" w:name="Colorful List Accent 1"/>
    <w:lsdException w:semiHidden="0" w:uiPriority="73" w:locked="0" w:unhideWhenUsed="0" w:name="Colorful Grid Accent 1"/>
    <w:lsdException w:semiHidden="0" w:uiPriority="60" w:locked="0" w:unhideWhenUsed="0" w:name="Light Shading Accent 2"/>
    <w:lsdException w:semiHidden="0" w:uiPriority="61" w:locked="0" w:unhideWhenUsed="0" w:name="Light List Accent 2"/>
    <w:lsdException w:semiHidden="0" w:uiPriority="62" w:locked="0" w:unhideWhenUsed="0" w:name="Light Grid Accent 2"/>
    <w:lsdException w:semiHidden="0" w:uiPriority="63" w:locked="0" w:unhideWhenUsed="0" w:name="Medium Shading 1 Accent 2"/>
    <w:lsdException w:semiHidden="0" w:uiPriority="64" w:locked="0" w:unhideWhenUsed="0" w:name="Medium Shading 2 Accent 2"/>
    <w:lsdException w:semiHidden="0" w:uiPriority="65" w:locked="0" w:unhideWhenUsed="0" w:name="Medium List 1 Accent 2"/>
    <w:lsdException w:semiHidden="0" w:uiPriority="66" w:locked="0" w:unhideWhenUsed="0" w:name="Medium List 2 Accent 2"/>
    <w:lsdException w:semiHidden="0" w:uiPriority="67" w:locked="0" w:unhideWhenUsed="0" w:name="Medium Grid 1 Accent 2"/>
    <w:lsdException w:semiHidden="0" w:uiPriority="68" w:locked="0" w:unhideWhenUsed="0" w:name="Medium Grid 2 Accent 2"/>
    <w:lsdException w:semiHidden="0" w:uiPriority="69" w:locked="0" w:unhideWhenUsed="0" w:name="Medium Grid 3 Accent 2"/>
    <w:lsdException w:semiHidden="0" w:uiPriority="70" w:locked="0" w:unhideWhenUsed="0" w:name="Dark List Accent 2"/>
    <w:lsdException w:semiHidden="0" w:uiPriority="71" w:locked="0" w:unhideWhenUsed="0" w:name="Colorful Shading Accent 2"/>
    <w:lsdException w:semiHidden="0" w:uiPriority="72" w:locked="0" w:unhideWhenUsed="0" w:name="Colorful List Accent 2"/>
    <w:lsdException w:semiHidden="0" w:uiPriority="73" w:locked="0" w:unhideWhenUsed="0" w:name="Colorful Grid Accent 2"/>
    <w:lsdException w:semiHidden="0" w:uiPriority="60" w:locked="0" w:unhideWhenUsed="0" w:name="Light Shading Accent 3"/>
    <w:lsdException w:semiHidden="0" w:uiPriority="61" w:locked="0" w:unhideWhenUsed="0" w:name="Light List Accent 3"/>
    <w:lsdException w:semiHidden="0" w:uiPriority="62" w:locked="0" w:unhideWhenUsed="0" w:name="Light Grid Accent 3"/>
    <w:lsdException w:semiHidden="0" w:uiPriority="63" w:locked="0" w:unhideWhenUsed="0" w:name="Medium Shading 1 Accent 3"/>
    <w:lsdException w:semiHidden="0" w:uiPriority="64" w:locked="0" w:unhideWhenUsed="0" w:name="Medium Shading 2 Accent 3"/>
    <w:lsdException w:semiHidden="0" w:uiPriority="65" w:locked="0" w:unhideWhenUsed="0" w:name="Medium List 1 Accent 3"/>
    <w:lsdException w:semiHidden="0" w:uiPriority="66" w:locked="0" w:unhideWhenUsed="0" w:name="Medium List 2 Accent 3"/>
    <w:lsdException w:semiHidden="0" w:uiPriority="67" w:locked="0" w:unhideWhenUsed="0" w:name="Medium Grid 1 Accent 3"/>
    <w:lsdException w:semiHidden="0" w:uiPriority="68" w:locked="0" w:unhideWhenUsed="0" w:name="Medium Grid 2 Accent 3"/>
    <w:lsdException w:semiHidden="0" w:uiPriority="69" w:locked="0" w:unhideWhenUsed="0" w:name="Medium Grid 3 Accent 3"/>
    <w:lsdException w:semiHidden="0" w:uiPriority="70" w:locked="0" w:unhideWhenUsed="0" w:name="Dark List Accent 3"/>
    <w:lsdException w:semiHidden="0" w:uiPriority="71" w:locked="0" w:unhideWhenUsed="0" w:name="Colorful Shading Accent 3"/>
    <w:lsdException w:semiHidden="0" w:uiPriority="72" w:locked="0" w:unhideWhenUsed="0" w:name="Colorful List Accent 3"/>
    <w:lsdException w:semiHidden="0" w:uiPriority="73" w:locked="0" w:unhideWhenUsed="0" w:name="Colorful Grid Accent 3"/>
    <w:lsdException w:semiHidden="0" w:uiPriority="60" w:locked="0" w:unhideWhenUsed="0" w:name="Light Shading Accent 4"/>
    <w:lsdException w:semiHidden="0" w:uiPriority="61" w:locked="0" w:unhideWhenUsed="0" w:name="Light List Accent 4"/>
    <w:lsdException w:semiHidden="0" w:uiPriority="62" w:locked="0" w:unhideWhenUsed="0" w:name="Light Grid Accent 4"/>
    <w:lsdException w:semiHidden="0" w:uiPriority="63" w:locked="0" w:unhideWhenUsed="0" w:name="Medium Shading 1 Accent 4"/>
    <w:lsdException w:semiHidden="0" w:uiPriority="64" w:locked="0" w:unhideWhenUsed="0" w:name="Medium Shading 2 Accent 4"/>
    <w:lsdException w:semiHidden="0" w:uiPriority="65" w:locked="0" w:unhideWhenUsed="0" w:name="Medium List 1 Accent 4"/>
    <w:lsdException w:semiHidden="0" w:uiPriority="66" w:locked="0" w:unhideWhenUsed="0" w:name="Medium List 2 Accent 4"/>
    <w:lsdException w:semiHidden="0" w:uiPriority="67" w:locked="0" w:unhideWhenUsed="0" w:name="Medium Grid 1 Accent 4"/>
    <w:lsdException w:semiHidden="0" w:uiPriority="68" w:locked="0" w:unhideWhenUsed="0" w:name="Medium Grid 2 Accent 4"/>
    <w:lsdException w:semiHidden="0" w:uiPriority="69" w:locked="0" w:unhideWhenUsed="0" w:name="Medium Grid 3 Accent 4"/>
    <w:lsdException w:semiHidden="0" w:uiPriority="70" w:locked="0" w:unhideWhenUsed="0" w:name="Dark List Accent 4"/>
    <w:lsdException w:semiHidden="0" w:uiPriority="71" w:locked="0" w:unhideWhenUsed="0" w:name="Colorful Shading Accent 4"/>
    <w:lsdException w:semiHidden="0" w:uiPriority="72" w:locked="0" w:unhideWhenUsed="0" w:name="Colorful List Accent 4"/>
    <w:lsdException w:semiHidden="0" w:uiPriority="73" w:locked="0" w:unhideWhenUsed="0" w:name="Colorful Grid Accent 4"/>
    <w:lsdException w:semiHidden="0" w:uiPriority="60" w:locked="0" w:unhideWhenUsed="0" w:name="Light Shading Accent 5"/>
    <w:lsdException w:semiHidden="0" w:uiPriority="61" w:locked="0" w:unhideWhenUsed="0" w:name="Light List Accent 5"/>
    <w:lsdException w:semiHidden="0" w:uiPriority="62" w:locked="0" w:unhideWhenUsed="0" w:name="Light Grid Accent 5"/>
    <w:lsdException w:semiHidden="0" w:uiPriority="63" w:locked="0" w:unhideWhenUsed="0" w:name="Medium Shading 1 Accent 5"/>
    <w:lsdException w:semiHidden="0" w:uiPriority="64" w:locked="0" w:unhideWhenUsed="0" w:name="Medium Shading 2 Accent 5"/>
    <w:lsdException w:semiHidden="0" w:uiPriority="65" w:locked="0" w:unhideWhenUsed="0" w:name="Medium List 1 Accent 5"/>
    <w:lsdException w:semiHidden="0" w:uiPriority="66" w:locked="0" w:unhideWhenUsed="0" w:name="Medium List 2 Accent 5"/>
    <w:lsdException w:semiHidden="0" w:uiPriority="67" w:locked="0" w:unhideWhenUsed="0" w:name="Medium Grid 1 Accent 5"/>
    <w:lsdException w:semiHidden="0" w:uiPriority="68" w:locked="0" w:unhideWhenUsed="0" w:name="Medium Grid 2 Accent 5"/>
    <w:lsdException w:semiHidden="0" w:uiPriority="69" w:locked="0" w:unhideWhenUsed="0" w:name="Medium Grid 3 Accent 5"/>
    <w:lsdException w:semiHidden="0" w:uiPriority="70" w:locked="0" w:unhideWhenUsed="0" w:name="Dark List Accent 5"/>
    <w:lsdException w:semiHidden="0" w:uiPriority="71" w:locked="0" w:unhideWhenUsed="0" w:name="Colorful Shading Accent 5"/>
    <w:lsdException w:semiHidden="0" w:uiPriority="72" w:locked="0" w:unhideWhenUsed="0" w:name="Colorful List Accent 5"/>
    <w:lsdException w:semiHidden="0" w:uiPriority="73" w:locked="0" w:unhideWhenUsed="0" w:name="Colorful Grid Accent 5"/>
    <w:lsdException w:semiHidden="0" w:uiPriority="60" w:locked="0" w:unhideWhenUsed="0" w:name="Light Shading Accent 6"/>
    <w:lsdException w:semiHidden="0" w:uiPriority="61" w:locked="0" w:unhideWhenUsed="0" w:name="Light List Accent 6"/>
    <w:lsdException w:semiHidden="0" w:uiPriority="62" w:locked="0" w:unhideWhenUsed="0" w:name="Light Grid Accent 6"/>
    <w:lsdException w:semiHidden="0" w:uiPriority="63" w:locked="0" w:unhideWhenUsed="0" w:name="Medium Shading 1 Accent 6"/>
    <w:lsdException w:semiHidden="0" w:uiPriority="64" w:locked="0" w:unhideWhenUsed="0" w:name="Medium Shading 2 Accent 6"/>
    <w:lsdException w:semiHidden="0" w:uiPriority="65" w:locked="0" w:unhideWhenUsed="0" w:name="Medium List 1 Accent 6"/>
    <w:lsdException w:semiHidden="0" w:uiPriority="66" w:locked="0" w:unhideWhenUsed="0" w:name="Medium List 2 Accent 6"/>
    <w:lsdException w:semiHidden="0" w:uiPriority="67" w:locked="0" w:unhideWhenUsed="0" w:name="Medium Grid 1 Accent 6"/>
    <w:lsdException w:semiHidden="0" w:uiPriority="68" w:locked="0" w:unhideWhenUsed="0" w:name="Medium Grid 2 Accent 6"/>
    <w:lsdException w:semiHidden="0" w:uiPriority="69" w:locked="0" w:unhideWhenUsed="0" w:name="Medium Grid 3 Accent 6"/>
    <w:lsdException w:semiHidden="0" w:uiPriority="70" w:locked="0" w:unhideWhenUsed="0" w:name="Dark List Accent 6"/>
    <w:lsdException w:semiHidden="0" w:uiPriority="71" w:locked="0" w:unhideWhenUsed="0" w:name="Colorful Shading Accent 6"/>
    <w:lsdException w:semiHidden="0" w:uiPriority="72" w:locked="0" w:unhideWhenUsed="0" w:name="Colorful List Accent 6"/>
    <w:lsdException w:semiHidden="0" w:uiPriority="73" w:locked="0" w:unhideWhenUsed="0" w:name="Colorful Grid Accent 6"/>
    <w:lsdException w:qFormat="1" w:semiHidden="0" w:uiPriority="19" w:locked="0" w:unhideWhenUsed="0" w:name="Subtle Emphasis"/>
    <w:lsdException w:qFormat="1" w:semiHidden="0" w:uiPriority="21" w:locked="0" w:unhideWhenUsed="0" w:name="Intense Emphasis"/>
    <w:lsdException w:qFormat="1" w:semiHidden="0" w:uiPriority="31" w:locked="0" w:unhideWhenUsed="0" w:name="Subtle Reference"/>
    <w:lsdException w:qFormat="1" w:semiHidden="0" w:uiPriority="32" w:locked="0" w:unhideWhenUsed="0" w:name="Intense Reference"/>
    <w:lsdException w:qFormat="1" w:semiHidden="0" w:uiPriority="33" w:locked="0" w:unhideWhenUsed="0" w:name="Book Title"/>
    <w:lsdException w:uiPriority="37" w:locked="0" w:name="Bibliography"/>
    <w:lsdException w:qFormat="1" w:uiPriority="39" w:locked="0" w:name="TOC Heading"/>
  </w:latentStyles>
  <w:style w:type="paragraph" w:styleId="Normal" w:default="1">
    <w:name w:val="Normal"/>
    <w:qFormat/>
    <w:rsid w:val="000204ff"/>
    <w:pPr>
      <w:keepLines/>
      <w:widowControl/>
      <w:suppressAutoHyphens w:val="true"/>
      <w:bidi w:val="0"/>
      <w:spacing w:before="0" w:after="240"/>
      <w:jc w:val="both"/>
    </w:pPr>
    <w:rPr>
      <w:rFonts w:ascii="Arial" w:hAnsi="Arial" w:eastAsia="Times New Roman" w:cs="Times New Roman"/>
      <w:color w:val="auto"/>
      <w:sz w:val="22"/>
      <w:szCs w:val="20"/>
      <w:lang w:eastAsia="en-US" w:val="en-GB" w:bidi="ar-SA"/>
    </w:rPr>
  </w:style>
  <w:style w:type="paragraph" w:styleId="Heading1">
    <w:name w:val="Heading 1"/>
    <w:uiPriority w:val="99"/>
    <w:qFormat/>
    <w:link w:val="Heading1Char"/>
    <w:rsid w:val="00e71bf8"/>
    <w:basedOn w:val="Normal"/>
    <w:next w:val="Normal"/>
    <w:pPr>
      <w:keepNext/>
      <w:numPr>
        <w:ilvl w:val="0"/>
        <w:numId w:val="7"/>
      </w:numPr>
      <w:spacing w:before="0" w:after="360"/>
      <w:ind w:left="431" w:right="0" w:hanging="431"/>
      <w:outlineLvl w:val="0"/>
      <w:outlineLvl w:val="0"/>
    </w:pPr>
    <w:rPr>
      <w:rFonts w:ascii="Arial Black" w:hAnsi="Arial Black"/>
      <w:b/>
      <w:sz w:val="40"/>
    </w:rPr>
  </w:style>
  <w:style w:type="paragraph" w:styleId="Heading2">
    <w:name w:val="Heading 2"/>
    <w:uiPriority w:val="99"/>
    <w:qFormat/>
    <w:link w:val="Heading2Char"/>
    <w:rsid w:val="00e71bf8"/>
    <w:basedOn w:val="Heading1"/>
    <w:next w:val="Normal"/>
    <w:pPr>
      <w:numPr>
        <w:ilvl w:val="1"/>
        <w:numId w:val="7"/>
      </w:numPr>
      <w:pBdr>
        <w:top w:val="single" w:sz="4" w:space="1" w:color="00000A"/>
        <w:left w:val="nil"/>
        <w:bottom w:val="nil"/>
        <w:right w:val="nil"/>
      </w:pBdr>
      <w:spacing w:before="120" w:after="240"/>
      <w:outlineLvl w:val="1"/>
      <w:outlineLvl w:val="1"/>
    </w:pPr>
    <w:rPr>
      <w:sz w:val="26"/>
    </w:rPr>
  </w:style>
  <w:style w:type="paragraph" w:styleId="Heading3">
    <w:name w:val="Heading 3"/>
    <w:uiPriority w:val="99"/>
    <w:qFormat/>
    <w:link w:val="Heading3Char"/>
    <w:rsid w:val="00e71bf8"/>
    <w:basedOn w:val="Normal"/>
    <w:next w:val="Normal"/>
    <w:pPr>
      <w:keepNext/>
      <w:numPr>
        <w:ilvl w:val="2"/>
        <w:numId w:val="7"/>
      </w:numPr>
      <w:tabs>
        <w:tab w:val="left" w:pos="360" w:leader="none"/>
      </w:tabs>
      <w:spacing w:before="120" w:after="120"/>
      <w:outlineLvl w:val="2"/>
      <w:outlineLvl w:val="2"/>
    </w:pPr>
    <w:rPr>
      <w:b/>
      <w:sz w:val="24"/>
    </w:rPr>
  </w:style>
  <w:style w:type="paragraph" w:styleId="Heading4">
    <w:name w:val="Heading 4"/>
    <w:uiPriority w:val="99"/>
    <w:qFormat/>
    <w:link w:val="Heading4Char"/>
    <w:rsid w:val="00e71bf8"/>
    <w:basedOn w:val="Normal"/>
    <w:next w:val="Normal"/>
    <w:pPr>
      <w:keepNext/>
      <w:widowControl w:val="false"/>
      <w:numPr>
        <w:ilvl w:val="3"/>
        <w:numId w:val="7"/>
      </w:numPr>
      <w:tabs>
        <w:tab w:val="left" w:pos="1080" w:leader="none"/>
      </w:tabs>
      <w:spacing w:before="240" w:after="60"/>
      <w:outlineLvl w:val="3"/>
      <w:outlineLvl w:val="3"/>
    </w:pPr>
    <w:rPr>
      <w:b/>
    </w:rPr>
  </w:style>
  <w:style w:type="paragraph" w:styleId="Heading5">
    <w:name w:val="Heading 5"/>
    <w:uiPriority w:val="99"/>
    <w:qFormat/>
    <w:link w:val="Heading5Char"/>
    <w:rsid w:val="00e71bf8"/>
    <w:basedOn w:val="Normal"/>
    <w:next w:val="Normal"/>
    <w:pPr>
      <w:keepNext/>
      <w:widowControl w:val="false"/>
      <w:numPr>
        <w:ilvl w:val="4"/>
        <w:numId w:val="7"/>
      </w:numPr>
      <w:outlineLvl w:val="4"/>
      <w:outlineLvl w:val="4"/>
    </w:pPr>
    <w:rPr>
      <w:i/>
      <w:color w:val="000000"/>
    </w:rPr>
  </w:style>
  <w:style w:type="paragraph" w:styleId="Heading6">
    <w:name w:val="Heading 6"/>
    <w:uiPriority w:val="99"/>
    <w:qFormat/>
    <w:link w:val="Heading6Char"/>
    <w:rsid w:val="00e71bf8"/>
    <w:basedOn w:val="Normal"/>
    <w:next w:val="Normal"/>
    <w:pPr>
      <w:numPr>
        <w:ilvl w:val="5"/>
        <w:numId w:val="7"/>
      </w:numPr>
      <w:spacing w:before="240" w:after="60"/>
      <w:outlineLvl w:val="5"/>
      <w:outlineLvl w:val="5"/>
    </w:pPr>
    <w:rPr>
      <w:rFonts w:ascii="Times New Roman" w:hAnsi="Times New Roman"/>
      <w:i/>
    </w:rPr>
  </w:style>
  <w:style w:type="paragraph" w:styleId="Heading7">
    <w:name w:val="Heading 7"/>
    <w:uiPriority w:val="99"/>
    <w:qFormat/>
    <w:link w:val="Heading7Char"/>
    <w:rsid w:val="00e71bf8"/>
    <w:basedOn w:val="Normal"/>
    <w:next w:val="Normal"/>
    <w:pPr>
      <w:numPr>
        <w:ilvl w:val="6"/>
        <w:numId w:val="7"/>
      </w:numPr>
      <w:spacing w:before="240" w:after="60"/>
      <w:outlineLvl w:val="6"/>
      <w:outlineLvl w:val="6"/>
    </w:pPr>
    <w:rPr>
      <w:sz w:val="20"/>
    </w:rPr>
  </w:style>
  <w:style w:type="paragraph" w:styleId="Heading8">
    <w:name w:val="Heading 8"/>
    <w:uiPriority w:val="99"/>
    <w:qFormat/>
    <w:link w:val="Heading8Char"/>
    <w:rsid w:val="00e71bf8"/>
    <w:basedOn w:val="Normal"/>
    <w:next w:val="Normal"/>
    <w:pPr>
      <w:numPr>
        <w:ilvl w:val="7"/>
        <w:numId w:val="7"/>
      </w:numPr>
      <w:spacing w:before="240" w:after="60"/>
      <w:outlineLvl w:val="7"/>
      <w:outlineLvl w:val="7"/>
    </w:pPr>
    <w:rPr>
      <w:i/>
      <w:sz w:val="20"/>
    </w:rPr>
  </w:style>
  <w:style w:type="paragraph" w:styleId="Heading9">
    <w:name w:val="Heading 9"/>
    <w:uiPriority w:val="99"/>
    <w:qFormat/>
    <w:link w:val="Heading9Char"/>
    <w:rsid w:val="00e71bf8"/>
    <w:basedOn w:val="Normal"/>
    <w:next w:val="Normal"/>
    <w:pPr>
      <w:numPr>
        <w:ilvl w:val="8"/>
        <w:numId w:val="7"/>
      </w:numPr>
      <w:spacing w:before="240" w:after="60"/>
      <w:outlineLvl w:val="8"/>
      <w:outlineLvl w:val="8"/>
    </w:pPr>
    <w:rPr>
      <w:b/>
      <w:i/>
      <w:sz w:val="18"/>
    </w:rPr>
  </w:style>
  <w:style w:type="character" w:styleId="DefaultParagraphFont" w:default="1">
    <w:name w:val="Default Paragraph Font"/>
    <w:uiPriority w:val="1"/>
    <w:semiHidden/>
    <w:unhideWhenUsed/>
    <w:rPr/>
  </w:style>
  <w:style w:type="character" w:styleId="Heading1Char" w:customStyle="1">
    <w:name w:val="Heading 1 Char"/>
    <w:uiPriority w:val="99"/>
    <w:link w:val="Heading1"/>
    <w:locked/>
    <w:rsid w:val="00e71bf8"/>
    <w:basedOn w:val="DefaultParagraphFont"/>
    <w:rPr>
      <w:rFonts w:ascii="Arial Black" w:hAnsi="Arial Black" w:eastAsia="Times New Roman"/>
      <w:b/>
      <w:sz w:val="40"/>
      <w:szCs w:val="20"/>
      <w:lang w:eastAsia="en-US"/>
    </w:rPr>
  </w:style>
  <w:style w:type="character" w:styleId="Heading2Char" w:customStyle="1">
    <w:name w:val="Heading 2 Char"/>
    <w:uiPriority w:val="99"/>
    <w:link w:val="Heading2"/>
    <w:locked/>
    <w:rsid w:val="00e71bf8"/>
    <w:basedOn w:val="DefaultParagraphFont"/>
    <w:rPr>
      <w:rFonts w:ascii="Arial Black" w:hAnsi="Arial Black" w:eastAsia="Times New Roman"/>
      <w:b/>
      <w:sz w:val="26"/>
      <w:szCs w:val="20"/>
      <w:lang w:eastAsia="en-US"/>
    </w:rPr>
  </w:style>
  <w:style w:type="character" w:styleId="Heading3Char" w:customStyle="1">
    <w:name w:val="Heading 3 Char"/>
    <w:uiPriority w:val="99"/>
    <w:link w:val="Heading3"/>
    <w:locked/>
    <w:rsid w:val="00e71bf8"/>
    <w:basedOn w:val="DefaultParagraphFont"/>
    <w:rPr>
      <w:rFonts w:ascii="Arial" w:hAnsi="Arial" w:eastAsia="Times New Roman"/>
      <w:b/>
      <w:sz w:val="24"/>
      <w:szCs w:val="20"/>
      <w:lang w:eastAsia="en-US"/>
    </w:rPr>
  </w:style>
  <w:style w:type="character" w:styleId="Heading4Char" w:customStyle="1">
    <w:name w:val="Heading 4 Char"/>
    <w:uiPriority w:val="99"/>
    <w:link w:val="Heading4"/>
    <w:locked/>
    <w:rsid w:val="00e71bf8"/>
    <w:basedOn w:val="DefaultParagraphFont"/>
    <w:rPr>
      <w:rFonts w:ascii="Arial" w:hAnsi="Arial" w:eastAsia="Times New Roman"/>
      <w:b/>
      <w:szCs w:val="20"/>
      <w:lang w:eastAsia="en-US"/>
    </w:rPr>
  </w:style>
  <w:style w:type="character" w:styleId="Heading5Char" w:customStyle="1">
    <w:name w:val="Heading 5 Char"/>
    <w:uiPriority w:val="99"/>
    <w:link w:val="Heading5"/>
    <w:locked/>
    <w:rsid w:val="00e71bf8"/>
    <w:basedOn w:val="DefaultParagraphFont"/>
    <w:rPr>
      <w:rFonts w:ascii="Arial" w:hAnsi="Arial" w:eastAsia="Times New Roman"/>
      <w:i/>
      <w:color w:val="000000"/>
      <w:szCs w:val="20"/>
      <w:lang w:eastAsia="en-US"/>
    </w:rPr>
  </w:style>
  <w:style w:type="character" w:styleId="Heading6Char" w:customStyle="1">
    <w:name w:val="Heading 6 Char"/>
    <w:uiPriority w:val="99"/>
    <w:link w:val="Heading6"/>
    <w:locked/>
    <w:rsid w:val="00e71bf8"/>
    <w:basedOn w:val="DefaultParagraphFont"/>
    <w:rPr>
      <w:rFonts w:ascii="Times New Roman" w:hAnsi="Times New Roman" w:eastAsia="Times New Roman"/>
      <w:i/>
      <w:szCs w:val="20"/>
      <w:lang w:eastAsia="en-US"/>
    </w:rPr>
  </w:style>
  <w:style w:type="character" w:styleId="Heading7Char" w:customStyle="1">
    <w:name w:val="Heading 7 Char"/>
    <w:uiPriority w:val="99"/>
    <w:link w:val="Heading7"/>
    <w:locked/>
    <w:rsid w:val="00e71bf8"/>
    <w:basedOn w:val="DefaultParagraphFont"/>
    <w:rPr>
      <w:rFonts w:ascii="Arial" w:hAnsi="Arial" w:eastAsia="Times New Roman"/>
      <w:sz w:val="20"/>
      <w:szCs w:val="20"/>
      <w:lang w:eastAsia="en-US"/>
    </w:rPr>
  </w:style>
  <w:style w:type="character" w:styleId="Heading8Char" w:customStyle="1">
    <w:name w:val="Heading 8 Char"/>
    <w:uiPriority w:val="99"/>
    <w:link w:val="Heading8"/>
    <w:locked/>
    <w:rsid w:val="00e71bf8"/>
    <w:basedOn w:val="DefaultParagraphFont"/>
    <w:rPr>
      <w:rFonts w:ascii="Arial" w:hAnsi="Arial" w:eastAsia="Times New Roman"/>
      <w:i/>
      <w:sz w:val="20"/>
      <w:szCs w:val="20"/>
      <w:lang w:eastAsia="en-US"/>
    </w:rPr>
  </w:style>
  <w:style w:type="character" w:styleId="Heading9Char" w:customStyle="1">
    <w:name w:val="Heading 9 Char"/>
    <w:uiPriority w:val="99"/>
    <w:link w:val="Heading9"/>
    <w:locked/>
    <w:rsid w:val="00e71bf8"/>
    <w:basedOn w:val="DefaultParagraphFont"/>
    <w:rPr>
      <w:rFonts w:ascii="Arial" w:hAnsi="Arial" w:eastAsia="Times New Roman"/>
      <w:b/>
      <w:i/>
      <w:sz w:val="18"/>
      <w:szCs w:val="20"/>
      <w:lang w:eastAsia="en-US"/>
    </w:rPr>
  </w:style>
  <w:style w:type="character" w:styleId="InternetLink">
    <w:name w:val="Internet Link"/>
    <w:uiPriority w:val="99"/>
    <w:rsid w:val="00e71bf8"/>
    <w:basedOn w:val="DefaultParagraphFont"/>
    <w:rPr>
      <w:rFonts w:cs="Times New Roman"/>
      <w:color w:val="0000FF"/>
      <w:sz w:val="20"/>
      <w:u w:val="single"/>
      <w:lang w:val="zxx" w:eastAsia="zxx" w:bidi="zxx"/>
    </w:rPr>
  </w:style>
  <w:style w:type="character" w:styleId="PlainTextChar" w:customStyle="1">
    <w:name w:val="Plain Text Char"/>
    <w:uiPriority w:val="99"/>
    <w:link w:val="PlainText"/>
    <w:locked/>
    <w:rsid w:val="00e71bf8"/>
    <w:basedOn w:val="DefaultParagraphFont"/>
    <w:rPr>
      <w:rFonts w:ascii="Courier New" w:hAnsi="Courier New" w:cs="Times New Roman"/>
      <w:sz w:val="20"/>
      <w:szCs w:val="20"/>
      <w:lang w:val="en-GB"/>
    </w:rPr>
  </w:style>
  <w:style w:type="character" w:styleId="HeaderChar" w:customStyle="1">
    <w:name w:val="Header Char"/>
    <w:uiPriority w:val="99"/>
    <w:link w:val="Header"/>
    <w:locked/>
    <w:rsid w:val="00e71bf8"/>
    <w:basedOn w:val="DefaultParagraphFont"/>
    <w:rPr>
      <w:rFonts w:ascii="Arial" w:hAnsi="Arial" w:cs="Times New Roman"/>
      <w:sz w:val="20"/>
      <w:szCs w:val="20"/>
      <w:lang w:val="en-GB"/>
    </w:rPr>
  </w:style>
  <w:style w:type="character" w:styleId="FooterChar" w:customStyle="1">
    <w:name w:val="Footer Char"/>
    <w:uiPriority w:val="99"/>
    <w:link w:val="Footer"/>
    <w:locked/>
    <w:rsid w:val="00e71bf8"/>
    <w:basedOn w:val="DefaultParagraphFont"/>
    <w:rPr>
      <w:rFonts w:ascii="Arial" w:hAnsi="Arial" w:cs="Times New Roman"/>
      <w:sz w:val="20"/>
      <w:szCs w:val="20"/>
      <w:lang w:val="en-GB"/>
    </w:rPr>
  </w:style>
  <w:style w:type="character" w:styleId="BodyTextChar" w:customStyle="1">
    <w:name w:val="Body Text Char"/>
    <w:uiPriority w:val="99"/>
    <w:link w:val="BodyText"/>
    <w:locked/>
    <w:rsid w:val="00e71bf8"/>
    <w:basedOn w:val="DefaultParagraphFont"/>
    <w:rPr>
      <w:rFonts w:ascii="Arial" w:hAnsi="Arial" w:cs="Times New Roman"/>
      <w:sz w:val="20"/>
      <w:szCs w:val="20"/>
      <w:lang w:val="en-GB"/>
    </w:rPr>
  </w:style>
  <w:style w:type="character" w:styleId="BodyTextIndentChar" w:customStyle="1">
    <w:name w:val="Body Text Indent Char"/>
    <w:uiPriority w:val="99"/>
    <w:link w:val="BodyTextIndent"/>
    <w:locked/>
    <w:rsid w:val="00e71bf8"/>
    <w:basedOn w:val="DefaultParagraphFont"/>
    <w:rPr>
      <w:rFonts w:ascii="Arial" w:hAnsi="Arial" w:cs="Times New Roman"/>
      <w:sz w:val="20"/>
      <w:szCs w:val="20"/>
      <w:lang w:val="en-GB"/>
    </w:rPr>
  </w:style>
  <w:style w:type="character" w:styleId="RequirementTagChar" w:customStyle="1">
    <w:name w:val="RequirementTag Char"/>
    <w:uiPriority w:val="99"/>
    <w:link w:val="RequirementTag"/>
    <w:locked/>
    <w:rsid w:val="00e71bf8"/>
    <w:basedOn w:val="DefaultParagraphFont"/>
    <w:rPr>
      <w:rFonts w:ascii="Arial" w:hAnsi="Arial" w:cs="Times New Roman"/>
      <w:i/>
      <w:sz w:val="20"/>
      <w:szCs w:val="20"/>
      <w:lang w:val="en-GB"/>
    </w:rPr>
  </w:style>
  <w:style w:type="character" w:styleId="FollowedHyperlink">
    <w:name w:val="FollowedHyperlink"/>
    <w:uiPriority w:val="99"/>
    <w:rsid w:val="00e71bf8"/>
    <w:basedOn w:val="DefaultParagraphFont"/>
    <w:rPr>
      <w:rFonts w:cs="Times New Roman"/>
      <w:color w:val="800080"/>
      <w:u w:val="single"/>
    </w:rPr>
  </w:style>
  <w:style w:type="character" w:styleId="BodyText2Char" w:customStyle="1">
    <w:name w:val="Body Text 2 Char"/>
    <w:uiPriority w:val="99"/>
    <w:link w:val="BodyText2"/>
    <w:locked/>
    <w:rsid w:val="00e71bf8"/>
    <w:basedOn w:val="DefaultParagraphFont"/>
    <w:rPr>
      <w:rFonts w:ascii="Arial" w:hAnsi="Arial" w:cs="Times New Roman"/>
      <w:sz w:val="20"/>
      <w:szCs w:val="20"/>
    </w:rPr>
  </w:style>
  <w:style w:type="character" w:styleId="BodyText3Char" w:customStyle="1">
    <w:name w:val="Body Text 3 Char"/>
    <w:uiPriority w:val="99"/>
    <w:link w:val="BodyText3"/>
    <w:locked/>
    <w:rsid w:val="00e71bf8"/>
    <w:basedOn w:val="DefaultParagraphFont"/>
    <w:rPr>
      <w:rFonts w:ascii="Arial" w:hAnsi="Arial" w:cs="Times New Roman"/>
      <w:sz w:val="20"/>
      <w:szCs w:val="20"/>
      <w:lang w:val="en-GB"/>
    </w:rPr>
  </w:style>
  <w:style w:type="character" w:styleId="BodyTextIndent2Char" w:customStyle="1">
    <w:name w:val="Body Text Indent 2 Char"/>
    <w:uiPriority w:val="99"/>
    <w:link w:val="BodyTextIndent2"/>
    <w:locked/>
    <w:rsid w:val="00e71bf8"/>
    <w:basedOn w:val="DefaultParagraphFont"/>
    <w:rPr>
      <w:rFonts w:ascii="Arial" w:hAnsi="Arial" w:cs="Times New Roman"/>
      <w:sz w:val="20"/>
      <w:szCs w:val="20"/>
      <w:lang w:val="en-GB"/>
    </w:rPr>
  </w:style>
  <w:style w:type="character" w:styleId="BodyTextIndent3Char" w:customStyle="1">
    <w:name w:val="Body Text Indent 3 Char"/>
    <w:uiPriority w:val="99"/>
    <w:link w:val="BodyTextIndent3"/>
    <w:locked/>
    <w:rsid w:val="00e71bf8"/>
    <w:basedOn w:val="DefaultParagraphFont"/>
    <w:rPr>
      <w:rFonts w:ascii="Arial" w:hAnsi="Arial" w:cs="Times New Roman"/>
      <w:sz w:val="20"/>
      <w:szCs w:val="20"/>
      <w:lang w:val="en-GB"/>
    </w:rPr>
  </w:style>
  <w:style w:type="character" w:styleId="Guidance" w:customStyle="1">
    <w:name w:val="Guidance"/>
    <w:uiPriority w:val="99"/>
    <w:rsid w:val="00e71bf8"/>
    <w:basedOn w:val="DefaultParagraphFont"/>
    <w:rPr>
      <w:rFonts w:cs="Times New Roman"/>
      <w:i/>
      <w:iCs/>
      <w:color w:val="0000FF"/>
    </w:rPr>
  </w:style>
  <w:style w:type="character" w:styleId="MacroTextChar" w:customStyle="1">
    <w:name w:val="Macro Text Char"/>
    <w:uiPriority w:val="99"/>
    <w:semiHidden/>
    <w:link w:val="MacroText"/>
    <w:locked/>
    <w:rsid w:val="00e71bf8"/>
    <w:basedOn w:val="DefaultParagraphFont"/>
    <w:rPr>
      <w:rFonts w:ascii="Courier New" w:hAnsi="Courier New" w:cs="Times New Roman"/>
      <w:sz w:val="16"/>
      <w:lang w:val="en-GB" w:eastAsia="fr-FR" w:bidi="ar-SA"/>
    </w:rPr>
  </w:style>
  <w:style w:type="character" w:styleId="DocumentMapChar" w:customStyle="1">
    <w:name w:val="Document Map Char"/>
    <w:uiPriority w:val="99"/>
    <w:semiHidden/>
    <w:link w:val="DocumentMap"/>
    <w:locked/>
    <w:rsid w:val="00e71bf8"/>
    <w:basedOn w:val="DefaultParagraphFont"/>
    <w:rPr>
      <w:rFonts w:ascii="Tahoma" w:hAnsi="Tahoma" w:cs="Times New Roman"/>
      <w:sz w:val="20"/>
      <w:szCs w:val="20"/>
      <w:shd w:fill="000080" w:val="clear"/>
      <w:lang w:val="en-GB"/>
    </w:rPr>
  </w:style>
  <w:style w:type="character" w:styleId="FootnoteTextChar" w:customStyle="1">
    <w:name w:val="Footnote Text Char"/>
    <w:uiPriority w:val="99"/>
    <w:semiHidden/>
    <w:link w:val="FootnoteText"/>
    <w:locked/>
    <w:rsid w:val="00e71bf8"/>
    <w:basedOn w:val="DefaultParagraphFont"/>
    <w:rPr>
      <w:rFonts w:ascii="Palatino" w:hAnsi="Palatino" w:cs="Times New Roman"/>
      <w:sz w:val="20"/>
      <w:szCs w:val="20"/>
      <w:lang w:val="en-GB"/>
    </w:rPr>
  </w:style>
  <w:style w:type="character" w:styleId="Footnotereference">
    <w:name w:val="footnote reference"/>
    <w:uiPriority w:val="99"/>
    <w:semiHidden/>
    <w:rsid w:val="00e71bf8"/>
    <w:basedOn w:val="DefaultParagraphFont"/>
    <w:rPr>
      <w:rFonts w:cs="Times New Roman"/>
      <w:sz w:val="16"/>
    </w:rPr>
  </w:style>
  <w:style w:type="character" w:styleId="Pagenumber">
    <w:name w:val="page number"/>
    <w:uiPriority w:val="99"/>
    <w:rsid w:val="00e71bf8"/>
    <w:basedOn w:val="DefaultParagraphFont"/>
    <w:rPr>
      <w:rFonts w:cs="Times New Roman"/>
    </w:rPr>
  </w:style>
  <w:style w:type="character" w:styleId="B3Char" w:customStyle="1">
    <w:name w:val="B3 Char"/>
    <w:uiPriority w:val="99"/>
    <w:link w:val="B3"/>
    <w:locked/>
    <w:rsid w:val="00e71bf8"/>
    <w:basedOn w:val="DefaultParagraphFont"/>
    <w:rPr>
      <w:rFonts w:ascii="Arial" w:hAnsi="Arial" w:cs="Times New Roman"/>
      <w:sz w:val="20"/>
      <w:szCs w:val="20"/>
      <w:lang w:val="en-GB"/>
    </w:rPr>
  </w:style>
  <w:style w:type="character" w:styleId="MaintextChar" w:customStyle="1">
    <w:name w:val="maintext Char"/>
    <w:uiPriority w:val="99"/>
    <w:link w:val="maintext0"/>
    <w:locked/>
    <w:rsid w:val="00e71bf8"/>
    <w:basedOn w:val="DefaultParagraphFont"/>
    <w:rPr>
      <w:rFonts w:ascii="Times New Roman" w:hAnsi="Times New Roman" w:cs="Times New Roman"/>
      <w:sz w:val="20"/>
      <w:szCs w:val="20"/>
      <w:lang w:val="en-GB"/>
    </w:rPr>
  </w:style>
  <w:style w:type="character" w:styleId="Annotationreference">
    <w:name w:val="annotation reference"/>
    <w:uiPriority w:val="99"/>
    <w:semiHidden/>
    <w:rsid w:val="00e71bf8"/>
    <w:basedOn w:val="DefaultParagraphFont"/>
    <w:rPr>
      <w:rFonts w:cs="Times New Roman"/>
      <w:sz w:val="16"/>
      <w:szCs w:val="16"/>
    </w:rPr>
  </w:style>
  <w:style w:type="character" w:styleId="CommentTextChar" w:customStyle="1">
    <w:name w:val="Comment Text Char"/>
    <w:uiPriority w:val="99"/>
    <w:semiHidden/>
    <w:link w:val="CommentText"/>
    <w:locked/>
    <w:rsid w:val="00e71bf8"/>
    <w:basedOn w:val="DefaultParagraphFont"/>
    <w:rPr>
      <w:rFonts w:ascii="Arial" w:hAnsi="Arial" w:cs="Times New Roman"/>
      <w:sz w:val="20"/>
      <w:szCs w:val="20"/>
      <w:lang w:val="en-GB"/>
    </w:rPr>
  </w:style>
  <w:style w:type="character" w:styleId="BalloonTextChar" w:customStyle="1">
    <w:name w:val="Balloon Text Char"/>
    <w:uiPriority w:val="99"/>
    <w:semiHidden/>
    <w:link w:val="BalloonText"/>
    <w:locked/>
    <w:rsid w:val="00e71bf8"/>
    <w:basedOn w:val="DefaultParagraphFont"/>
    <w:rPr>
      <w:rFonts w:ascii="Tahoma" w:hAnsi="Tahoma" w:cs="Tahoma"/>
      <w:sz w:val="16"/>
      <w:szCs w:val="16"/>
      <w:lang w:val="en-GB"/>
    </w:rPr>
  </w:style>
  <w:style w:type="character" w:styleId="CommentSubjectChar" w:customStyle="1">
    <w:name w:val="Comment Subject Char"/>
    <w:uiPriority w:val="99"/>
    <w:semiHidden/>
    <w:link w:val="CommentSubject"/>
    <w:locked/>
    <w:rsid w:val="00e71bf8"/>
    <w:basedOn w:val="CommentTextChar"/>
    <w:rPr>
      <w:b/>
      <w:bCs/>
    </w:rPr>
  </w:style>
  <w:style w:type="character" w:styleId="CaptionChar1" w:customStyle="1">
    <w:name w:val="Caption Char1"/>
    <w:uiPriority w:val="99"/>
    <w:link w:val="Caption"/>
    <w:locked/>
    <w:rsid w:val="00e71bf8"/>
    <w:basedOn w:val="DefaultParagraphFont"/>
    <w:rPr>
      <w:rFonts w:ascii="Arial" w:hAnsi="Arial" w:cs="Times New Roman"/>
      <w:b/>
      <w:sz w:val="20"/>
      <w:szCs w:val="20"/>
      <w:lang w:val="en-GB"/>
    </w:rPr>
  </w:style>
  <w:style w:type="character" w:styleId="MaintextChar1" w:customStyle="1">
    <w:name w:val="Maintext Char"/>
    <w:uiPriority w:val="99"/>
    <w:link w:val="Maintext"/>
    <w:locked/>
    <w:rsid w:val="00e71bf8"/>
    <w:basedOn w:val="DefaultParagraphFont"/>
    <w:rPr>
      <w:rFonts w:ascii="Times New Roman" w:hAnsi="Times New Roman" w:cs="Times New Roman"/>
      <w:sz w:val="20"/>
      <w:szCs w:val="20"/>
      <w:lang w:val="en-GB"/>
    </w:rPr>
  </w:style>
  <w:style w:type="character" w:styleId="MaintextCharCharChar" w:customStyle="1">
    <w:name w:val="Maintext Char Char Char"/>
    <w:uiPriority w:val="99"/>
    <w:link w:val="MaintextCharChar"/>
    <w:locked/>
    <w:rsid w:val="00e71bf8"/>
    <w:basedOn w:val="DefaultParagraphFont"/>
    <w:rPr>
      <w:rFonts w:ascii="Times New Roman" w:hAnsi="Times New Roman" w:cs="Times New Roman"/>
      <w:sz w:val="20"/>
      <w:szCs w:val="20"/>
      <w:lang w:val="en-GB"/>
    </w:rPr>
  </w:style>
  <w:style w:type="character" w:styleId="HeadingBaseChar" w:customStyle="1">
    <w:name w:val="Heading Base Char"/>
    <w:uiPriority w:val="99"/>
    <w:link w:val="HeadingBase"/>
    <w:locked/>
    <w:rsid w:val="00e71bf8"/>
    <w:basedOn w:val="DefaultParagraphFont"/>
    <w:rPr>
      <w:rFonts w:ascii="Arial" w:hAnsi="Arial" w:cs="Times New Roman"/>
      <w:spacing w:val="-4"/>
      <w:sz w:val="20"/>
      <w:szCs w:val="20"/>
    </w:rPr>
  </w:style>
  <w:style w:type="character" w:styleId="TitleChar" w:customStyle="1">
    <w:name w:val="Title Char"/>
    <w:uiPriority w:val="99"/>
    <w:link w:val="Title"/>
    <w:locked/>
    <w:rsid w:val="00e71bf8"/>
    <w:basedOn w:val="DefaultParagraphFont"/>
    <w:rPr>
      <w:rFonts w:ascii="Arial Black" w:hAnsi="Arial Black" w:cs="Arial"/>
      <w:bCs/>
      <w:spacing w:val="-5"/>
      <w:sz w:val="32"/>
      <w:szCs w:val="32"/>
    </w:rPr>
  </w:style>
  <w:style w:type="character" w:styleId="Emphasis">
    <w:name w:val="Emphasis"/>
    <w:uiPriority w:val="99"/>
    <w:qFormat/>
    <w:rsid w:val="00e71bf8"/>
    <w:basedOn w:val="DefaultParagraphFont"/>
    <w:rPr>
      <w:rFonts w:ascii="Arial Black" w:hAnsi="Arial Black" w:cs="Times New Roman"/>
      <w:i/>
      <w:iCs/>
      <w:spacing w:val="-4"/>
      <w:sz w:val="18"/>
    </w:rPr>
  </w:style>
  <w:style w:type="character" w:styleId="Linenumber">
    <w:name w:val="line number"/>
    <w:uiPriority w:val="99"/>
    <w:rsid w:val="00e71bf8"/>
    <w:basedOn w:val="DefaultParagraphFont"/>
    <w:rPr>
      <w:rFonts w:cs="Times New Roman"/>
      <w:sz w:val="18"/>
    </w:rPr>
  </w:style>
  <w:style w:type="character" w:styleId="Superscript" w:customStyle="1">
    <w:name w:val="Superscript"/>
    <w:uiPriority w:val="99"/>
    <w:rsid w:val="00e71bf8"/>
    <w:rPr>
      <w:b/>
      <w:vertAlign w:val="superscript"/>
    </w:rPr>
  </w:style>
  <w:style w:type="character" w:styleId="SubtitleChar" w:customStyle="1">
    <w:name w:val="Subtitle Char"/>
    <w:uiPriority w:val="99"/>
    <w:link w:val="Subtitle"/>
    <w:locked/>
    <w:rsid w:val="00e71bf8"/>
    <w:basedOn w:val="DefaultParagraphFont"/>
    <w:rPr>
      <w:rFonts w:ascii="Arial" w:hAnsi="Arial" w:cs="Arial"/>
      <w:spacing w:val="-5"/>
      <w:sz w:val="24"/>
      <w:szCs w:val="24"/>
    </w:rPr>
  </w:style>
  <w:style w:type="character" w:styleId="DateChar" w:customStyle="1">
    <w:name w:val="Date Char"/>
    <w:uiPriority w:val="99"/>
    <w:link w:val="Date"/>
    <w:locked/>
    <w:rsid w:val="00e71bf8"/>
    <w:basedOn w:val="DefaultParagraphFont"/>
    <w:rPr>
      <w:rFonts w:ascii="Arial" w:hAnsi="Arial" w:cs="Times New Roman"/>
      <w:spacing w:val="-5"/>
      <w:sz w:val="20"/>
      <w:szCs w:val="20"/>
    </w:rPr>
  </w:style>
  <w:style w:type="character" w:styleId="Endnotereference">
    <w:name w:val="endnote reference"/>
    <w:uiPriority w:val="99"/>
    <w:rsid w:val="00e71bf8"/>
    <w:basedOn w:val="DefaultParagraphFont"/>
    <w:rPr>
      <w:rFonts w:cs="Times New Roman"/>
      <w:vertAlign w:val="superscript"/>
    </w:rPr>
  </w:style>
  <w:style w:type="character" w:styleId="EndnoteTextChar" w:customStyle="1">
    <w:name w:val="Endnote Text Char"/>
    <w:uiPriority w:val="99"/>
    <w:link w:val="EndnoteText"/>
    <w:locked/>
    <w:rsid w:val="00e71bf8"/>
    <w:basedOn w:val="DefaultParagraphFont"/>
    <w:rPr>
      <w:rFonts w:ascii="Arial" w:hAnsi="Arial" w:cs="Times New Roman"/>
      <w:spacing w:val="-5"/>
      <w:sz w:val="20"/>
      <w:szCs w:val="20"/>
    </w:rPr>
  </w:style>
  <w:style w:type="character" w:styleId="LeadinEmphasis" w:customStyle="1">
    <w:name w:val="Lead-in Emphasis"/>
    <w:uiPriority w:val="99"/>
    <w:rsid w:val="00e71bf8"/>
    <w:rPr>
      <w:rFonts w:ascii="Arial Black" w:hAnsi="Arial Black"/>
      <w:spacing w:val="-4"/>
      <w:sz w:val="18"/>
    </w:rPr>
  </w:style>
  <w:style w:type="character" w:styleId="MessageHeaderChar" w:customStyle="1">
    <w:name w:val="Message Header Char"/>
    <w:uiPriority w:val="99"/>
    <w:link w:val="MessageHeader"/>
    <w:locked/>
    <w:rsid w:val="00e71bf8"/>
    <w:basedOn w:val="DefaultParagraphFont"/>
    <w:rPr>
      <w:rFonts w:ascii="Arial" w:hAnsi="Arial" w:cs="Times New Roman"/>
      <w:sz w:val="20"/>
      <w:szCs w:val="20"/>
    </w:rPr>
  </w:style>
  <w:style w:type="character" w:styleId="Slogan" w:customStyle="1">
    <w:name w:val="Slogan"/>
    <w:uiPriority w:val="99"/>
    <w:rsid w:val="00e71bf8"/>
    <w:basedOn w:val="DefaultParagraphFont"/>
    <w:rPr>
      <w:rFonts w:cs="Times New Roman"/>
      <w:i/>
      <w:spacing w:val="-6"/>
      <w:sz w:val="24"/>
    </w:rPr>
  </w:style>
  <w:style w:type="character" w:styleId="HeadingnocontentsChar" w:customStyle="1">
    <w:name w:val="Heading (no contents) Char"/>
    <w:uiPriority w:val="99"/>
    <w:link w:val="Headingnocontents"/>
    <w:locked/>
    <w:rsid w:val="00e71bf8"/>
    <w:basedOn w:val="Heading1Char"/>
    <w:rPr/>
  </w:style>
  <w:style w:type="character" w:styleId="PlaceholderText">
    <w:name w:val="Placeholder Text"/>
    <w:uiPriority w:val="99"/>
    <w:semiHidden/>
    <w:rsid w:val="00e71bf8"/>
    <w:basedOn w:val="DefaultParagraphFont"/>
    <w:rPr>
      <w:rFonts w:cs="Times New Roman"/>
      <w:color w:val="808080"/>
    </w:rPr>
  </w:style>
  <w:style w:type="character" w:styleId="ListLabel1">
    <w:name w:val="ListLabel 1"/>
    <w:rPr>
      <w:rFonts w:cs="Times New Roman"/>
    </w:rPr>
  </w:style>
  <w:style w:type="character" w:styleId="ListLabel2">
    <w:name w:val="ListLabel 2"/>
    <w:rPr>
      <w:rFonts w:cs="Times New Roman"/>
      <w:i w:val="false"/>
    </w:rPr>
  </w:style>
  <w:style w:type="character" w:styleId="ListLabel3">
    <w:name w:val="ListLabel 3"/>
    <w:rPr>
      <w:sz w:val="28"/>
    </w:rPr>
  </w:style>
  <w:style w:type="character" w:styleId="ListLabel4">
    <w:name w:val="ListLabel 4"/>
    <w:rPr>
      <w:rFonts w:cs="Times New Roman"/>
      <w:b w:val="false"/>
      <w:i w:val="false"/>
      <w:sz w:val="24"/>
    </w:rPr>
  </w:style>
  <w:style w:type="character" w:styleId="ListLabel5">
    <w:name w:val="ListLabel 5"/>
    <w:rPr>
      <w:rFonts w:eastAsia="Times New Roman"/>
      <w:b/>
      <w:i w:val="false"/>
    </w:rPr>
  </w:style>
  <w:style w:type="character" w:styleId="ListLabel6">
    <w:name w:val="ListLabel 6"/>
    <w:rPr>
      <w:rFonts w:eastAsia="Times New Roman"/>
    </w:rPr>
  </w:style>
  <w:style w:type="character" w:styleId="EndnoteCharacters">
    <w:name w:val="Endnote Characters"/>
    <w:rPr/>
  </w:style>
  <w:style w:type="character" w:styleId="IndexLink">
    <w:name w:val="Index Link"/>
    <w:rPr/>
  </w:style>
  <w:style w:type="paragraph" w:styleId="Heading" w:customStyle="1">
    <w:name w:val="Heading"/>
    <w:uiPriority w:val="99"/>
    <w:rsid w:val="00e71bf8"/>
    <w:basedOn w:val="Normal"/>
    <w:next w:val="Normal"/>
    <w:pPr>
      <w:keepNext/>
      <w:keepLines w:val="false"/>
      <w:spacing w:before="240" w:after="360"/>
      <w:jc w:val="center"/>
    </w:pPr>
    <w:rPr>
      <w:rFonts w:ascii="NewCenturySchlbk" w:hAnsi="NewCenturySchlbk" w:eastAsia="Droid Sans Fallback" w:cs="FreeSans"/>
      <w:b/>
      <w:sz w:val="28"/>
      <w:szCs w:val="28"/>
    </w:rPr>
  </w:style>
  <w:style w:type="paragraph" w:styleId="TextBody">
    <w:name w:val="Text Body"/>
    <w:uiPriority w:val="99"/>
    <w:link w:val="BodyTextChar"/>
    <w:rsid w:val="00e71bf8"/>
    <w:basedOn w:val="Normal"/>
    <w:pPr>
      <w:spacing w:lineRule="auto" w:line="288"/>
    </w:pPr>
    <w:rPr/>
  </w:style>
  <w:style w:type="paragraph" w:styleId="List">
    <w:name w:val="List"/>
    <w:uiPriority w:val="99"/>
    <w:rsid w:val="00e71bf8"/>
    <w:basedOn w:val="Normal"/>
    <w:pPr>
      <w:keepNext/>
      <w:widowControl w:val="false"/>
      <w:numPr>
        <w:ilvl w:val="0"/>
        <w:numId w:val="1"/>
      </w:numPr>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oc" w:customStyle="1">
    <w:name w:val="toc"/>
    <w:uiPriority w:val="99"/>
    <w:rsid w:val="00e71bf8"/>
    <w:basedOn w:val="Normal"/>
    <w:pPr/>
    <w:rPr/>
  </w:style>
  <w:style w:type="paragraph" w:styleId="Heading10" w:customStyle="1">
    <w:name w:val="heading"/>
    <w:uiPriority w:val="99"/>
    <w:rsid w:val="00e71bf8"/>
    <w:basedOn w:val="Normal"/>
    <w:pPr/>
    <w:rPr>
      <w:b/>
    </w:rPr>
  </w:style>
  <w:style w:type="paragraph" w:styleId="References" w:customStyle="1">
    <w:name w:val="references"/>
    <w:uiPriority w:val="99"/>
    <w:rsid w:val="00e71bf8"/>
    <w:basedOn w:val="Normal"/>
    <w:pPr>
      <w:ind w:left="720" w:right="0" w:hanging="720"/>
    </w:pPr>
    <w:rPr/>
  </w:style>
  <w:style w:type="paragraph" w:styleId="List51" w:customStyle="1">
    <w:name w:val="List 5-1"/>
    <w:uiPriority w:val="99"/>
    <w:rsid w:val="00e71bf8"/>
    <w:basedOn w:val="Normal"/>
    <w:pPr>
      <w:tabs>
        <w:tab w:val="left" w:pos="720" w:leader="none"/>
      </w:tabs>
      <w:spacing w:before="0" w:after="40"/>
      <w:ind w:left="2529" w:right="0" w:hanging="369"/>
    </w:pPr>
    <w:rPr/>
  </w:style>
  <w:style w:type="paragraph" w:styleId="PlainText">
    <w:name w:val="Plain Text"/>
    <w:uiPriority w:val="99"/>
    <w:link w:val="PlainTextChar"/>
    <w:rsid w:val="00e71bf8"/>
    <w:basedOn w:val="Normal"/>
    <w:pPr/>
    <w:rPr>
      <w:rFonts w:ascii="Courier New" w:hAnsi="Courier New"/>
      <w:sz w:val="20"/>
    </w:rPr>
  </w:style>
  <w:style w:type="paragraph" w:styleId="Header">
    <w:name w:val="Header"/>
    <w:uiPriority w:val="99"/>
    <w:link w:val="HeaderChar"/>
    <w:rsid w:val="00e71bf8"/>
    <w:basedOn w:val="Normal"/>
    <w:pPr>
      <w:tabs>
        <w:tab w:val="center" w:pos="4153" w:leader="none"/>
        <w:tab w:val="right" w:pos="8306" w:leader="none"/>
      </w:tabs>
    </w:pPr>
    <w:rPr/>
  </w:style>
  <w:style w:type="paragraph" w:styleId="Footer">
    <w:name w:val="Footer"/>
    <w:uiPriority w:val="99"/>
    <w:link w:val="FooterChar"/>
    <w:rsid w:val="00e71bf8"/>
    <w:basedOn w:val="Normal"/>
    <w:pPr>
      <w:tabs>
        <w:tab w:val="center" w:pos="4153" w:leader="none"/>
        <w:tab w:val="right" w:pos="8306" w:leader="none"/>
      </w:tabs>
    </w:pPr>
    <w:rPr/>
  </w:style>
  <w:style w:type="paragraph" w:styleId="TableCaption" w:customStyle="1">
    <w:name w:val="Table Caption"/>
    <w:uiPriority w:val="99"/>
    <w:rsid w:val="00e71bf8"/>
    <w:pPr>
      <w:keepNext/>
      <w:widowControl w:val="false"/>
      <w:suppressAutoHyphens w:val="true"/>
      <w:spacing w:before="240" w:after="0"/>
    </w:pPr>
    <w:rPr>
      <w:rFonts w:ascii="Calibri" w:hAnsi="Calibri" w:eastAsia="Calibri" w:cs="Times New Roman"/>
      <w:color w:val="auto"/>
      <w:sz w:val="20"/>
      <w:szCs w:val="22"/>
      <w:lang w:val="en-GB" w:eastAsia="en-GB" w:bidi="ar-SA"/>
    </w:rPr>
  </w:style>
  <w:style w:type="paragraph" w:styleId="Caption1">
    <w:name w:val="caption"/>
    <w:uiPriority w:val="99"/>
    <w:qFormat/>
    <w:link w:val="CaptionChar1"/>
    <w:rsid w:val="00e71bf8"/>
    <w:basedOn w:val="Normal"/>
    <w:next w:val="TextBody"/>
    <w:pPr>
      <w:widowControl w:val="false"/>
      <w:spacing w:before="120" w:after="160"/>
      <w:jc w:val="center"/>
    </w:pPr>
    <w:rPr>
      <w:b/>
    </w:rPr>
  </w:style>
  <w:style w:type="paragraph" w:styleId="Figure" w:customStyle="1">
    <w:name w:val="Figure"/>
    <w:uiPriority w:val="99"/>
    <w:rsid w:val="00e71bf8"/>
    <w:basedOn w:val="TextBody"/>
    <w:next w:val="Caption"/>
    <w:pPr>
      <w:keepNext/>
      <w:spacing w:before="240" w:after="120"/>
      <w:jc w:val="center"/>
    </w:pPr>
    <w:rPr>
      <w:sz w:val="20"/>
    </w:rPr>
  </w:style>
  <w:style w:type="paragraph" w:styleId="ListBullet">
    <w:name w:val="List Bullet"/>
    <w:uiPriority w:val="99"/>
    <w:rsid w:val="00e71bf8"/>
    <w:basedOn w:val="List"/>
    <w:pPr>
      <w:spacing w:before="0" w:after="120"/>
      <w:ind w:left="2088" w:right="360" w:hanging="0"/>
    </w:pPr>
    <w:rPr/>
  </w:style>
  <w:style w:type="paragraph" w:styleId="Picture" w:customStyle="1">
    <w:name w:val="Picture"/>
    <w:uiPriority w:val="99"/>
    <w:rsid w:val="00e71bf8"/>
    <w:basedOn w:val="TextBody"/>
    <w:next w:val="Caption"/>
    <w:pPr>
      <w:keepNext/>
      <w:jc w:val="left"/>
    </w:pPr>
    <w:rPr/>
  </w:style>
  <w:style w:type="paragraph" w:styleId="Contents1">
    <w:name w:val="Contents 1"/>
    <w:uiPriority w:val="99"/>
    <w:rsid w:val="00e71bf8"/>
    <w:basedOn w:val="Normal"/>
    <w:next w:val="Normal"/>
    <w:autoRedefine/>
    <w:pPr/>
    <w:rPr/>
  </w:style>
  <w:style w:type="paragraph" w:styleId="Contents2">
    <w:name w:val="Contents 2"/>
    <w:uiPriority w:val="99"/>
    <w:rsid w:val="00e71bf8"/>
    <w:basedOn w:val="Normal"/>
    <w:next w:val="Normal"/>
    <w:autoRedefine/>
    <w:pPr>
      <w:ind w:left="220" w:right="0" w:hanging="0"/>
    </w:pPr>
    <w:rPr/>
  </w:style>
  <w:style w:type="paragraph" w:styleId="Contents3">
    <w:name w:val="Contents 3"/>
    <w:uiPriority w:val="99"/>
    <w:rsid w:val="00e71bf8"/>
    <w:basedOn w:val="Normal"/>
    <w:next w:val="Normal"/>
    <w:autoRedefine/>
    <w:pPr>
      <w:ind w:left="440" w:right="0" w:hanging="0"/>
    </w:pPr>
    <w:rPr/>
  </w:style>
  <w:style w:type="paragraph" w:styleId="Contents4">
    <w:name w:val="Contents 4"/>
    <w:uiPriority w:val="99"/>
    <w:semiHidden/>
    <w:rsid w:val="00e71bf8"/>
    <w:basedOn w:val="Normal"/>
    <w:next w:val="Normal"/>
    <w:autoRedefine/>
    <w:pPr>
      <w:ind w:left="660" w:right="0" w:hanging="0"/>
    </w:pPr>
    <w:rPr/>
  </w:style>
  <w:style w:type="paragraph" w:styleId="Contents5">
    <w:name w:val="Contents 5"/>
    <w:uiPriority w:val="99"/>
    <w:semiHidden/>
    <w:rsid w:val="00e71bf8"/>
    <w:basedOn w:val="Normal"/>
    <w:next w:val="Normal"/>
    <w:autoRedefine/>
    <w:pPr>
      <w:ind w:left="880" w:right="0" w:hanging="0"/>
    </w:pPr>
    <w:rPr/>
  </w:style>
  <w:style w:type="paragraph" w:styleId="Contents6">
    <w:name w:val="Contents 6"/>
    <w:uiPriority w:val="99"/>
    <w:semiHidden/>
    <w:rsid w:val="00e71bf8"/>
    <w:basedOn w:val="Normal"/>
    <w:next w:val="Normal"/>
    <w:autoRedefine/>
    <w:pPr>
      <w:ind w:left="1100" w:right="0" w:hanging="0"/>
    </w:pPr>
    <w:rPr/>
  </w:style>
  <w:style w:type="paragraph" w:styleId="Contents7">
    <w:name w:val="Contents 7"/>
    <w:uiPriority w:val="99"/>
    <w:semiHidden/>
    <w:rsid w:val="00e71bf8"/>
    <w:basedOn w:val="Normal"/>
    <w:next w:val="Normal"/>
    <w:autoRedefine/>
    <w:pPr>
      <w:ind w:left="1320" w:right="0" w:hanging="0"/>
    </w:pPr>
    <w:rPr/>
  </w:style>
  <w:style w:type="paragraph" w:styleId="Contents8">
    <w:name w:val="Contents 8"/>
    <w:uiPriority w:val="99"/>
    <w:semiHidden/>
    <w:rsid w:val="00e71bf8"/>
    <w:basedOn w:val="Normal"/>
    <w:next w:val="Normal"/>
    <w:autoRedefine/>
    <w:pPr>
      <w:ind w:left="1540" w:right="0" w:hanging="0"/>
    </w:pPr>
    <w:rPr/>
  </w:style>
  <w:style w:type="paragraph" w:styleId="Contents9">
    <w:name w:val="Contents 9"/>
    <w:uiPriority w:val="99"/>
    <w:semiHidden/>
    <w:rsid w:val="00e71bf8"/>
    <w:basedOn w:val="Normal"/>
    <w:next w:val="Normal"/>
    <w:autoRedefine/>
    <w:pPr>
      <w:ind w:left="1760" w:right="0" w:hanging="0"/>
    </w:pPr>
    <w:rPr/>
  </w:style>
  <w:style w:type="paragraph" w:styleId="TextBodyIndent">
    <w:name w:val="Text Body Indent"/>
    <w:uiPriority w:val="99"/>
    <w:link w:val="BodyTextIndentChar"/>
    <w:rsid w:val="00e71bf8"/>
    <w:basedOn w:val="TextBody"/>
    <w:pPr>
      <w:ind w:left="270" w:right="0" w:hanging="0"/>
    </w:pPr>
    <w:rPr/>
  </w:style>
  <w:style w:type="paragraph" w:styleId="RequirementTag" w:customStyle="1">
    <w:name w:val="RequirementTag"/>
    <w:uiPriority w:val="99"/>
    <w:link w:val="RequirementTagChar"/>
    <w:rsid w:val="00e71bf8"/>
    <w:basedOn w:val="TextBody"/>
    <w:next w:val="TextBody"/>
    <w:pPr>
      <w:keepNext/>
      <w:spacing w:before="0" w:after="0"/>
    </w:pPr>
    <w:rPr>
      <w:i/>
      <w:sz w:val="20"/>
    </w:rPr>
  </w:style>
  <w:style w:type="paragraph" w:styleId="BodyText2">
    <w:name w:val="Body Text 2"/>
    <w:uiPriority w:val="99"/>
    <w:link w:val="BodyText2Char"/>
    <w:rsid w:val="00e71bf8"/>
    <w:basedOn w:val="Normal"/>
    <w:pPr>
      <w:keepLines w:val="false"/>
      <w:spacing w:before="0" w:after="0"/>
    </w:pPr>
    <w:rPr>
      <w:lang w:val="en-US"/>
    </w:rPr>
  </w:style>
  <w:style w:type="paragraph" w:styleId="BodyText3">
    <w:name w:val="Body Text 3"/>
    <w:uiPriority w:val="99"/>
    <w:link w:val="BodyText3Char"/>
    <w:rsid w:val="00e71bf8"/>
    <w:basedOn w:val="Normal"/>
    <w:pPr/>
    <w:rPr>
      <w:sz w:val="16"/>
    </w:rPr>
  </w:style>
  <w:style w:type="paragraph" w:styleId="BodyTextIndent2">
    <w:name w:val="Body Text Indent 2"/>
    <w:uiPriority w:val="99"/>
    <w:link w:val="BodyTextIndent2Char"/>
    <w:rsid w:val="00e71bf8"/>
    <w:basedOn w:val="Normal"/>
    <w:pPr>
      <w:ind w:left="2880" w:right="0" w:hanging="2160"/>
    </w:pPr>
    <w:rPr/>
  </w:style>
  <w:style w:type="paragraph" w:styleId="BodyTextIndent3">
    <w:name w:val="Body Text Indent 3"/>
    <w:uiPriority w:val="99"/>
    <w:link w:val="BodyTextIndent3Char"/>
    <w:rsid w:val="00e71bf8"/>
    <w:basedOn w:val="Normal"/>
    <w:pPr>
      <w:keepNext/>
      <w:ind w:left="2160" w:right="0" w:hanging="2160"/>
    </w:pPr>
    <w:rPr/>
  </w:style>
  <w:style w:type="paragraph" w:styleId="Bild" w:customStyle="1">
    <w:name w:val="Bild"/>
    <w:uiPriority w:val="99"/>
    <w:rsid w:val="00e71bf8"/>
    <w:basedOn w:val="TextBody"/>
    <w:next w:val="Caption"/>
    <w:pPr>
      <w:keepNext/>
      <w:spacing w:before="0" w:after="120"/>
      <w:jc w:val="center"/>
    </w:pPr>
    <w:rPr>
      <w:rFonts w:ascii="Times New Roman" w:hAnsi="Times New Roman" w:eastAsia="MS Mincho"/>
      <w:sz w:val="20"/>
      <w:lang w:val="en-AU" w:eastAsia="ja-JP"/>
    </w:rPr>
  </w:style>
  <w:style w:type="paragraph" w:styleId="ZT" w:customStyle="1">
    <w:name w:val="ZT"/>
    <w:uiPriority w:val="99"/>
    <w:rsid w:val="00e71bf8"/>
    <w:pPr>
      <w:widowControl w:val="false"/>
      <w:suppressAutoHyphens w:val="true"/>
      <w:bidi w:val="0"/>
      <w:jc w:val="right"/>
    </w:pPr>
    <w:rPr>
      <w:rFonts w:ascii="Arial" w:hAnsi="Arial" w:eastAsia="MS Mincho" w:cs="Times New Roman"/>
      <w:b/>
      <w:color w:val="auto"/>
      <w:sz w:val="34"/>
      <w:szCs w:val="20"/>
      <w:lang w:val="en-AU" w:eastAsia="en-US" w:bidi="ar-SA"/>
    </w:rPr>
  </w:style>
  <w:style w:type="paragraph" w:styleId="NormalBody2Text2Indent3" w:customStyle="1">
    <w:name w:val="Normal.Body2.Text2.Indent.3"/>
    <w:uiPriority w:val="99"/>
    <w:rsid w:val="00e71bf8"/>
    <w:pPr>
      <w:widowControl w:val="false"/>
      <w:suppressAutoHyphens w:val="true"/>
      <w:bidi w:val="0"/>
      <w:ind w:left="357" w:right="0" w:hanging="0"/>
      <w:jc w:val="left"/>
    </w:pPr>
    <w:rPr>
      <w:rFonts w:ascii="Arial" w:hAnsi="Arial" w:eastAsia="Times New Roman" w:cs="Arial"/>
      <w:color w:val="auto"/>
      <w:sz w:val="20"/>
      <w:szCs w:val="20"/>
      <w:lang w:val="en-AU" w:eastAsia="en-US" w:bidi="ar-SA"/>
    </w:rPr>
  </w:style>
  <w:style w:type="paragraph" w:styleId="Xl24" w:customStyle="1">
    <w:name w:val="xl24"/>
    <w:uiPriority w:val="99"/>
    <w:rsid w:val="00e71bf8"/>
    <w:basedOn w:val="Normal"/>
    <w:pPr>
      <w:pBdr>
        <w:top w:val="nil"/>
        <w:left w:val="nil"/>
        <w:bottom w:val="single" w:sz="4" w:space="0" w:color="00000A"/>
        <w:right w:val="nil"/>
      </w:pBdr>
      <w:shd w:fill="00FFFF" w:val="clear"/>
      <w:spacing w:before="0" w:after="280"/>
    </w:pPr>
    <w:rPr>
      <w:rFonts w:cs="Arial"/>
      <w:b/>
      <w:bCs/>
      <w:sz w:val="24"/>
      <w:szCs w:val="24"/>
      <w:lang w:val="en-US"/>
    </w:rPr>
  </w:style>
  <w:style w:type="paragraph" w:styleId="Xl25" w:customStyle="1">
    <w:name w:val="xl25"/>
    <w:uiPriority w:val="99"/>
    <w:rsid w:val="00e71bf8"/>
    <w:basedOn w:val="Normal"/>
    <w:pPr>
      <w:spacing w:before="0" w:after="280"/>
    </w:pPr>
    <w:rPr>
      <w:rFonts w:ascii="Times New Roman" w:hAnsi="Times New Roman"/>
      <w:sz w:val="24"/>
      <w:szCs w:val="24"/>
      <w:lang w:val="en-US"/>
    </w:rPr>
  </w:style>
  <w:style w:type="paragraph" w:styleId="Xl26" w:customStyle="1">
    <w:name w:val="xl26"/>
    <w:uiPriority w:val="99"/>
    <w:rsid w:val="00e71bf8"/>
    <w:basedOn w:val="Normal"/>
    <w:pPr>
      <w:spacing w:before="0" w:after="280"/>
    </w:pPr>
    <w:rPr>
      <w:rFonts w:ascii="Times New Roman" w:hAnsi="Times New Roman"/>
      <w:sz w:val="24"/>
      <w:szCs w:val="24"/>
      <w:lang w:val="en-US"/>
    </w:rPr>
  </w:style>
  <w:style w:type="paragraph" w:styleId="Xl27" w:customStyle="1">
    <w:name w:val="xl27"/>
    <w:uiPriority w:val="99"/>
    <w:rsid w:val="00e71bf8"/>
    <w:basedOn w:val="Normal"/>
    <w:pPr>
      <w:spacing w:before="0" w:after="280"/>
    </w:pPr>
    <w:rPr>
      <w:rFonts w:ascii="Times New Roman" w:hAnsi="Times New Roman"/>
      <w:sz w:val="24"/>
      <w:szCs w:val="24"/>
      <w:lang w:val="en-US"/>
    </w:rPr>
  </w:style>
  <w:style w:type="paragraph" w:styleId="Xl28" w:customStyle="1">
    <w:name w:val="xl28"/>
    <w:uiPriority w:val="99"/>
    <w:rsid w:val="00e71bf8"/>
    <w:basedOn w:val="Normal"/>
    <w:pPr>
      <w:pBdr>
        <w:top w:val="nil"/>
        <w:left w:val="nil"/>
        <w:bottom w:val="single" w:sz="4" w:space="0" w:color="00000A"/>
        <w:right w:val="nil"/>
      </w:pBdr>
      <w:spacing w:before="0" w:after="280"/>
    </w:pPr>
    <w:rPr>
      <w:rFonts w:ascii="Times New Roman" w:hAnsi="Times New Roman"/>
      <w:sz w:val="24"/>
      <w:szCs w:val="24"/>
      <w:lang w:val="en-US"/>
    </w:rPr>
  </w:style>
  <w:style w:type="paragraph" w:styleId="Xl29" w:customStyle="1">
    <w:name w:val="xl29"/>
    <w:uiPriority w:val="99"/>
    <w:rsid w:val="00e71bf8"/>
    <w:basedOn w:val="Normal"/>
    <w:pPr>
      <w:pBdr>
        <w:top w:val="nil"/>
        <w:left w:val="nil"/>
        <w:bottom w:val="single" w:sz="4" w:space="0" w:color="00000A"/>
        <w:right w:val="nil"/>
      </w:pBdr>
      <w:spacing w:before="0" w:after="280"/>
    </w:pPr>
    <w:rPr>
      <w:rFonts w:ascii="Times New Roman" w:hAnsi="Times New Roman"/>
      <w:sz w:val="24"/>
      <w:szCs w:val="24"/>
      <w:lang w:val="en-US"/>
    </w:rPr>
  </w:style>
  <w:style w:type="paragraph" w:styleId="Xl30" w:customStyle="1">
    <w:name w:val="xl30"/>
    <w:uiPriority w:val="99"/>
    <w:rsid w:val="00e71bf8"/>
    <w:basedOn w:val="Normal"/>
    <w:pPr>
      <w:pBdr>
        <w:top w:val="nil"/>
        <w:left w:val="single" w:sz="4" w:space="0" w:color="00000A"/>
        <w:bottom w:val="nil"/>
        <w:right w:val="nil"/>
      </w:pBdr>
      <w:spacing w:before="0" w:after="280"/>
    </w:pPr>
    <w:rPr>
      <w:rFonts w:ascii="Times New Roman" w:hAnsi="Times New Roman"/>
      <w:sz w:val="24"/>
      <w:szCs w:val="24"/>
      <w:lang w:val="en-US"/>
    </w:rPr>
  </w:style>
  <w:style w:type="paragraph" w:styleId="Xl31" w:customStyle="1">
    <w:name w:val="xl31"/>
    <w:uiPriority w:val="99"/>
    <w:rsid w:val="00e71bf8"/>
    <w:basedOn w:val="Normal"/>
    <w:pPr>
      <w:pBdr>
        <w:top w:val="nil"/>
        <w:left w:val="single" w:sz="4" w:space="0" w:color="00000A"/>
        <w:bottom w:val="nil"/>
        <w:right w:val="nil"/>
      </w:pBdr>
      <w:spacing w:before="0" w:after="280"/>
    </w:pPr>
    <w:rPr>
      <w:rFonts w:ascii="Times New Roman" w:hAnsi="Times New Roman"/>
      <w:sz w:val="24"/>
      <w:szCs w:val="24"/>
      <w:lang w:val="en-US"/>
    </w:rPr>
  </w:style>
  <w:style w:type="paragraph" w:styleId="Xl32" w:customStyle="1">
    <w:name w:val="xl32"/>
    <w:uiPriority w:val="99"/>
    <w:rsid w:val="00e71bf8"/>
    <w:basedOn w:val="Normal"/>
    <w:pPr>
      <w:pBdr>
        <w:top w:val="nil"/>
        <w:left w:val="single" w:sz="4" w:space="0" w:color="00000A"/>
        <w:bottom w:val="single" w:sz="4" w:space="0" w:color="00000A"/>
        <w:right w:val="nil"/>
      </w:pBdr>
      <w:spacing w:before="0" w:after="280"/>
    </w:pPr>
    <w:rPr>
      <w:rFonts w:ascii="Times New Roman" w:hAnsi="Times New Roman"/>
      <w:sz w:val="24"/>
      <w:szCs w:val="24"/>
      <w:lang w:val="en-US"/>
    </w:rPr>
  </w:style>
  <w:style w:type="paragraph" w:styleId="Xl33" w:customStyle="1">
    <w:name w:val="xl33"/>
    <w:uiPriority w:val="99"/>
    <w:rsid w:val="00e71bf8"/>
    <w:basedOn w:val="Normal"/>
    <w:pPr>
      <w:pBdr>
        <w:top w:val="nil"/>
        <w:left w:val="single" w:sz="4" w:space="0" w:color="00000A"/>
        <w:bottom w:val="single" w:sz="4" w:space="0" w:color="00000A"/>
        <w:right w:val="nil"/>
      </w:pBdr>
      <w:shd w:fill="00FFFF" w:val="clear"/>
      <w:spacing w:before="0" w:after="280"/>
    </w:pPr>
    <w:rPr>
      <w:rFonts w:cs="Arial"/>
      <w:b/>
      <w:bCs/>
      <w:sz w:val="24"/>
      <w:szCs w:val="24"/>
      <w:lang w:val="en-US"/>
    </w:rPr>
  </w:style>
  <w:style w:type="paragraph" w:styleId="Xl34" w:customStyle="1">
    <w:name w:val="xl34"/>
    <w:uiPriority w:val="99"/>
    <w:rsid w:val="00e71bf8"/>
    <w:basedOn w:val="Normal"/>
    <w:pPr>
      <w:pBdr>
        <w:top w:val="nil"/>
        <w:left w:val="single" w:sz="4" w:space="0" w:color="00000A"/>
        <w:bottom w:val="single" w:sz="4" w:space="0" w:color="00000A"/>
        <w:right w:val="nil"/>
      </w:pBdr>
      <w:shd w:fill="00FFFF" w:val="clear"/>
      <w:spacing w:before="0" w:after="280"/>
    </w:pPr>
    <w:rPr>
      <w:rFonts w:cs="Arial"/>
      <w:b/>
      <w:bCs/>
      <w:sz w:val="24"/>
      <w:szCs w:val="24"/>
      <w:lang w:val="en-US"/>
    </w:rPr>
  </w:style>
  <w:style w:type="paragraph" w:styleId="Xl35" w:customStyle="1">
    <w:name w:val="xl35"/>
    <w:uiPriority w:val="99"/>
    <w:rsid w:val="00e71bf8"/>
    <w:basedOn w:val="Normal"/>
    <w:pPr>
      <w:spacing w:before="0" w:after="280"/>
    </w:pPr>
    <w:rPr>
      <w:rFonts w:ascii="Times New Roman" w:hAnsi="Times New Roman"/>
      <w:sz w:val="24"/>
      <w:szCs w:val="24"/>
      <w:lang w:val="en-US"/>
    </w:rPr>
  </w:style>
  <w:style w:type="paragraph" w:styleId="Xl36" w:customStyle="1">
    <w:name w:val="xl36"/>
    <w:uiPriority w:val="99"/>
    <w:rsid w:val="00e71bf8"/>
    <w:basedOn w:val="Normal"/>
    <w:pPr>
      <w:pBdr>
        <w:top w:val="nil"/>
        <w:left w:val="nil"/>
        <w:bottom w:val="single" w:sz="4" w:space="0" w:color="00000A"/>
        <w:right w:val="nil"/>
      </w:pBdr>
      <w:spacing w:before="0" w:after="280"/>
    </w:pPr>
    <w:rPr>
      <w:rFonts w:ascii="Times New Roman" w:hAnsi="Times New Roman"/>
      <w:sz w:val="24"/>
      <w:szCs w:val="24"/>
      <w:lang w:val="en-US"/>
    </w:rPr>
  </w:style>
  <w:style w:type="paragraph" w:styleId="Xl37" w:customStyle="1">
    <w:name w:val="xl37"/>
    <w:uiPriority w:val="99"/>
    <w:rsid w:val="00e71bf8"/>
    <w:basedOn w:val="Normal"/>
    <w:pPr>
      <w:pBdr>
        <w:top w:val="nil"/>
        <w:left w:val="nil"/>
        <w:bottom w:val="single" w:sz="4" w:space="0" w:color="00000A"/>
        <w:right w:val="nil"/>
      </w:pBdr>
      <w:shd w:fill="00FFFF" w:val="clear"/>
      <w:spacing w:before="0" w:after="280"/>
    </w:pPr>
    <w:rPr>
      <w:rFonts w:cs="Arial"/>
      <w:b/>
      <w:bCs/>
      <w:sz w:val="24"/>
      <w:szCs w:val="24"/>
      <w:lang w:val="en-US"/>
    </w:rPr>
  </w:style>
  <w:style w:type="paragraph" w:styleId="Xl38" w:customStyle="1">
    <w:name w:val="xl38"/>
    <w:uiPriority w:val="99"/>
    <w:rsid w:val="00e71bf8"/>
    <w:basedOn w:val="Normal"/>
    <w:pPr>
      <w:pBdr>
        <w:top w:val="nil"/>
        <w:left w:val="nil"/>
        <w:bottom w:val="single" w:sz="4" w:space="0" w:color="00000A"/>
        <w:right w:val="nil"/>
      </w:pBdr>
      <w:shd w:fill="00FFFF" w:val="clear"/>
      <w:spacing w:before="0" w:after="280"/>
    </w:pPr>
    <w:rPr>
      <w:rFonts w:cs="Arial"/>
      <w:b/>
      <w:bCs/>
      <w:sz w:val="24"/>
      <w:szCs w:val="24"/>
      <w:lang w:val="en-US"/>
    </w:rPr>
  </w:style>
  <w:style w:type="paragraph" w:styleId="Xl39" w:customStyle="1">
    <w:name w:val="xl39"/>
    <w:uiPriority w:val="99"/>
    <w:rsid w:val="00e71bf8"/>
    <w:basedOn w:val="Normal"/>
    <w:pPr>
      <w:pBdr>
        <w:top w:val="nil"/>
        <w:left w:val="single" w:sz="4" w:space="0" w:color="00000A"/>
        <w:bottom w:val="nil"/>
        <w:right w:val="nil"/>
      </w:pBdr>
      <w:spacing w:before="0" w:after="280"/>
    </w:pPr>
    <w:rPr>
      <w:rFonts w:ascii="Times New Roman" w:hAnsi="Times New Roman"/>
      <w:sz w:val="24"/>
      <w:szCs w:val="24"/>
      <w:lang w:val="en-US"/>
    </w:rPr>
  </w:style>
  <w:style w:type="paragraph" w:styleId="Xl40" w:customStyle="1">
    <w:name w:val="xl40"/>
    <w:uiPriority w:val="99"/>
    <w:rsid w:val="00e71bf8"/>
    <w:basedOn w:val="Normal"/>
    <w:pPr>
      <w:pBdr>
        <w:top w:val="nil"/>
        <w:left w:val="single" w:sz="4" w:space="0" w:color="00000A"/>
        <w:bottom w:val="single" w:sz="4" w:space="0" w:color="00000A"/>
        <w:right w:val="nil"/>
      </w:pBdr>
      <w:spacing w:before="0" w:after="280"/>
    </w:pPr>
    <w:rPr>
      <w:rFonts w:ascii="Times New Roman" w:hAnsi="Times New Roman"/>
      <w:sz w:val="24"/>
      <w:szCs w:val="24"/>
      <w:lang w:val="en-US"/>
    </w:rPr>
  </w:style>
  <w:style w:type="paragraph" w:styleId="Xl41" w:customStyle="1">
    <w:name w:val="xl41"/>
    <w:uiPriority w:val="99"/>
    <w:rsid w:val="00e71bf8"/>
    <w:basedOn w:val="Normal"/>
    <w:pPr>
      <w:spacing w:before="0" w:after="280"/>
      <w:jc w:val="center"/>
    </w:pPr>
    <w:rPr>
      <w:rFonts w:ascii="Times New Roman" w:hAnsi="Times New Roman"/>
      <w:sz w:val="24"/>
      <w:szCs w:val="24"/>
      <w:lang w:val="en-US"/>
    </w:rPr>
  </w:style>
  <w:style w:type="paragraph" w:styleId="Xl42" w:customStyle="1">
    <w:name w:val="xl42"/>
    <w:uiPriority w:val="99"/>
    <w:rsid w:val="00e71bf8"/>
    <w:basedOn w:val="Normal"/>
    <w:pPr>
      <w:spacing w:before="0" w:after="280"/>
      <w:jc w:val="center"/>
    </w:pPr>
    <w:rPr>
      <w:rFonts w:ascii="Times New Roman" w:hAnsi="Times New Roman"/>
      <w:sz w:val="24"/>
      <w:szCs w:val="24"/>
      <w:lang w:val="en-US"/>
    </w:rPr>
  </w:style>
  <w:style w:type="paragraph" w:styleId="Xl43" w:customStyle="1">
    <w:name w:val="xl43"/>
    <w:uiPriority w:val="99"/>
    <w:rsid w:val="00e71bf8"/>
    <w:basedOn w:val="Normal"/>
    <w:pPr>
      <w:spacing w:before="0" w:after="280"/>
      <w:jc w:val="center"/>
    </w:pPr>
    <w:rPr>
      <w:rFonts w:ascii="Times New Roman" w:hAnsi="Times New Roman"/>
      <w:sz w:val="24"/>
      <w:szCs w:val="24"/>
      <w:lang w:val="en-US"/>
    </w:rPr>
  </w:style>
  <w:style w:type="paragraph" w:styleId="Xl44" w:customStyle="1">
    <w:name w:val="xl44"/>
    <w:uiPriority w:val="99"/>
    <w:rsid w:val="00e71bf8"/>
    <w:basedOn w:val="Normal"/>
    <w:pPr>
      <w:pBdr>
        <w:top w:val="nil"/>
        <w:left w:val="nil"/>
        <w:bottom w:val="single" w:sz="4" w:space="0" w:color="00000A"/>
        <w:right w:val="nil"/>
      </w:pBdr>
      <w:spacing w:before="0" w:after="280"/>
      <w:jc w:val="center"/>
    </w:pPr>
    <w:rPr>
      <w:rFonts w:ascii="Times New Roman" w:hAnsi="Times New Roman"/>
      <w:sz w:val="24"/>
      <w:szCs w:val="24"/>
      <w:lang w:val="en-US"/>
    </w:rPr>
  </w:style>
  <w:style w:type="paragraph" w:styleId="Xl45" w:customStyle="1">
    <w:name w:val="xl45"/>
    <w:uiPriority w:val="99"/>
    <w:rsid w:val="00e71bf8"/>
    <w:basedOn w:val="Normal"/>
    <w:pPr>
      <w:pBdr>
        <w:top w:val="nil"/>
        <w:left w:val="single" w:sz="4" w:space="0" w:color="00000A"/>
        <w:bottom w:val="single" w:sz="4" w:space="0" w:color="00000A"/>
        <w:right w:val="nil"/>
      </w:pBdr>
      <w:shd w:fill="00FFFF" w:val="clear"/>
      <w:spacing w:before="0" w:after="280"/>
      <w:jc w:val="center"/>
    </w:pPr>
    <w:rPr>
      <w:rFonts w:cs="Arial"/>
      <w:b/>
      <w:bCs/>
      <w:sz w:val="24"/>
      <w:szCs w:val="24"/>
      <w:lang w:val="en-US"/>
    </w:rPr>
  </w:style>
  <w:style w:type="paragraph" w:styleId="Xl46" w:customStyle="1">
    <w:name w:val="xl46"/>
    <w:uiPriority w:val="99"/>
    <w:rsid w:val="00e71bf8"/>
    <w:basedOn w:val="Normal"/>
    <w:pPr>
      <w:pBdr>
        <w:top w:val="nil"/>
        <w:left w:val="single" w:sz="4" w:space="0" w:color="00000A"/>
        <w:bottom w:val="nil"/>
        <w:right w:val="nil"/>
      </w:pBdr>
      <w:spacing w:before="0" w:after="280"/>
      <w:jc w:val="center"/>
    </w:pPr>
    <w:rPr>
      <w:rFonts w:ascii="Times New Roman" w:hAnsi="Times New Roman"/>
      <w:sz w:val="24"/>
      <w:szCs w:val="24"/>
      <w:lang w:val="en-US"/>
    </w:rPr>
  </w:style>
  <w:style w:type="paragraph" w:styleId="Xl47" w:customStyle="1">
    <w:name w:val="xl47"/>
    <w:uiPriority w:val="99"/>
    <w:rsid w:val="00e71bf8"/>
    <w:basedOn w:val="Normal"/>
    <w:pPr>
      <w:pBdr>
        <w:top w:val="nil"/>
        <w:left w:val="single" w:sz="4" w:space="0" w:color="00000A"/>
        <w:bottom w:val="nil"/>
        <w:right w:val="nil"/>
      </w:pBdr>
      <w:spacing w:before="0" w:after="280"/>
      <w:jc w:val="center"/>
    </w:pPr>
    <w:rPr>
      <w:rFonts w:ascii="Times New Roman" w:hAnsi="Times New Roman"/>
      <w:sz w:val="24"/>
      <w:szCs w:val="24"/>
      <w:lang w:val="en-US"/>
    </w:rPr>
  </w:style>
  <w:style w:type="paragraph" w:styleId="Xl48" w:customStyle="1">
    <w:name w:val="xl48"/>
    <w:uiPriority w:val="99"/>
    <w:rsid w:val="00e71bf8"/>
    <w:basedOn w:val="Normal"/>
    <w:pPr>
      <w:pBdr>
        <w:top w:val="nil"/>
        <w:left w:val="single" w:sz="4" w:space="0" w:color="00000A"/>
        <w:bottom w:val="nil"/>
        <w:right w:val="nil"/>
      </w:pBdr>
      <w:spacing w:before="0" w:after="280"/>
      <w:jc w:val="center"/>
    </w:pPr>
    <w:rPr>
      <w:rFonts w:ascii="Times New Roman" w:hAnsi="Times New Roman"/>
      <w:sz w:val="24"/>
      <w:szCs w:val="24"/>
      <w:lang w:val="en-US"/>
    </w:rPr>
  </w:style>
  <w:style w:type="paragraph" w:styleId="Xl49" w:customStyle="1">
    <w:name w:val="xl49"/>
    <w:uiPriority w:val="99"/>
    <w:rsid w:val="00e71bf8"/>
    <w:basedOn w:val="Normal"/>
    <w:pPr>
      <w:pBdr>
        <w:top w:val="nil"/>
        <w:left w:val="single" w:sz="4" w:space="0" w:color="00000A"/>
        <w:bottom w:val="nil"/>
        <w:right w:val="nil"/>
      </w:pBdr>
      <w:spacing w:before="0" w:after="280"/>
      <w:jc w:val="center"/>
    </w:pPr>
    <w:rPr>
      <w:rFonts w:ascii="Times New Roman" w:hAnsi="Times New Roman"/>
      <w:sz w:val="24"/>
      <w:szCs w:val="24"/>
      <w:lang w:val="en-US"/>
    </w:rPr>
  </w:style>
  <w:style w:type="paragraph" w:styleId="Xl50" w:customStyle="1">
    <w:name w:val="xl50"/>
    <w:uiPriority w:val="99"/>
    <w:rsid w:val="00e71bf8"/>
    <w:basedOn w:val="Normal"/>
    <w:pPr>
      <w:pBdr>
        <w:top w:val="nil"/>
        <w:left w:val="single" w:sz="4" w:space="0" w:color="00000A"/>
        <w:bottom w:val="single" w:sz="4" w:space="0" w:color="00000A"/>
        <w:right w:val="nil"/>
      </w:pBdr>
      <w:spacing w:before="0" w:after="280"/>
      <w:jc w:val="center"/>
    </w:pPr>
    <w:rPr>
      <w:rFonts w:ascii="Times New Roman" w:hAnsi="Times New Roman"/>
      <w:sz w:val="24"/>
      <w:szCs w:val="24"/>
      <w:lang w:val="en-US"/>
    </w:rPr>
  </w:style>
  <w:style w:type="paragraph" w:styleId="Tableoffigures">
    <w:name w:val="table of figures"/>
    <w:uiPriority w:val="99"/>
    <w:rsid w:val="00e71bf8"/>
    <w:basedOn w:val="Normal"/>
    <w:next w:val="Normal"/>
    <w:pPr>
      <w:ind w:left="440" w:right="0" w:hanging="440"/>
    </w:pPr>
    <w:rPr/>
  </w:style>
  <w:style w:type="paragraph" w:styleId="Heading3unnumbered" w:customStyle="1">
    <w:name w:val="Heading 3 unnumbered"/>
    <w:uiPriority w:val="99"/>
    <w:rsid w:val="00e71bf8"/>
    <w:basedOn w:val="Heading3"/>
    <w:next w:val="TextBody"/>
    <w:autoRedefine/>
    <w:pPr>
      <w:widowControl w:val="false"/>
      <w:tabs>
        <w:tab w:val="left" w:pos="1134" w:leader="none"/>
      </w:tabs>
      <w:spacing w:before="120" w:after="60"/>
    </w:pPr>
    <w:rPr>
      <w:rFonts w:ascii="Times New Roman" w:hAnsi="Times New Roman"/>
      <w:b w:val="false"/>
      <w:lang w:val="en-US"/>
    </w:rPr>
  </w:style>
  <w:style w:type="paragraph" w:styleId="NormalIndent">
    <w:name w:val="Normal Indent"/>
    <w:uiPriority w:val="99"/>
    <w:rsid w:val="00e71bf8"/>
    <w:basedOn w:val="Normal"/>
    <w:pPr>
      <w:widowControl w:val="false"/>
      <w:ind w:left="851" w:right="0" w:hanging="0"/>
      <w:textAlignment w:val="baseline"/>
    </w:pPr>
    <w:rPr>
      <w:rFonts w:ascii="1UAAA?" w:hAnsi="1UAAA?" w:eastAsia="明朝体"/>
      <w:sz w:val="24"/>
      <w:lang w:val="en-US" w:eastAsia="ja-JP"/>
    </w:rPr>
  </w:style>
  <w:style w:type="paragraph" w:styleId="Fig" w:customStyle="1">
    <w:name w:val="Fig"/>
    <w:uiPriority w:val="99"/>
    <w:rsid w:val="00e71bf8"/>
    <w:basedOn w:val="Figure"/>
    <w:next w:val="Normal"/>
    <w:pPr>
      <w:keepNext/>
      <w:tabs>
        <w:tab w:val="left" w:pos="794" w:leader="none"/>
        <w:tab w:val="left" w:pos="1191" w:leader="none"/>
        <w:tab w:val="left" w:pos="1588" w:leader="none"/>
        <w:tab w:val="left" w:pos="1985" w:leader="none"/>
      </w:tabs>
      <w:spacing w:before="120" w:after="120"/>
      <w:textAlignment w:val="baseline"/>
    </w:pPr>
    <w:rPr>
      <w:rFonts w:eastAsia="明朝体"/>
      <w:b/>
      <w:lang w:val="en-US" w:eastAsia="ja-JP"/>
    </w:rPr>
  </w:style>
  <w:style w:type="paragraph" w:styleId="NormalWeb">
    <w:name w:val="Normal (Web)"/>
    <w:uiPriority w:val="99"/>
    <w:rsid w:val="00e71bf8"/>
    <w:basedOn w:val="Normal"/>
    <w:pPr>
      <w:spacing w:before="0" w:after="280"/>
    </w:pPr>
    <w:rPr>
      <w:rFonts w:ascii="Times New Roman" w:hAnsi="Times New Roman"/>
      <w:color w:val="006666"/>
      <w:sz w:val="24"/>
      <w:szCs w:val="24"/>
      <w:lang w:val="en-US"/>
    </w:rPr>
  </w:style>
  <w:style w:type="paragraph" w:styleId="TF" w:customStyle="1">
    <w:name w:val="TF"/>
    <w:uiPriority w:val="99"/>
    <w:rsid w:val="00e71bf8"/>
    <w:basedOn w:val="Normal"/>
    <w:pPr>
      <w:numPr>
        <w:ilvl w:val="0"/>
        <w:numId w:val="2"/>
      </w:numPr>
      <w:ind w:left="0" w:right="0" w:hanging="0"/>
      <w:jc w:val="center"/>
    </w:pPr>
    <w:rPr>
      <w:b/>
      <w:sz w:val="20"/>
      <w:lang w:eastAsia="fr-FR"/>
    </w:rPr>
  </w:style>
  <w:style w:type="paragraph" w:styleId="Style5" w:customStyle="1">
    <w:name w:val="佐藤２"/>
    <w:uiPriority w:val="99"/>
    <w:rsid w:val="00e71bf8"/>
    <w:basedOn w:val="Normal"/>
    <w:pPr>
      <w:tabs>
        <w:tab w:val="left" w:pos="360" w:leader="none"/>
      </w:tabs>
      <w:ind w:left="340" w:right="0" w:hanging="340"/>
    </w:pPr>
    <w:rPr/>
  </w:style>
  <w:style w:type="paragraph" w:styleId="Cellbody" w:customStyle="1">
    <w:name w:val="Cell body"/>
    <w:uiPriority w:val="99"/>
    <w:rsid w:val="00e71bf8"/>
    <w:basedOn w:val="TextBody"/>
    <w:pPr>
      <w:keepLines w:val="false"/>
      <w:spacing w:before="0" w:after="0"/>
      <w:jc w:val="left"/>
    </w:pPr>
    <w:rPr>
      <w:rFonts w:ascii="Times New Roman" w:hAnsi="Times New Roman"/>
      <w:sz w:val="20"/>
      <w:lang w:val="en-US"/>
    </w:rPr>
  </w:style>
  <w:style w:type="paragraph" w:styleId="Macro">
    <w:name w:val="macro"/>
    <w:uiPriority w:val="99"/>
    <w:semiHidden/>
    <w:link w:val="MacroTextChar"/>
    <w:rsid w:val="00e71bf8"/>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ind w:left="0" w:right="-2835" w:hanging="0"/>
      <w:jc w:val="left"/>
    </w:pPr>
    <w:rPr>
      <w:rFonts w:ascii="Courier New" w:hAnsi="Courier New" w:eastAsia="Times New Roman" w:cs="Times New Roman"/>
      <w:color w:val="auto"/>
      <w:sz w:val="16"/>
      <w:szCs w:val="20"/>
      <w:lang w:eastAsia="fr-FR" w:val="en-GB" w:bidi="ar-SA"/>
    </w:rPr>
  </w:style>
  <w:style w:type="paragraph" w:styleId="00BodyText" w:customStyle="1">
    <w:name w:val="00 BodyText"/>
    <w:uiPriority w:val="99"/>
    <w:rsid w:val="00e71bf8"/>
    <w:basedOn w:val="Normal"/>
    <w:pPr>
      <w:keepLines w:val="false"/>
      <w:spacing w:before="0" w:after="220"/>
    </w:pPr>
    <w:rPr>
      <w:lang w:eastAsia="fr-FR"/>
    </w:rPr>
  </w:style>
  <w:style w:type="paragraph" w:styleId="Note" w:customStyle="1">
    <w:name w:val="Note"/>
    <w:uiPriority w:val="99"/>
    <w:rsid w:val="00e71bf8"/>
    <w:basedOn w:val="Normal"/>
    <w:next w:val="Normal"/>
    <w:pPr>
      <w:keepLines w:val="false"/>
      <w:spacing w:before="0" w:after="180"/>
    </w:pPr>
    <w:rPr>
      <w:rFonts w:ascii="Times New Roman" w:hAnsi="Times New Roman"/>
      <w:i/>
      <w:sz w:val="20"/>
      <w:lang w:eastAsia="fr-FR"/>
    </w:rPr>
  </w:style>
  <w:style w:type="paragraph" w:styleId="TH" w:customStyle="1">
    <w:name w:val="TH"/>
    <w:uiPriority w:val="99"/>
    <w:rsid w:val="00e71bf8"/>
    <w:basedOn w:val="Normal"/>
    <w:pPr>
      <w:keepNext/>
      <w:spacing w:before="60" w:after="240"/>
      <w:jc w:val="center"/>
    </w:pPr>
    <w:rPr>
      <w:b/>
    </w:rPr>
  </w:style>
  <w:style w:type="paragraph" w:styleId="TAH" w:customStyle="1">
    <w:name w:val="TAH"/>
    <w:uiPriority w:val="99"/>
    <w:rsid w:val="00e71bf8"/>
    <w:pPr>
      <w:widowControl w:val="false"/>
      <w:suppressAutoHyphens w:val="true"/>
    </w:pPr>
    <w:rPr>
      <w:rFonts w:ascii="Calibri" w:hAnsi="Calibri" w:eastAsia="Calibri" w:cs="Times New Roman"/>
      <w:b/>
      <w:color w:val="auto"/>
      <w:sz w:val="22"/>
      <w:szCs w:val="22"/>
      <w:lang w:val="en-GB" w:eastAsia="en-GB" w:bidi="ar-SA"/>
    </w:rPr>
  </w:style>
  <w:style w:type="paragraph" w:styleId="TAC" w:customStyle="1">
    <w:name w:val="TAC"/>
    <w:uiPriority w:val="99"/>
    <w:rsid w:val="00e71bf8"/>
    <w:basedOn w:val="Normal"/>
    <w:pPr>
      <w:keepNext/>
      <w:spacing w:before="0" w:after="0"/>
      <w:jc w:val="center"/>
    </w:pPr>
    <w:rPr/>
  </w:style>
  <w:style w:type="paragraph" w:styleId="TAL" w:customStyle="1">
    <w:name w:val="TAL"/>
    <w:uiPriority w:val="99"/>
    <w:rsid w:val="00e71bf8"/>
    <w:pPr>
      <w:widowControl w:val="false"/>
      <w:suppressAutoHyphens w:val="true"/>
    </w:pPr>
    <w:rPr>
      <w:rFonts w:ascii="Calibri" w:hAnsi="Calibri" w:eastAsia="Calibri" w:cs="Times New Roman"/>
      <w:color w:val="auto"/>
      <w:sz w:val="22"/>
      <w:szCs w:val="22"/>
      <w:lang w:val="en-GB" w:eastAsia="en-GB" w:bidi="ar-SA"/>
    </w:rPr>
  </w:style>
  <w:style w:type="paragraph" w:styleId="TAJ" w:customStyle="1">
    <w:name w:val="TAJ"/>
    <w:uiPriority w:val="99"/>
    <w:rsid w:val="00e71bf8"/>
    <w:basedOn w:val="Normal"/>
    <w:pPr>
      <w:keepNext/>
      <w:spacing w:before="0" w:after="0"/>
    </w:pPr>
    <w:rPr>
      <w:lang w:val="en-US"/>
    </w:rPr>
  </w:style>
  <w:style w:type="paragraph" w:styleId="Bullets" w:customStyle="1">
    <w:name w:val="Bullets"/>
    <w:uiPriority w:val="99"/>
    <w:rsid w:val="00e71bf8"/>
    <w:basedOn w:val="TextBody"/>
    <w:pPr>
      <w:widowControl w:val="false"/>
      <w:numPr>
        <w:ilvl w:val="0"/>
        <w:numId w:val="3"/>
      </w:numPr>
      <w:ind w:left="283" w:right="0" w:hanging="283"/>
    </w:pPr>
    <w:rPr>
      <w:lang w:val="de-DE"/>
    </w:rPr>
  </w:style>
  <w:style w:type="paragraph" w:styleId="Heading1H1" w:customStyle="1">
    <w:name w:val="Heading 1.H1"/>
    <w:uiPriority w:val="99"/>
    <w:rsid w:val="00e71bf8"/>
    <w:basedOn w:val="Normal"/>
    <w:next w:val="TextBody"/>
    <w:pPr>
      <w:keepNext/>
      <w:numPr>
        <w:ilvl w:val="0"/>
        <w:numId w:val="4"/>
      </w:numPr>
      <w:tabs>
        <w:tab w:val="left" w:pos="432" w:leader="none"/>
      </w:tabs>
      <w:spacing w:before="240" w:after="60"/>
      <w:ind w:left="432" w:right="0" w:hanging="432"/>
    </w:pPr>
    <w:rPr>
      <w:b/>
      <w:sz w:val="28"/>
    </w:rPr>
  </w:style>
  <w:style w:type="paragraph" w:styleId="Bulletedo2" w:customStyle="1">
    <w:name w:val="Bulleted o 2"/>
    <w:uiPriority w:val="99"/>
    <w:rsid w:val="00e71bf8"/>
    <w:basedOn w:val="Normal"/>
    <w:pPr>
      <w:numPr>
        <w:ilvl w:val="0"/>
        <w:numId w:val="3"/>
      </w:numPr>
      <w:tabs>
        <w:tab w:val="left" w:pos="360" w:leader="none"/>
      </w:tabs>
      <w:ind w:left="360" w:right="0" w:hanging="360"/>
    </w:pPr>
    <w:rPr/>
  </w:style>
  <w:style w:type="paragraph" w:styleId="Berschrift4h4" w:customStyle="1">
    <w:name w:val="Überschrift 4.h4"/>
    <w:uiPriority w:val="99"/>
    <w:rsid w:val="00e71bf8"/>
    <w:basedOn w:val="Heading3"/>
    <w:next w:val="TextBody"/>
    <w:pPr>
      <w:keepLines w:val="false"/>
      <w:numPr>
        <w:ilvl w:val="0"/>
        <w:numId w:val="6"/>
      </w:numPr>
      <w:tabs>
        <w:tab w:val="left" w:pos="864" w:leader="none"/>
      </w:tabs>
      <w:spacing w:before="240" w:after="60"/>
      <w:ind w:left="864" w:right="0" w:hanging="864"/>
      <w:jc w:val="left"/>
    </w:pPr>
    <w:rPr>
      <w:rFonts w:ascii="Times New Roman" w:hAnsi="Times New Roman"/>
      <w:sz w:val="22"/>
      <w:szCs w:val="24"/>
      <w:lang w:val="en-US"/>
    </w:rPr>
  </w:style>
  <w:style w:type="paragraph" w:styleId="Bulleted1" w:customStyle="1">
    <w:name w:val="Bulleted - 1"/>
    <w:uiPriority w:val="99"/>
    <w:rsid w:val="00e71bf8"/>
    <w:pPr>
      <w:widowControl w:val="false"/>
      <w:tabs>
        <w:tab w:val="left" w:pos="360" w:leader="none"/>
      </w:tabs>
      <w:suppressAutoHyphens w:val="true"/>
      <w:ind w:left="360" w:right="0" w:hanging="360"/>
    </w:pPr>
    <w:rPr>
      <w:rFonts w:ascii="Calibri" w:hAnsi="Calibri" w:eastAsia="Calibri" w:cs="Times New Roman"/>
      <w:color w:val="auto"/>
      <w:sz w:val="22"/>
      <w:szCs w:val="22"/>
      <w:lang w:val="en-GB" w:eastAsia="en-GB" w:bidi="ar-SA"/>
    </w:rPr>
  </w:style>
  <w:style w:type="paragraph" w:styleId="Bulletedo1" w:customStyle="1">
    <w:name w:val="Bulleted o 1"/>
    <w:uiPriority w:val="99"/>
    <w:rsid w:val="00e71bf8"/>
    <w:pPr>
      <w:widowControl w:val="false"/>
      <w:suppressAutoHyphens w:val="true"/>
      <w:spacing w:before="0" w:after="220"/>
      <w:ind w:left="1655" w:right="567" w:hanging="357"/>
    </w:pPr>
    <w:rPr>
      <w:rFonts w:ascii="Arial" w:hAnsi="Arial" w:eastAsia="Calibri" w:cs="Times New Roman"/>
      <w:color w:val="auto"/>
      <w:sz w:val="22"/>
      <w:szCs w:val="22"/>
      <w:lang w:val="en-GB" w:eastAsia="en-GB" w:bidi="ar-SA"/>
    </w:rPr>
  </w:style>
  <w:style w:type="paragraph" w:styleId="11BodyText" w:customStyle="1">
    <w:name w:val="11 BodyText"/>
    <w:uiPriority w:val="99"/>
    <w:rsid w:val="00e71bf8"/>
    <w:basedOn w:val="Normal"/>
    <w:pPr>
      <w:keepLines w:val="false"/>
      <w:numPr>
        <w:ilvl w:val="0"/>
        <w:numId w:val="5"/>
      </w:numPr>
      <w:spacing w:before="0" w:after="200"/>
      <w:ind w:left="1298" w:right="0" w:hanging="0"/>
    </w:pPr>
    <w:rPr>
      <w:rFonts w:ascii="Times New Roman" w:hAnsi="Times New Roman"/>
      <w:sz w:val="24"/>
      <w:szCs w:val="24"/>
      <w:lang w:val="en-US"/>
    </w:rPr>
  </w:style>
  <w:style w:type="paragraph" w:styleId="CommentNokia" w:customStyle="1">
    <w:name w:val="Comment Nokia"/>
    <w:uiPriority w:val="99"/>
    <w:rsid w:val="00e71bf8"/>
    <w:basedOn w:val="Normal"/>
    <w:pPr>
      <w:keepLines w:val="false"/>
      <w:tabs>
        <w:tab w:val="left" w:pos="360" w:leader="none"/>
      </w:tabs>
      <w:spacing w:before="0" w:after="0"/>
      <w:ind w:left="360" w:right="0" w:hanging="360"/>
      <w:jc w:val="left"/>
    </w:pPr>
    <w:rPr>
      <w:szCs w:val="24"/>
      <w:lang w:val="en-US"/>
    </w:rPr>
  </w:style>
  <w:style w:type="paragraph" w:styleId="DocumentMap">
    <w:name w:val="Document Map"/>
    <w:uiPriority w:val="99"/>
    <w:semiHidden/>
    <w:link w:val="DocumentMapChar"/>
    <w:rsid w:val="00e71bf8"/>
    <w:basedOn w:val="Normal"/>
    <w:pPr>
      <w:shd w:fill="000080" w:val="clear"/>
    </w:pPr>
    <w:rPr>
      <w:rFonts w:ascii="Tahoma" w:hAnsi="Tahoma"/>
    </w:rPr>
  </w:style>
  <w:style w:type="paragraph" w:styleId="Normalwspace" w:customStyle="1">
    <w:name w:val="Normal w/space"/>
    <w:uiPriority w:val="99"/>
    <w:rsid w:val="00e71bf8"/>
    <w:basedOn w:val="Normal"/>
    <w:pPr>
      <w:keepLines w:val="false"/>
      <w:spacing w:before="60" w:after="60"/>
    </w:pPr>
    <w:rPr>
      <w:sz w:val="20"/>
    </w:rPr>
  </w:style>
  <w:style w:type="paragraph" w:styleId="Footnotetext">
    <w:name w:val="footnote text"/>
    <w:uiPriority w:val="99"/>
    <w:semiHidden/>
    <w:link w:val="FootnoteTextChar"/>
    <w:rsid w:val="00e71bf8"/>
    <w:basedOn w:val="Normal"/>
    <w:pPr>
      <w:keepLines w:val="false"/>
      <w:spacing w:before="120" w:after="0"/>
      <w:ind w:left="720" w:right="0" w:hanging="0"/>
    </w:pPr>
    <w:rPr>
      <w:rFonts w:ascii="Palatino" w:hAnsi="Palatino"/>
      <w:sz w:val="20"/>
    </w:rPr>
  </w:style>
  <w:style w:type="paragraph" w:styleId="Code" w:customStyle="1">
    <w:name w:val="Code"/>
    <w:uiPriority w:val="99"/>
    <w:rsid w:val="00e71bf8"/>
    <w:basedOn w:val="Normal"/>
    <w:pPr>
      <w:keepLines w:val="false"/>
      <w:spacing w:before="0" w:after="0"/>
      <w:ind w:left="720" w:right="0" w:hanging="0"/>
    </w:pPr>
    <w:rPr>
      <w:rFonts w:ascii="Courier New" w:hAnsi="Courier New"/>
      <w:sz w:val="20"/>
    </w:rPr>
  </w:style>
  <w:style w:type="paragraph" w:styleId="Annex" w:customStyle="1">
    <w:name w:val="annex"/>
    <w:uiPriority w:val="99"/>
    <w:rsid w:val="00e71bf8"/>
    <w:basedOn w:val="Heading1"/>
    <w:pPr>
      <w:tabs>
        <w:tab w:val="left" w:pos="1440" w:leader="none"/>
      </w:tabs>
      <w:ind w:left="431" w:right="0" w:hanging="431"/>
    </w:pPr>
    <w:rPr/>
  </w:style>
  <w:style w:type="paragraph" w:styleId="Normal12" w:customStyle="1">
    <w:name w:val="normal12"/>
    <w:uiPriority w:val="99"/>
    <w:rsid w:val="00e71bf8"/>
    <w:basedOn w:val="Normal"/>
    <w:pPr>
      <w:keepLines w:val="false"/>
      <w:spacing w:before="0" w:after="120"/>
      <w:jc w:val="left"/>
    </w:pPr>
    <w:rPr>
      <w:rFonts w:ascii="Times New Roman" w:hAnsi="Times New Roman"/>
      <w:sz w:val="24"/>
    </w:rPr>
  </w:style>
  <w:style w:type="paragraph" w:styleId="NO" w:customStyle="1">
    <w:name w:val="NO"/>
    <w:uiPriority w:val="99"/>
    <w:rsid w:val="00e71bf8"/>
    <w:basedOn w:val="Normal"/>
    <w:pPr>
      <w:spacing w:before="0" w:after="180"/>
      <w:ind w:left="1135" w:right="0" w:hanging="851"/>
      <w:jc w:val="left"/>
    </w:pPr>
    <w:rPr>
      <w:rFonts w:ascii="Times New Roman" w:hAnsi="Times New Roman"/>
      <w:sz w:val="20"/>
    </w:rPr>
  </w:style>
  <w:style w:type="paragraph" w:styleId="TAN" w:customStyle="1">
    <w:name w:val="TAN"/>
    <w:uiPriority w:val="99"/>
    <w:rsid w:val="00e71bf8"/>
    <w:basedOn w:val="TAL"/>
    <w:pPr>
      <w:ind w:left="851" w:right="0" w:hanging="851"/>
      <w:jc w:val="left"/>
    </w:pPr>
    <w:rPr>
      <w:sz w:val="18"/>
      <w:lang w:val="en-GB"/>
    </w:rPr>
  </w:style>
  <w:style w:type="paragraph" w:styleId="EQ" w:customStyle="1">
    <w:name w:val="EQ"/>
    <w:uiPriority w:val="99"/>
    <w:rsid w:val="00e71bf8"/>
    <w:basedOn w:val="Normal"/>
    <w:next w:val="Normal"/>
    <w:pPr>
      <w:tabs>
        <w:tab w:val="center" w:pos="4536" w:leader="none"/>
        <w:tab w:val="right" w:pos="9072" w:leader="none"/>
      </w:tabs>
      <w:spacing w:before="0" w:after="180"/>
      <w:jc w:val="left"/>
    </w:pPr>
    <w:rPr>
      <w:rFonts w:ascii="Times New Roman" w:hAnsi="Times New Roman"/>
      <w:sz w:val="20"/>
    </w:rPr>
  </w:style>
  <w:style w:type="paragraph" w:styleId="Font5" w:customStyle="1">
    <w:name w:val="font5"/>
    <w:uiPriority w:val="99"/>
    <w:rsid w:val="00e71bf8"/>
    <w:basedOn w:val="Normal"/>
    <w:pPr>
      <w:spacing w:before="0" w:after="280"/>
      <w:jc w:val="left"/>
    </w:pPr>
    <w:rPr>
      <w:rFonts w:cs="Arial"/>
      <w:b/>
      <w:bCs/>
      <w:i/>
      <w:iCs/>
      <w:sz w:val="16"/>
      <w:szCs w:val="16"/>
    </w:rPr>
  </w:style>
  <w:style w:type="paragraph" w:styleId="B1" w:customStyle="1">
    <w:name w:val="B1"/>
    <w:uiPriority w:val="99"/>
    <w:rsid w:val="00e71bf8"/>
    <w:basedOn w:val="List"/>
    <w:pPr>
      <w:keepNext/>
      <w:keepLines w:val="false"/>
      <w:widowControl/>
      <w:spacing w:before="0" w:after="180"/>
      <w:ind w:left="568" w:right="0" w:hanging="284"/>
      <w:jc w:val="left"/>
    </w:pPr>
    <w:rPr>
      <w:rFonts w:ascii="Times New Roman" w:hAnsi="Times New Roman"/>
      <w:sz w:val="20"/>
    </w:rPr>
  </w:style>
  <w:style w:type="paragraph" w:styleId="B2" w:customStyle="1">
    <w:name w:val="B2"/>
    <w:uiPriority w:val="99"/>
    <w:rsid w:val="00e71bf8"/>
    <w:basedOn w:val="List2"/>
    <w:pPr>
      <w:keepLines w:val="false"/>
      <w:spacing w:before="0" w:after="180"/>
      <w:ind w:left="851" w:right="0" w:hanging="284"/>
      <w:jc w:val="left"/>
    </w:pPr>
    <w:rPr>
      <w:rFonts w:ascii="Times New Roman" w:hAnsi="Times New Roman"/>
      <w:sz w:val="20"/>
    </w:rPr>
  </w:style>
  <w:style w:type="paragraph" w:styleId="List2">
    <w:name w:val="List 2"/>
    <w:uiPriority w:val="99"/>
    <w:rsid w:val="00e71bf8"/>
    <w:basedOn w:val="Normal"/>
    <w:pPr>
      <w:ind w:left="566" w:right="0" w:hanging="283"/>
    </w:pPr>
    <w:rPr/>
  </w:style>
  <w:style w:type="paragraph" w:styleId="EW" w:customStyle="1">
    <w:name w:val="EW"/>
    <w:uiPriority w:val="99"/>
    <w:rsid w:val="00e71bf8"/>
    <w:basedOn w:val="Normal"/>
    <w:pPr>
      <w:spacing w:before="0" w:after="0"/>
      <w:ind w:left="1702" w:right="0" w:hanging="1418"/>
      <w:jc w:val="left"/>
    </w:pPr>
    <w:rPr>
      <w:rFonts w:ascii="Times New Roman" w:hAnsi="Times New Roman"/>
      <w:sz w:val="20"/>
    </w:rPr>
  </w:style>
  <w:style w:type="paragraph" w:styleId="B3" w:customStyle="1">
    <w:name w:val="B3"/>
    <w:uiPriority w:val="99"/>
    <w:link w:val="B3Char"/>
    <w:rsid w:val="00e71bf8"/>
    <w:basedOn w:val="List3"/>
    <w:pPr>
      <w:keepLines w:val="false"/>
      <w:overflowPunct w:val="true"/>
      <w:spacing w:before="0" w:after="180"/>
      <w:ind w:left="1135" w:right="0" w:hanging="284"/>
      <w:jc w:val="left"/>
      <w:textAlignment w:val="baseline"/>
    </w:pPr>
    <w:rPr/>
  </w:style>
  <w:style w:type="paragraph" w:styleId="List3">
    <w:name w:val="List 3"/>
    <w:uiPriority w:val="99"/>
    <w:rsid w:val="00e71bf8"/>
    <w:basedOn w:val="Normal"/>
    <w:pPr>
      <w:ind w:left="849" w:right="0" w:hanging="283"/>
    </w:pPr>
    <w:rPr/>
  </w:style>
  <w:style w:type="paragraph" w:styleId="Xl22" w:customStyle="1">
    <w:name w:val="xl22"/>
    <w:uiPriority w:val="99"/>
    <w:rsid w:val="00e71bf8"/>
    <w:basedOn w:val="Normal"/>
    <w:pPr>
      <w:pBdr>
        <w:top w:val="nil"/>
        <w:left w:val="single" w:sz="12" w:space="0" w:color="00000A"/>
        <w:bottom w:val="nil"/>
        <w:right w:val="nil"/>
      </w:pBdr>
      <w:spacing w:before="0" w:after="280"/>
      <w:jc w:val="left"/>
    </w:pPr>
    <w:rPr>
      <w:rFonts w:ascii="Times New Roman" w:hAnsi="Times New Roman" w:eastAsia="MS Mincho"/>
      <w:sz w:val="24"/>
      <w:szCs w:val="24"/>
      <w:lang w:val="en-US" w:eastAsia="ja-JP"/>
    </w:rPr>
  </w:style>
  <w:style w:type="paragraph" w:styleId="Xl23" w:customStyle="1">
    <w:name w:val="xl23"/>
    <w:uiPriority w:val="99"/>
    <w:rsid w:val="00e71bf8"/>
    <w:basedOn w:val="Normal"/>
    <w:pPr>
      <w:pBdr>
        <w:top w:val="nil"/>
        <w:left w:val="single" w:sz="4" w:space="0" w:color="00000A"/>
        <w:bottom w:val="nil"/>
        <w:right w:val="nil"/>
      </w:pBdr>
      <w:spacing w:before="0" w:after="280"/>
      <w:jc w:val="left"/>
    </w:pPr>
    <w:rPr>
      <w:rFonts w:ascii="Times New Roman" w:hAnsi="Times New Roman" w:eastAsia="MS Mincho"/>
      <w:sz w:val="24"/>
      <w:szCs w:val="24"/>
      <w:lang w:val="en-US" w:eastAsia="ja-JP"/>
    </w:rPr>
  </w:style>
  <w:style w:type="paragraph" w:styleId="Xl51" w:customStyle="1">
    <w:name w:val="xl51"/>
    <w:uiPriority w:val="99"/>
    <w:rsid w:val="00e71bf8"/>
    <w:basedOn w:val="Normal"/>
    <w:pPr>
      <w:pBdr>
        <w:top w:val="nil"/>
        <w:left w:val="single" w:sz="4" w:space="0" w:color="00000A"/>
        <w:bottom w:val="single" w:sz="4" w:space="0" w:color="00000A"/>
        <w:right w:val="nil"/>
      </w:pBdr>
      <w:shd w:fill="FFFFFF" w:val="clear"/>
      <w:spacing w:before="0" w:after="280"/>
      <w:jc w:val="right"/>
    </w:pPr>
    <w:rPr>
      <w:rFonts w:eastAsia="MS Mincho" w:cs="Arial"/>
      <w:color w:val="FF0000"/>
      <w:sz w:val="16"/>
      <w:szCs w:val="16"/>
      <w:lang w:val="en-US" w:eastAsia="ja-JP"/>
    </w:rPr>
  </w:style>
  <w:style w:type="paragraph" w:styleId="Xl52" w:customStyle="1">
    <w:name w:val="xl52"/>
    <w:uiPriority w:val="99"/>
    <w:rsid w:val="00e71bf8"/>
    <w:basedOn w:val="Normal"/>
    <w:pPr>
      <w:pBdr>
        <w:top w:val="nil"/>
        <w:left w:val="single" w:sz="4" w:space="0" w:color="00000A"/>
        <w:bottom w:val="single" w:sz="4" w:space="0" w:color="00000A"/>
        <w:right w:val="nil"/>
      </w:pBdr>
      <w:shd w:fill="808080" w:val="clear"/>
      <w:spacing w:before="0" w:after="280"/>
      <w:jc w:val="left"/>
    </w:pPr>
    <w:rPr>
      <w:rFonts w:eastAsia="MS Mincho" w:cs="Arial"/>
      <w:color w:val="FF0000"/>
      <w:sz w:val="16"/>
      <w:szCs w:val="16"/>
      <w:lang w:val="en-US" w:eastAsia="ja-JP"/>
    </w:rPr>
  </w:style>
  <w:style w:type="paragraph" w:styleId="Xl53" w:customStyle="1">
    <w:name w:val="xl53"/>
    <w:uiPriority w:val="99"/>
    <w:rsid w:val="00e71bf8"/>
    <w:basedOn w:val="Normal"/>
    <w:pPr>
      <w:pBdr>
        <w:top w:val="nil"/>
        <w:left w:val="single" w:sz="4" w:space="0" w:color="00000A"/>
        <w:bottom w:val="single" w:sz="4" w:space="0" w:color="00000A"/>
        <w:right w:val="nil"/>
      </w:pBdr>
      <w:shd w:fill="333333" w:val="clear"/>
      <w:spacing w:before="0" w:after="280"/>
      <w:jc w:val="left"/>
    </w:pPr>
    <w:rPr>
      <w:rFonts w:eastAsia="MS Mincho" w:cs="Arial"/>
      <w:color w:val="FF0000"/>
      <w:sz w:val="16"/>
      <w:szCs w:val="16"/>
      <w:lang w:val="en-US" w:eastAsia="ja-JP"/>
    </w:rPr>
  </w:style>
  <w:style w:type="paragraph" w:styleId="Xl54" w:customStyle="1">
    <w:name w:val="xl54"/>
    <w:uiPriority w:val="99"/>
    <w:rsid w:val="00e71bf8"/>
    <w:basedOn w:val="Normal"/>
    <w:pPr>
      <w:pBdr>
        <w:top w:val="nil"/>
        <w:left w:val="single" w:sz="4" w:space="0" w:color="00000A"/>
        <w:bottom w:val="nil"/>
        <w:right w:val="nil"/>
      </w:pBdr>
      <w:shd w:fill="FFFFFF" w:val="clear"/>
      <w:spacing w:before="0" w:after="280"/>
      <w:jc w:val="left"/>
    </w:pPr>
    <w:rPr>
      <w:rFonts w:eastAsia="MS Mincho" w:cs="Arial"/>
      <w:color w:val="FF0000"/>
      <w:sz w:val="16"/>
      <w:szCs w:val="16"/>
      <w:lang w:val="en-US" w:eastAsia="ja-JP"/>
    </w:rPr>
  </w:style>
  <w:style w:type="paragraph" w:styleId="Xl55" w:customStyle="1">
    <w:name w:val="xl55"/>
    <w:uiPriority w:val="99"/>
    <w:rsid w:val="00e71bf8"/>
    <w:basedOn w:val="Normal"/>
    <w:pPr>
      <w:pBdr>
        <w:top w:val="nil"/>
        <w:left w:val="single" w:sz="4" w:space="0" w:color="00000A"/>
        <w:bottom w:val="single" w:sz="4" w:space="0" w:color="00000A"/>
        <w:right w:val="nil"/>
      </w:pBdr>
      <w:spacing w:before="0" w:after="280"/>
      <w:jc w:val="left"/>
    </w:pPr>
    <w:rPr>
      <w:rFonts w:eastAsia="MS Mincho" w:cs="Arial"/>
      <w:color w:val="0000FF"/>
      <w:sz w:val="16"/>
      <w:szCs w:val="16"/>
      <w:lang w:val="en-US" w:eastAsia="ja-JP"/>
    </w:rPr>
  </w:style>
  <w:style w:type="paragraph" w:styleId="Xl56" w:customStyle="1">
    <w:name w:val="xl56"/>
    <w:uiPriority w:val="99"/>
    <w:rsid w:val="00e71bf8"/>
    <w:basedOn w:val="Normal"/>
    <w:pPr>
      <w:pBdr>
        <w:top w:val="nil"/>
        <w:left w:val="single" w:sz="4" w:space="0" w:color="00000A"/>
        <w:bottom w:val="single" w:sz="4" w:space="0" w:color="00000A"/>
        <w:right w:val="nil"/>
      </w:pBdr>
      <w:spacing w:before="0" w:after="280"/>
      <w:jc w:val="right"/>
    </w:pPr>
    <w:rPr>
      <w:rFonts w:eastAsia="MS Mincho" w:cs="Arial"/>
      <w:color w:val="0000FF"/>
      <w:sz w:val="16"/>
      <w:szCs w:val="16"/>
      <w:lang w:val="en-US" w:eastAsia="ja-JP"/>
    </w:rPr>
  </w:style>
  <w:style w:type="paragraph" w:styleId="Xl57" w:customStyle="1">
    <w:name w:val="xl57"/>
    <w:uiPriority w:val="99"/>
    <w:rsid w:val="00e71bf8"/>
    <w:basedOn w:val="Normal"/>
    <w:pPr>
      <w:pBdr>
        <w:top w:val="nil"/>
        <w:left w:val="single" w:sz="4" w:space="0" w:color="00000A"/>
        <w:bottom w:val="single" w:sz="4" w:space="0" w:color="00000A"/>
        <w:right w:val="nil"/>
      </w:pBdr>
      <w:shd w:fill="FFFFFF" w:val="clear"/>
      <w:spacing w:before="0" w:after="280"/>
      <w:jc w:val="left"/>
    </w:pPr>
    <w:rPr>
      <w:rFonts w:eastAsia="MS Mincho" w:cs="Arial"/>
      <w:color w:val="0000FF"/>
      <w:sz w:val="16"/>
      <w:szCs w:val="16"/>
      <w:lang w:val="en-US" w:eastAsia="ja-JP"/>
    </w:rPr>
  </w:style>
  <w:style w:type="paragraph" w:styleId="Xl58" w:customStyle="1">
    <w:name w:val="xl58"/>
    <w:uiPriority w:val="99"/>
    <w:rsid w:val="00e71bf8"/>
    <w:basedOn w:val="Normal"/>
    <w:pPr>
      <w:pBdr>
        <w:top w:val="nil"/>
        <w:left w:val="single" w:sz="4" w:space="0" w:color="00000A"/>
        <w:bottom w:val="single" w:sz="4" w:space="0" w:color="00000A"/>
        <w:right w:val="nil"/>
      </w:pBdr>
      <w:shd w:fill="FFFFFF" w:val="clear"/>
      <w:spacing w:before="0" w:after="280"/>
      <w:jc w:val="right"/>
    </w:pPr>
    <w:rPr>
      <w:rFonts w:eastAsia="MS Mincho" w:cs="Arial"/>
      <w:color w:val="0000FF"/>
      <w:sz w:val="16"/>
      <w:szCs w:val="16"/>
      <w:lang w:val="en-US" w:eastAsia="ja-JP"/>
    </w:rPr>
  </w:style>
  <w:style w:type="paragraph" w:styleId="Xl59" w:customStyle="1">
    <w:name w:val="xl59"/>
    <w:uiPriority w:val="99"/>
    <w:rsid w:val="00e71bf8"/>
    <w:basedOn w:val="Normal"/>
    <w:pPr>
      <w:pBdr>
        <w:top w:val="nil"/>
        <w:left w:val="single" w:sz="4" w:space="0" w:color="00000A"/>
        <w:bottom w:val="nil"/>
        <w:right w:val="nil"/>
      </w:pBdr>
      <w:shd w:fill="FFFFFF" w:val="clear"/>
      <w:spacing w:before="0" w:after="280"/>
      <w:jc w:val="left"/>
    </w:pPr>
    <w:rPr>
      <w:rFonts w:eastAsia="MS Mincho" w:cs="Arial"/>
      <w:color w:val="0000FF"/>
      <w:sz w:val="16"/>
      <w:szCs w:val="16"/>
      <w:lang w:val="en-US" w:eastAsia="ja-JP"/>
    </w:rPr>
  </w:style>
  <w:style w:type="paragraph" w:styleId="Xl60" w:customStyle="1">
    <w:name w:val="xl60"/>
    <w:uiPriority w:val="99"/>
    <w:rsid w:val="00e71bf8"/>
    <w:basedOn w:val="Normal"/>
    <w:pPr>
      <w:pBdr>
        <w:top w:val="nil"/>
        <w:left w:val="single" w:sz="4" w:space="0" w:color="00000A"/>
        <w:bottom w:val="single" w:sz="4" w:space="0" w:color="00000A"/>
        <w:right w:val="nil"/>
      </w:pBdr>
      <w:spacing w:before="0" w:after="280"/>
      <w:jc w:val="left"/>
    </w:pPr>
    <w:rPr>
      <w:rFonts w:eastAsia="MS Mincho" w:cs="Arial"/>
      <w:color w:val="008000"/>
      <w:sz w:val="16"/>
      <w:szCs w:val="16"/>
      <w:lang w:val="en-US" w:eastAsia="ja-JP"/>
    </w:rPr>
  </w:style>
  <w:style w:type="paragraph" w:styleId="Xl61" w:customStyle="1">
    <w:name w:val="xl61"/>
    <w:uiPriority w:val="99"/>
    <w:rsid w:val="00e71bf8"/>
    <w:basedOn w:val="Normal"/>
    <w:pPr>
      <w:pBdr>
        <w:top w:val="nil"/>
        <w:left w:val="single" w:sz="4" w:space="0" w:color="00000A"/>
        <w:bottom w:val="single" w:sz="4" w:space="0" w:color="00000A"/>
        <w:right w:val="nil"/>
      </w:pBdr>
      <w:shd w:fill="FFFFFF" w:val="clear"/>
      <w:spacing w:before="0" w:after="280"/>
      <w:jc w:val="left"/>
    </w:pPr>
    <w:rPr>
      <w:rFonts w:eastAsia="MS Mincho" w:cs="Arial"/>
      <w:color w:val="008000"/>
      <w:sz w:val="16"/>
      <w:szCs w:val="16"/>
      <w:lang w:val="en-US" w:eastAsia="ja-JP"/>
    </w:rPr>
  </w:style>
  <w:style w:type="paragraph" w:styleId="Xl62" w:customStyle="1">
    <w:name w:val="xl62"/>
    <w:uiPriority w:val="99"/>
    <w:rsid w:val="00e71bf8"/>
    <w:basedOn w:val="Normal"/>
    <w:pPr>
      <w:pBdr>
        <w:top w:val="nil"/>
        <w:left w:val="single" w:sz="4" w:space="0" w:color="00000A"/>
        <w:bottom w:val="single" w:sz="4" w:space="0" w:color="00000A"/>
        <w:right w:val="nil"/>
      </w:pBdr>
      <w:shd w:fill="FFFFFF" w:val="clear"/>
      <w:spacing w:before="0" w:after="280"/>
      <w:jc w:val="right"/>
    </w:pPr>
    <w:rPr>
      <w:rFonts w:eastAsia="MS Mincho" w:cs="Arial"/>
      <w:color w:val="008000"/>
      <w:sz w:val="16"/>
      <w:szCs w:val="16"/>
      <w:lang w:val="en-US" w:eastAsia="ja-JP"/>
    </w:rPr>
  </w:style>
  <w:style w:type="paragraph" w:styleId="Xl63" w:customStyle="1">
    <w:name w:val="xl63"/>
    <w:uiPriority w:val="99"/>
    <w:rsid w:val="00e71bf8"/>
    <w:basedOn w:val="Normal"/>
    <w:pPr>
      <w:pBdr>
        <w:top w:val="nil"/>
        <w:left w:val="single" w:sz="4" w:space="0" w:color="00000A"/>
        <w:bottom w:val="single" w:sz="4" w:space="0" w:color="00000A"/>
        <w:right w:val="nil"/>
      </w:pBdr>
      <w:shd w:fill="808080" w:val="clear"/>
      <w:spacing w:before="0" w:after="280"/>
      <w:jc w:val="left"/>
    </w:pPr>
    <w:rPr>
      <w:rFonts w:eastAsia="MS Mincho" w:cs="Arial"/>
      <w:color w:val="008000"/>
      <w:sz w:val="16"/>
      <w:szCs w:val="16"/>
      <w:lang w:val="en-US" w:eastAsia="ja-JP"/>
    </w:rPr>
  </w:style>
  <w:style w:type="paragraph" w:styleId="Xl64" w:customStyle="1">
    <w:name w:val="xl64"/>
    <w:uiPriority w:val="99"/>
    <w:rsid w:val="00e71bf8"/>
    <w:basedOn w:val="Normal"/>
    <w:pPr>
      <w:pBdr>
        <w:top w:val="nil"/>
        <w:left w:val="single" w:sz="4" w:space="0" w:color="00000A"/>
        <w:bottom w:val="single" w:sz="4" w:space="0" w:color="00000A"/>
        <w:right w:val="nil"/>
      </w:pBdr>
      <w:shd w:fill="333333" w:val="clear"/>
      <w:spacing w:before="0" w:after="280"/>
      <w:jc w:val="left"/>
    </w:pPr>
    <w:rPr>
      <w:rFonts w:eastAsia="MS Mincho" w:cs="Arial"/>
      <w:color w:val="008000"/>
      <w:sz w:val="16"/>
      <w:szCs w:val="16"/>
      <w:lang w:val="en-US" w:eastAsia="ja-JP"/>
    </w:rPr>
  </w:style>
  <w:style w:type="paragraph" w:styleId="Xl65" w:customStyle="1">
    <w:name w:val="xl65"/>
    <w:uiPriority w:val="99"/>
    <w:rsid w:val="00e71bf8"/>
    <w:basedOn w:val="Normal"/>
    <w:pPr>
      <w:pBdr>
        <w:top w:val="nil"/>
        <w:left w:val="single" w:sz="4" w:space="0" w:color="00000A"/>
        <w:bottom w:val="nil"/>
        <w:right w:val="nil"/>
      </w:pBdr>
      <w:shd w:fill="FFFFFF" w:val="clear"/>
      <w:spacing w:before="0" w:after="280"/>
      <w:jc w:val="left"/>
    </w:pPr>
    <w:rPr>
      <w:rFonts w:eastAsia="MS Mincho" w:cs="Arial"/>
      <w:color w:val="008000"/>
      <w:sz w:val="16"/>
      <w:szCs w:val="16"/>
      <w:lang w:val="en-US" w:eastAsia="ja-JP"/>
    </w:rPr>
  </w:style>
  <w:style w:type="paragraph" w:styleId="Xl66" w:customStyle="1">
    <w:name w:val="xl66"/>
    <w:uiPriority w:val="99"/>
    <w:rsid w:val="00e71bf8"/>
    <w:basedOn w:val="Normal"/>
    <w:pPr>
      <w:pBdr>
        <w:top w:val="nil"/>
        <w:left w:val="single" w:sz="4" w:space="0" w:color="00000A"/>
        <w:bottom w:val="single" w:sz="4" w:space="0" w:color="00000A"/>
        <w:right w:val="nil"/>
      </w:pBdr>
      <w:spacing w:before="0" w:after="280"/>
      <w:jc w:val="right"/>
    </w:pPr>
    <w:rPr>
      <w:rFonts w:eastAsia="MS Mincho" w:cs="Arial"/>
      <w:sz w:val="16"/>
      <w:szCs w:val="16"/>
      <w:lang w:val="en-US" w:eastAsia="ja-JP"/>
    </w:rPr>
  </w:style>
  <w:style w:type="paragraph" w:styleId="Xl67" w:customStyle="1">
    <w:name w:val="xl67"/>
    <w:uiPriority w:val="99"/>
    <w:rsid w:val="00e71bf8"/>
    <w:basedOn w:val="Normal"/>
    <w:pPr>
      <w:pBdr>
        <w:top w:val="nil"/>
        <w:left w:val="single" w:sz="4" w:space="0" w:color="00000A"/>
        <w:bottom w:val="single" w:sz="4" w:space="0" w:color="00000A"/>
        <w:right w:val="nil"/>
      </w:pBdr>
      <w:spacing w:before="0" w:after="280"/>
      <w:jc w:val="left"/>
    </w:pPr>
    <w:rPr>
      <w:rFonts w:ascii="Times New Roman" w:hAnsi="Times New Roman" w:eastAsia="MS Mincho"/>
      <w:sz w:val="24"/>
      <w:szCs w:val="24"/>
      <w:lang w:val="en-US" w:eastAsia="ja-JP"/>
    </w:rPr>
  </w:style>
  <w:style w:type="paragraph" w:styleId="Xl68" w:customStyle="1">
    <w:name w:val="xl68"/>
    <w:uiPriority w:val="99"/>
    <w:rsid w:val="00e71bf8"/>
    <w:basedOn w:val="Normal"/>
    <w:pPr>
      <w:pBdr>
        <w:top w:val="nil"/>
        <w:left w:val="single" w:sz="4" w:space="0" w:color="00000A"/>
        <w:bottom w:val="single" w:sz="4" w:space="0" w:color="00000A"/>
        <w:right w:val="nil"/>
      </w:pBdr>
      <w:spacing w:before="0" w:after="280"/>
      <w:jc w:val="left"/>
    </w:pPr>
    <w:rPr>
      <w:rFonts w:ascii="Times New Roman" w:hAnsi="Times New Roman" w:eastAsia="MS Mincho"/>
      <w:sz w:val="24"/>
      <w:szCs w:val="24"/>
      <w:lang w:val="en-US" w:eastAsia="ja-JP"/>
    </w:rPr>
  </w:style>
  <w:style w:type="paragraph" w:styleId="Xl69" w:customStyle="1">
    <w:name w:val="xl69"/>
    <w:uiPriority w:val="99"/>
    <w:rsid w:val="00e71bf8"/>
    <w:basedOn w:val="Normal"/>
    <w:pPr>
      <w:pBdr>
        <w:top w:val="nil"/>
        <w:left w:val="single" w:sz="12" w:space="0" w:color="00000A"/>
        <w:bottom w:val="nil"/>
        <w:right w:val="nil"/>
      </w:pBdr>
      <w:spacing w:before="0" w:after="280"/>
      <w:jc w:val="left"/>
    </w:pPr>
    <w:rPr>
      <w:rFonts w:eastAsia="MS Mincho" w:cs="Arial"/>
      <w:sz w:val="16"/>
      <w:szCs w:val="16"/>
      <w:lang w:val="en-US" w:eastAsia="ja-JP"/>
    </w:rPr>
  </w:style>
  <w:style w:type="paragraph" w:styleId="Xl70" w:customStyle="1">
    <w:name w:val="xl70"/>
    <w:uiPriority w:val="99"/>
    <w:rsid w:val="00e71bf8"/>
    <w:basedOn w:val="Normal"/>
    <w:pPr>
      <w:pBdr>
        <w:top w:val="nil"/>
        <w:left w:val="single" w:sz="4" w:space="0" w:color="00000A"/>
        <w:bottom w:val="nil"/>
        <w:right w:val="nil"/>
      </w:pBdr>
      <w:spacing w:before="0" w:after="280"/>
      <w:jc w:val="left"/>
    </w:pPr>
    <w:rPr>
      <w:rFonts w:eastAsia="MS Mincho" w:cs="Arial"/>
      <w:sz w:val="16"/>
      <w:szCs w:val="16"/>
      <w:lang w:val="en-US" w:eastAsia="ja-JP"/>
    </w:rPr>
  </w:style>
  <w:style w:type="paragraph" w:styleId="Xl71" w:customStyle="1">
    <w:name w:val="xl71"/>
    <w:uiPriority w:val="99"/>
    <w:rsid w:val="00e71bf8"/>
    <w:basedOn w:val="Normal"/>
    <w:pPr>
      <w:pBdr>
        <w:top w:val="nil"/>
        <w:left w:val="single" w:sz="4" w:space="0" w:color="00000A"/>
        <w:bottom w:val="nil"/>
        <w:right w:val="nil"/>
      </w:pBdr>
      <w:spacing w:before="0" w:after="280"/>
      <w:jc w:val="left"/>
    </w:pPr>
    <w:rPr>
      <w:rFonts w:eastAsia="MS Mincho" w:cs="Arial"/>
      <w:sz w:val="16"/>
      <w:szCs w:val="16"/>
      <w:lang w:val="en-US" w:eastAsia="ja-JP"/>
    </w:rPr>
  </w:style>
  <w:style w:type="paragraph" w:styleId="Xl72" w:customStyle="1">
    <w:name w:val="xl72"/>
    <w:uiPriority w:val="99"/>
    <w:rsid w:val="00e71bf8"/>
    <w:basedOn w:val="Normal"/>
    <w:pPr>
      <w:pBdr>
        <w:top w:val="nil"/>
        <w:left w:val="single" w:sz="12" w:space="0" w:color="00000A"/>
        <w:bottom w:val="single" w:sz="12" w:space="0" w:color="00000A"/>
        <w:right w:val="nil"/>
      </w:pBdr>
      <w:spacing w:before="0" w:after="280"/>
      <w:jc w:val="left"/>
    </w:pPr>
    <w:rPr>
      <w:rFonts w:eastAsia="MS Mincho" w:cs="Arial"/>
      <w:sz w:val="16"/>
      <w:szCs w:val="16"/>
      <w:lang w:val="en-US" w:eastAsia="ja-JP"/>
    </w:rPr>
  </w:style>
  <w:style w:type="paragraph" w:styleId="Xl73" w:customStyle="1">
    <w:name w:val="xl73"/>
    <w:uiPriority w:val="99"/>
    <w:rsid w:val="00e71bf8"/>
    <w:basedOn w:val="Normal"/>
    <w:pPr>
      <w:pBdr>
        <w:top w:val="nil"/>
        <w:left w:val="single" w:sz="4" w:space="0" w:color="00000A"/>
        <w:bottom w:val="single" w:sz="12" w:space="0" w:color="00000A"/>
        <w:right w:val="nil"/>
      </w:pBdr>
      <w:spacing w:before="0" w:after="280"/>
      <w:jc w:val="left"/>
    </w:pPr>
    <w:rPr>
      <w:rFonts w:eastAsia="MS Mincho" w:cs="Arial"/>
      <w:sz w:val="16"/>
      <w:szCs w:val="16"/>
      <w:lang w:val="en-US" w:eastAsia="ja-JP"/>
    </w:rPr>
  </w:style>
  <w:style w:type="paragraph" w:styleId="Xl74" w:customStyle="1">
    <w:name w:val="xl74"/>
    <w:uiPriority w:val="99"/>
    <w:rsid w:val="00e71bf8"/>
    <w:basedOn w:val="Normal"/>
    <w:pPr>
      <w:pBdr>
        <w:top w:val="nil"/>
        <w:left w:val="single" w:sz="4" w:space="0" w:color="00000A"/>
        <w:bottom w:val="single" w:sz="12" w:space="0" w:color="00000A"/>
        <w:right w:val="nil"/>
      </w:pBdr>
      <w:spacing w:before="0" w:after="280"/>
      <w:jc w:val="left"/>
    </w:pPr>
    <w:rPr>
      <w:rFonts w:eastAsia="MS Mincho" w:cs="Arial"/>
      <w:b/>
      <w:bCs/>
      <w:i/>
      <w:iCs/>
      <w:sz w:val="16"/>
      <w:szCs w:val="16"/>
      <w:lang w:val="en-US" w:eastAsia="ja-JP"/>
    </w:rPr>
  </w:style>
  <w:style w:type="paragraph" w:styleId="Xl75" w:customStyle="1">
    <w:name w:val="xl75"/>
    <w:uiPriority w:val="99"/>
    <w:rsid w:val="00e71bf8"/>
    <w:basedOn w:val="Normal"/>
    <w:pPr>
      <w:pBdr>
        <w:top w:val="nil"/>
        <w:left w:val="single" w:sz="4" w:space="0" w:color="00000A"/>
        <w:bottom w:val="single" w:sz="12" w:space="0" w:color="00000A"/>
        <w:right w:val="nil"/>
      </w:pBdr>
      <w:spacing w:before="0" w:after="280"/>
      <w:jc w:val="left"/>
    </w:pPr>
    <w:rPr>
      <w:rFonts w:eastAsia="MS Mincho" w:cs="Arial"/>
      <w:sz w:val="16"/>
      <w:szCs w:val="16"/>
      <w:lang w:val="en-US" w:eastAsia="ja-JP"/>
    </w:rPr>
  </w:style>
  <w:style w:type="paragraph" w:styleId="Xl76" w:customStyle="1">
    <w:name w:val="xl76"/>
    <w:uiPriority w:val="99"/>
    <w:rsid w:val="00e71bf8"/>
    <w:basedOn w:val="Normal"/>
    <w:pPr>
      <w:pBdr>
        <w:top w:val="nil"/>
        <w:left w:val="single" w:sz="4" w:space="0" w:color="00000A"/>
        <w:bottom w:val="single" w:sz="4" w:space="0" w:color="00000A"/>
        <w:right w:val="nil"/>
      </w:pBdr>
      <w:shd w:fill="00CCFF" w:val="clear"/>
      <w:spacing w:before="0" w:after="280"/>
      <w:jc w:val="left"/>
    </w:pPr>
    <w:rPr>
      <w:rFonts w:eastAsia="MS Mincho" w:cs="Arial"/>
      <w:sz w:val="16"/>
      <w:szCs w:val="16"/>
      <w:lang w:val="en-US" w:eastAsia="ja-JP"/>
    </w:rPr>
  </w:style>
  <w:style w:type="paragraph" w:styleId="Xl77" w:customStyle="1">
    <w:name w:val="xl77"/>
    <w:uiPriority w:val="99"/>
    <w:rsid w:val="00e71bf8"/>
    <w:basedOn w:val="Normal"/>
    <w:pPr>
      <w:pBdr>
        <w:top w:val="nil"/>
        <w:left w:val="single" w:sz="4" w:space="0" w:color="00000A"/>
        <w:bottom w:val="single" w:sz="4" w:space="0" w:color="00000A"/>
        <w:right w:val="nil"/>
      </w:pBdr>
      <w:shd w:fill="00CCFF" w:val="clear"/>
      <w:spacing w:before="0" w:after="280"/>
      <w:jc w:val="right"/>
    </w:pPr>
    <w:rPr>
      <w:rFonts w:eastAsia="MS Mincho" w:cs="Arial"/>
      <w:sz w:val="16"/>
      <w:szCs w:val="16"/>
      <w:lang w:val="en-US" w:eastAsia="ja-JP"/>
    </w:rPr>
  </w:style>
  <w:style w:type="paragraph" w:styleId="Xl78" w:customStyle="1">
    <w:name w:val="xl78"/>
    <w:uiPriority w:val="99"/>
    <w:rsid w:val="00e71bf8"/>
    <w:basedOn w:val="Normal"/>
    <w:pPr>
      <w:pBdr>
        <w:top w:val="nil"/>
        <w:left w:val="single" w:sz="4" w:space="0" w:color="00000A"/>
        <w:bottom w:val="single" w:sz="4" w:space="0" w:color="00000A"/>
        <w:right w:val="nil"/>
      </w:pBdr>
      <w:shd w:fill="FFFF00" w:val="clear"/>
      <w:spacing w:before="0" w:after="280"/>
      <w:jc w:val="left"/>
    </w:pPr>
    <w:rPr>
      <w:rFonts w:eastAsia="MS Mincho" w:cs="Arial"/>
      <w:sz w:val="16"/>
      <w:szCs w:val="16"/>
      <w:lang w:val="en-US" w:eastAsia="ja-JP"/>
    </w:rPr>
  </w:style>
  <w:style w:type="paragraph" w:styleId="Xl79" w:customStyle="1">
    <w:name w:val="xl79"/>
    <w:uiPriority w:val="99"/>
    <w:rsid w:val="00e71bf8"/>
    <w:basedOn w:val="Normal"/>
    <w:pPr>
      <w:pBdr>
        <w:top w:val="nil"/>
        <w:left w:val="single" w:sz="4" w:space="0" w:color="00000A"/>
        <w:bottom w:val="single" w:sz="4" w:space="0" w:color="00000A"/>
        <w:right w:val="nil"/>
      </w:pBdr>
      <w:shd w:fill="FFFF00" w:val="clear"/>
      <w:spacing w:before="0" w:after="280"/>
      <w:jc w:val="right"/>
    </w:pPr>
    <w:rPr>
      <w:rFonts w:eastAsia="MS Mincho" w:cs="Arial"/>
      <w:sz w:val="16"/>
      <w:szCs w:val="16"/>
      <w:lang w:val="en-US" w:eastAsia="ja-JP"/>
    </w:rPr>
  </w:style>
  <w:style w:type="paragraph" w:styleId="Xl80" w:customStyle="1">
    <w:name w:val="xl80"/>
    <w:uiPriority w:val="99"/>
    <w:rsid w:val="00e71bf8"/>
    <w:basedOn w:val="Normal"/>
    <w:pPr>
      <w:pBdr>
        <w:top w:val="nil"/>
        <w:left w:val="single" w:sz="4" w:space="0" w:color="00000A"/>
        <w:bottom w:val="single" w:sz="4" w:space="0" w:color="00000A"/>
        <w:right w:val="nil"/>
      </w:pBdr>
      <w:shd w:fill="C0C0C0" w:val="clear"/>
      <w:spacing w:before="0" w:after="280"/>
      <w:jc w:val="left"/>
    </w:pPr>
    <w:rPr>
      <w:rFonts w:eastAsia="MS Mincho" w:cs="Arial"/>
      <w:color w:val="FF0000"/>
      <w:sz w:val="16"/>
      <w:szCs w:val="16"/>
      <w:lang w:val="en-US" w:eastAsia="ja-JP"/>
    </w:rPr>
  </w:style>
  <w:style w:type="paragraph" w:styleId="Xl81" w:customStyle="1">
    <w:name w:val="xl81"/>
    <w:uiPriority w:val="99"/>
    <w:rsid w:val="00e71bf8"/>
    <w:basedOn w:val="Normal"/>
    <w:pPr>
      <w:pBdr>
        <w:top w:val="nil"/>
        <w:left w:val="single" w:sz="4" w:space="0" w:color="00000A"/>
        <w:bottom w:val="single" w:sz="4" w:space="0" w:color="00000A"/>
        <w:right w:val="nil"/>
      </w:pBdr>
      <w:shd w:fill="C0C0C0" w:val="clear"/>
      <w:spacing w:before="0" w:after="280"/>
      <w:jc w:val="right"/>
    </w:pPr>
    <w:rPr>
      <w:rFonts w:eastAsia="MS Mincho" w:cs="Arial"/>
      <w:color w:val="FF0000"/>
      <w:sz w:val="16"/>
      <w:szCs w:val="16"/>
      <w:lang w:val="en-US" w:eastAsia="ja-JP"/>
    </w:rPr>
  </w:style>
  <w:style w:type="paragraph" w:styleId="Xl82" w:customStyle="1">
    <w:name w:val="xl82"/>
    <w:uiPriority w:val="99"/>
    <w:rsid w:val="00e71bf8"/>
    <w:basedOn w:val="Normal"/>
    <w:pPr>
      <w:pBdr>
        <w:top w:val="nil"/>
        <w:left w:val="single" w:sz="4" w:space="0" w:color="00000A"/>
        <w:bottom w:val="single" w:sz="4" w:space="0" w:color="00000A"/>
        <w:right w:val="nil"/>
      </w:pBdr>
      <w:shd w:fill="C0C0C0" w:val="clear"/>
      <w:spacing w:before="0" w:after="280"/>
      <w:jc w:val="left"/>
    </w:pPr>
    <w:rPr>
      <w:rFonts w:eastAsia="MS Mincho" w:cs="Arial"/>
      <w:color w:val="0000FF"/>
      <w:sz w:val="16"/>
      <w:szCs w:val="16"/>
      <w:lang w:val="en-US" w:eastAsia="ja-JP"/>
    </w:rPr>
  </w:style>
  <w:style w:type="paragraph" w:styleId="Xl83" w:customStyle="1">
    <w:name w:val="xl83"/>
    <w:uiPriority w:val="99"/>
    <w:rsid w:val="00e71bf8"/>
    <w:basedOn w:val="Normal"/>
    <w:pPr>
      <w:pBdr>
        <w:top w:val="nil"/>
        <w:left w:val="single" w:sz="4" w:space="0" w:color="00000A"/>
        <w:bottom w:val="single" w:sz="4" w:space="0" w:color="00000A"/>
        <w:right w:val="nil"/>
      </w:pBdr>
      <w:shd w:fill="FFFF00" w:val="clear"/>
      <w:spacing w:before="0" w:after="280"/>
      <w:jc w:val="left"/>
    </w:pPr>
    <w:rPr>
      <w:rFonts w:eastAsia="MS Mincho" w:cs="Arial"/>
      <w:color w:val="FF0000"/>
      <w:sz w:val="16"/>
      <w:szCs w:val="16"/>
      <w:lang w:val="en-US" w:eastAsia="ja-JP"/>
    </w:rPr>
  </w:style>
  <w:style w:type="paragraph" w:styleId="Xl84" w:customStyle="1">
    <w:name w:val="xl84"/>
    <w:uiPriority w:val="99"/>
    <w:rsid w:val="00e71bf8"/>
    <w:basedOn w:val="Normal"/>
    <w:pPr>
      <w:pBdr>
        <w:top w:val="nil"/>
        <w:left w:val="single" w:sz="4" w:space="0" w:color="00000A"/>
        <w:bottom w:val="single" w:sz="4" w:space="0" w:color="00000A"/>
        <w:right w:val="nil"/>
      </w:pBdr>
      <w:shd w:fill="FFFF00" w:val="clear"/>
      <w:spacing w:before="0" w:after="280"/>
      <w:jc w:val="right"/>
    </w:pPr>
    <w:rPr>
      <w:rFonts w:eastAsia="MS Mincho" w:cs="Arial"/>
      <w:color w:val="FF0000"/>
      <w:sz w:val="16"/>
      <w:szCs w:val="16"/>
      <w:lang w:val="en-US" w:eastAsia="ja-JP"/>
    </w:rPr>
  </w:style>
  <w:style w:type="paragraph" w:styleId="Xl85" w:customStyle="1">
    <w:name w:val="xl85"/>
    <w:uiPriority w:val="99"/>
    <w:rsid w:val="00e71bf8"/>
    <w:basedOn w:val="Normal"/>
    <w:pPr>
      <w:pBdr>
        <w:top w:val="nil"/>
        <w:left w:val="single" w:sz="4" w:space="0" w:color="00000A"/>
        <w:bottom w:val="single" w:sz="4" w:space="0" w:color="00000A"/>
        <w:right w:val="nil"/>
      </w:pBdr>
      <w:shd w:fill="FFFF00" w:val="clear"/>
      <w:spacing w:before="0" w:after="280"/>
      <w:jc w:val="left"/>
    </w:pPr>
    <w:rPr>
      <w:rFonts w:eastAsia="MS Mincho" w:cs="Arial"/>
      <w:color w:val="0000FF"/>
      <w:sz w:val="16"/>
      <w:szCs w:val="16"/>
      <w:lang w:val="en-US" w:eastAsia="ja-JP"/>
    </w:rPr>
  </w:style>
  <w:style w:type="paragraph" w:styleId="Xl86" w:customStyle="1">
    <w:name w:val="xl86"/>
    <w:uiPriority w:val="99"/>
    <w:rsid w:val="00e71bf8"/>
    <w:basedOn w:val="Normal"/>
    <w:pPr>
      <w:pBdr>
        <w:top w:val="nil"/>
        <w:left w:val="single" w:sz="4" w:space="0" w:color="00000A"/>
        <w:bottom w:val="single" w:sz="4" w:space="0" w:color="00000A"/>
        <w:right w:val="nil"/>
      </w:pBdr>
      <w:shd w:fill="FFFF00" w:val="clear"/>
      <w:spacing w:before="0" w:after="280"/>
      <w:jc w:val="right"/>
    </w:pPr>
    <w:rPr>
      <w:rFonts w:eastAsia="MS Mincho" w:cs="Arial"/>
      <w:color w:val="0000FF"/>
      <w:sz w:val="16"/>
      <w:szCs w:val="16"/>
      <w:lang w:val="en-US" w:eastAsia="ja-JP"/>
    </w:rPr>
  </w:style>
  <w:style w:type="paragraph" w:styleId="Xl87" w:customStyle="1">
    <w:name w:val="xl87"/>
    <w:uiPriority w:val="99"/>
    <w:rsid w:val="00e71bf8"/>
    <w:basedOn w:val="Normal"/>
    <w:pPr>
      <w:pBdr>
        <w:top w:val="nil"/>
        <w:left w:val="single" w:sz="4" w:space="0" w:color="00000A"/>
        <w:bottom w:val="single" w:sz="4" w:space="0" w:color="00000A"/>
        <w:right w:val="nil"/>
      </w:pBdr>
      <w:shd w:fill="FFFF00" w:val="clear"/>
      <w:spacing w:before="0" w:after="280"/>
      <w:jc w:val="left"/>
    </w:pPr>
    <w:rPr>
      <w:rFonts w:eastAsia="MS Mincho" w:cs="Arial"/>
      <w:color w:val="008000"/>
      <w:sz w:val="16"/>
      <w:szCs w:val="16"/>
      <w:lang w:val="en-US" w:eastAsia="ja-JP"/>
    </w:rPr>
  </w:style>
  <w:style w:type="paragraph" w:styleId="Xl88" w:customStyle="1">
    <w:name w:val="xl88"/>
    <w:uiPriority w:val="99"/>
    <w:rsid w:val="00e71bf8"/>
    <w:basedOn w:val="Normal"/>
    <w:pPr>
      <w:pBdr>
        <w:top w:val="nil"/>
        <w:left w:val="single" w:sz="4" w:space="0" w:color="00000A"/>
        <w:bottom w:val="single" w:sz="4" w:space="0" w:color="00000A"/>
        <w:right w:val="nil"/>
      </w:pBdr>
      <w:shd w:fill="FFFF00" w:val="clear"/>
      <w:spacing w:before="0" w:after="280"/>
      <w:jc w:val="right"/>
    </w:pPr>
    <w:rPr>
      <w:rFonts w:eastAsia="MS Mincho" w:cs="Arial"/>
      <w:color w:val="008000"/>
      <w:sz w:val="16"/>
      <w:szCs w:val="16"/>
      <w:lang w:val="en-US" w:eastAsia="ja-JP"/>
    </w:rPr>
  </w:style>
  <w:style w:type="paragraph" w:styleId="Xl89" w:customStyle="1">
    <w:name w:val="xl89"/>
    <w:uiPriority w:val="99"/>
    <w:rsid w:val="00e71bf8"/>
    <w:basedOn w:val="Normal"/>
    <w:pPr>
      <w:pBdr>
        <w:top w:val="nil"/>
        <w:left w:val="single" w:sz="4" w:space="0" w:color="00000A"/>
        <w:bottom w:val="single" w:sz="4" w:space="0" w:color="00000A"/>
        <w:right w:val="nil"/>
      </w:pBdr>
      <w:shd w:fill="969696" w:val="clear"/>
      <w:spacing w:before="0" w:after="280"/>
      <w:jc w:val="left"/>
    </w:pPr>
    <w:rPr>
      <w:rFonts w:ascii="Times New Roman" w:hAnsi="Times New Roman" w:eastAsia="MS Mincho"/>
      <w:sz w:val="24"/>
      <w:szCs w:val="24"/>
      <w:lang w:val="en-US" w:eastAsia="ja-JP"/>
    </w:rPr>
  </w:style>
  <w:style w:type="paragraph" w:styleId="Xl90" w:customStyle="1">
    <w:name w:val="xl90"/>
    <w:uiPriority w:val="99"/>
    <w:rsid w:val="00e71bf8"/>
    <w:basedOn w:val="Normal"/>
    <w:pPr>
      <w:pBdr>
        <w:top w:val="nil"/>
        <w:left w:val="single" w:sz="4" w:space="0" w:color="00000A"/>
        <w:bottom w:val="single" w:sz="4" w:space="0" w:color="00000A"/>
        <w:right w:val="nil"/>
      </w:pBdr>
      <w:shd w:fill="FFCC00" w:val="clear"/>
      <w:spacing w:before="0" w:after="280"/>
      <w:jc w:val="left"/>
    </w:pPr>
    <w:rPr>
      <w:rFonts w:eastAsia="MS Mincho" w:cs="Arial"/>
      <w:sz w:val="16"/>
      <w:szCs w:val="16"/>
      <w:lang w:val="en-US" w:eastAsia="ja-JP"/>
    </w:rPr>
  </w:style>
  <w:style w:type="paragraph" w:styleId="Xl91" w:customStyle="1">
    <w:name w:val="xl91"/>
    <w:uiPriority w:val="99"/>
    <w:rsid w:val="00e71bf8"/>
    <w:basedOn w:val="Normal"/>
    <w:pPr>
      <w:pBdr>
        <w:top w:val="nil"/>
        <w:left w:val="single" w:sz="4" w:space="0" w:color="00000A"/>
        <w:bottom w:val="single" w:sz="4" w:space="0" w:color="00000A"/>
        <w:right w:val="nil"/>
      </w:pBdr>
      <w:shd w:fill="FFCC00" w:val="clear"/>
      <w:spacing w:before="0" w:after="280"/>
      <w:jc w:val="right"/>
    </w:pPr>
    <w:rPr>
      <w:rFonts w:eastAsia="MS Mincho" w:cs="Arial"/>
      <w:sz w:val="16"/>
      <w:szCs w:val="16"/>
      <w:lang w:val="en-US" w:eastAsia="ja-JP"/>
    </w:rPr>
  </w:style>
  <w:style w:type="paragraph" w:styleId="Xl92" w:customStyle="1">
    <w:name w:val="xl92"/>
    <w:uiPriority w:val="99"/>
    <w:rsid w:val="00e71bf8"/>
    <w:basedOn w:val="Normal"/>
    <w:pPr>
      <w:pBdr>
        <w:top w:val="nil"/>
        <w:left w:val="single" w:sz="4" w:space="0" w:color="00000A"/>
        <w:bottom w:val="single" w:sz="4" w:space="0" w:color="00000A"/>
        <w:right w:val="nil"/>
      </w:pBdr>
      <w:shd w:fill="FFCC00" w:val="clear"/>
      <w:spacing w:before="0" w:after="280"/>
      <w:jc w:val="right"/>
    </w:pPr>
    <w:rPr>
      <w:rFonts w:eastAsia="MS Mincho" w:cs="Arial"/>
      <w:sz w:val="16"/>
      <w:szCs w:val="16"/>
      <w:lang w:val="en-US" w:eastAsia="ja-JP"/>
    </w:rPr>
  </w:style>
  <w:style w:type="paragraph" w:styleId="Xl93" w:customStyle="1">
    <w:name w:val="xl93"/>
    <w:uiPriority w:val="99"/>
    <w:rsid w:val="00e71bf8"/>
    <w:basedOn w:val="Normal"/>
    <w:pPr>
      <w:pBdr>
        <w:top w:val="nil"/>
        <w:left w:val="single" w:sz="4" w:space="0" w:color="00000A"/>
        <w:bottom w:val="single" w:sz="4" w:space="0" w:color="00000A"/>
        <w:right w:val="nil"/>
      </w:pBdr>
      <w:shd w:fill="99CC00" w:val="clear"/>
      <w:spacing w:before="0" w:after="280"/>
      <w:jc w:val="left"/>
    </w:pPr>
    <w:rPr>
      <w:rFonts w:eastAsia="MS Mincho" w:cs="Arial"/>
      <w:sz w:val="16"/>
      <w:szCs w:val="16"/>
      <w:lang w:val="en-US" w:eastAsia="ja-JP"/>
    </w:rPr>
  </w:style>
  <w:style w:type="paragraph" w:styleId="Xl94" w:customStyle="1">
    <w:name w:val="xl94"/>
    <w:uiPriority w:val="99"/>
    <w:rsid w:val="00e71bf8"/>
    <w:basedOn w:val="Normal"/>
    <w:pPr>
      <w:pBdr>
        <w:top w:val="nil"/>
        <w:left w:val="single" w:sz="4" w:space="0" w:color="00000A"/>
        <w:bottom w:val="single" w:sz="4" w:space="0" w:color="00000A"/>
        <w:right w:val="nil"/>
      </w:pBdr>
      <w:shd w:fill="99CC00" w:val="clear"/>
      <w:spacing w:before="0" w:after="280"/>
      <w:jc w:val="right"/>
    </w:pPr>
    <w:rPr>
      <w:rFonts w:eastAsia="MS Mincho" w:cs="Arial"/>
      <w:sz w:val="16"/>
      <w:szCs w:val="16"/>
      <w:lang w:val="en-US" w:eastAsia="ja-JP"/>
    </w:rPr>
  </w:style>
  <w:style w:type="paragraph" w:styleId="PL" w:customStyle="1">
    <w:name w:val="PL"/>
    <w:uiPriority w:val="99"/>
    <w:rsid w:val="00e71bf8"/>
    <w:pPr>
      <w:widowContro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uppressAutoHyphens w:val="true"/>
      <w:overflowPunct w:val="true"/>
      <w:bidi w:val="0"/>
      <w:jc w:val="left"/>
      <w:textAlignment w:val="baseline"/>
    </w:pPr>
    <w:rPr>
      <w:rFonts w:ascii="Courier New" w:hAnsi="Courier New" w:eastAsia="Times New Roman" w:cs="Times New Roman"/>
      <w:color w:val="auto"/>
      <w:sz w:val="16"/>
      <w:szCs w:val="20"/>
      <w:lang w:eastAsia="en-US" w:val="en-GB" w:bidi="ar-SA"/>
    </w:rPr>
  </w:style>
  <w:style w:type="paragraph" w:styleId="Maintext" w:customStyle="1">
    <w:name w:val="Maintext"/>
    <w:uiPriority w:val="99"/>
    <w:link w:val="MaintextChar"/>
    <w:rsid w:val="00e71bf8"/>
    <w:basedOn w:val="Normal"/>
    <w:pPr>
      <w:keepLines w:val="false"/>
      <w:jc w:val="left"/>
    </w:pPr>
    <w:rPr>
      <w:rFonts w:ascii="Times New Roman" w:hAnsi="Times New Roman"/>
    </w:rPr>
  </w:style>
  <w:style w:type="paragraph" w:styleId="Maintext1" w:customStyle="1">
    <w:name w:val="maintext"/>
    <w:uiPriority w:val="99"/>
    <w:link w:val="maintextChar0"/>
    <w:rsid w:val="00e71bf8"/>
    <w:basedOn w:val="Normal"/>
    <w:pPr>
      <w:jc w:val="left"/>
    </w:pPr>
    <w:rPr>
      <w:rFonts w:ascii="Times New Roman" w:hAnsi="Times New Roman"/>
    </w:rPr>
  </w:style>
  <w:style w:type="paragraph" w:styleId="Annotationtext">
    <w:name w:val="annotation text"/>
    <w:uiPriority w:val="99"/>
    <w:semiHidden/>
    <w:link w:val="CommentTextChar"/>
    <w:rsid w:val="00e71bf8"/>
    <w:basedOn w:val="Normal"/>
    <w:pPr>
      <w:jc w:val="left"/>
    </w:pPr>
    <w:rPr>
      <w:sz w:val="20"/>
    </w:rPr>
  </w:style>
  <w:style w:type="paragraph" w:styleId="BalloonText">
    <w:name w:val="Balloon Text"/>
    <w:uiPriority w:val="99"/>
    <w:semiHidden/>
    <w:link w:val="BalloonTextChar"/>
    <w:rsid w:val="00e71bf8"/>
    <w:basedOn w:val="Normal"/>
    <w:pPr/>
    <w:rPr>
      <w:rFonts w:ascii="Tahoma" w:hAnsi="Tahoma" w:cs="Tahoma"/>
      <w:sz w:val="16"/>
      <w:szCs w:val="16"/>
    </w:rPr>
  </w:style>
  <w:style w:type="paragraph" w:styleId="RequiremenTag" w:customStyle="1">
    <w:name w:val="RequiremenTag"/>
    <w:uiPriority w:val="99"/>
    <w:rsid w:val="00e71bf8"/>
    <w:basedOn w:val="Normal"/>
    <w:pPr>
      <w:spacing w:before="0" w:after="120"/>
    </w:pPr>
    <w:rPr>
      <w:b/>
      <w:szCs w:val="22"/>
      <w:lang w:eastAsia="zh-CN"/>
    </w:rPr>
  </w:style>
  <w:style w:type="paragraph" w:styleId="Annotationsubject">
    <w:name w:val="annotation subject"/>
    <w:uiPriority w:val="99"/>
    <w:semiHidden/>
    <w:link w:val="CommentSubjectChar"/>
    <w:rsid w:val="00e71bf8"/>
    <w:basedOn w:val="Annotationtext"/>
    <w:pPr>
      <w:jc w:val="both"/>
    </w:pPr>
    <w:rPr>
      <w:b/>
      <w:bCs/>
    </w:rPr>
  </w:style>
  <w:style w:type="paragraph" w:styleId="MaintextCharChar" w:customStyle="1">
    <w:name w:val="Maintext Char Char"/>
    <w:uiPriority w:val="99"/>
    <w:link w:val="MaintextCharCharChar"/>
    <w:rsid w:val="00e71bf8"/>
    <w:basedOn w:val="Normal"/>
    <w:pPr>
      <w:keepLines w:val="false"/>
      <w:jc w:val="left"/>
    </w:pPr>
    <w:rPr>
      <w:rFonts w:ascii="Times New Roman" w:hAnsi="Times New Roman"/>
    </w:rPr>
  </w:style>
  <w:style w:type="paragraph" w:styleId="ReferenceList" w:customStyle="1">
    <w:name w:val="Reference List"/>
    <w:uiPriority w:val="99"/>
    <w:rsid w:val="00e71bf8"/>
    <w:basedOn w:val="Normal"/>
    <w:pPr>
      <w:keepLines w:val="false"/>
      <w:tabs>
        <w:tab w:val="left" w:pos="360" w:leader="none"/>
      </w:tabs>
      <w:ind w:left="360" w:right="0" w:hanging="360"/>
      <w:jc w:val="left"/>
    </w:pPr>
    <w:rPr>
      <w:spacing w:val="-5"/>
      <w:sz w:val="24"/>
      <w:lang w:val="en-US"/>
    </w:rPr>
  </w:style>
  <w:style w:type="paragraph" w:styleId="HeadingBase" w:customStyle="1">
    <w:name w:val="Heading Base"/>
    <w:uiPriority w:val="99"/>
    <w:link w:val="HeadingBaseChar"/>
    <w:rsid w:val="00e71bf8"/>
    <w:basedOn w:val="Normal"/>
    <w:next w:val="TextBody"/>
    <w:pPr>
      <w:keepNext/>
      <w:spacing w:lineRule="atLeast" w:line="220" w:before="140" w:after="0"/>
      <w:ind w:left="1080" w:right="0" w:hanging="0"/>
      <w:jc w:val="left"/>
    </w:pPr>
    <w:rPr>
      <w:spacing w:val="-4"/>
      <w:lang w:val="en-US"/>
    </w:rPr>
  </w:style>
  <w:style w:type="paragraph" w:styleId="Copyright" w:customStyle="1">
    <w:name w:val="Copyright"/>
    <w:uiPriority w:val="99"/>
    <w:rsid w:val="00e71bf8"/>
    <w:basedOn w:val="TextBody"/>
    <w:pPr>
      <w:keepLines w:val="false"/>
      <w:spacing w:before="240" w:after="60"/>
      <w:jc w:val="left"/>
    </w:pPr>
    <w:rPr>
      <w:spacing w:val="-5"/>
      <w:sz w:val="16"/>
      <w:lang w:val="en-US"/>
    </w:rPr>
  </w:style>
  <w:style w:type="paragraph" w:styleId="Spacer" w:customStyle="1">
    <w:name w:val="Spacer"/>
    <w:uiPriority w:val="99"/>
    <w:rsid w:val="00e71bf8"/>
    <w:basedOn w:val="TextBody"/>
    <w:pPr>
      <w:keepLines w:val="false"/>
      <w:spacing w:before="0" w:after="0"/>
      <w:jc w:val="left"/>
    </w:pPr>
    <w:rPr>
      <w:spacing w:val="-5"/>
      <w:sz w:val="8"/>
      <w:lang w:val="en-US"/>
    </w:rPr>
  </w:style>
  <w:style w:type="paragraph" w:styleId="Title">
    <w:name w:val="Title"/>
    <w:uiPriority w:val="99"/>
    <w:qFormat/>
    <w:link w:val="TitleChar"/>
    <w:rsid w:val="00e71bf8"/>
    <w:basedOn w:val="Normal"/>
    <w:pPr>
      <w:keepLines w:val="false"/>
      <w:pBdr>
        <w:top w:val="single" w:sz="48" w:space="31" w:color="00000A"/>
        <w:left w:val="nil"/>
        <w:bottom w:val="nil"/>
        <w:right w:val="nil"/>
      </w:pBdr>
      <w:spacing w:before="240" w:after="60"/>
      <w:ind w:left="-360" w:right="0" w:hanging="0"/>
      <w:jc w:val="left"/>
      <w:outlineLvl w:val="0"/>
    </w:pPr>
    <w:rPr>
      <w:rFonts w:ascii="Arial Black" w:hAnsi="Arial Black" w:cs="Arial"/>
      <w:bCs/>
      <w:spacing w:val="-5"/>
      <w:sz w:val="64"/>
      <w:szCs w:val="32"/>
      <w:lang w:val="en-US"/>
    </w:rPr>
  </w:style>
  <w:style w:type="paragraph" w:styleId="TableTextNumber" w:customStyle="1">
    <w:name w:val="Table Text-Number"/>
    <w:uiPriority w:val="99"/>
    <w:rsid w:val="00e71bf8"/>
    <w:pPr>
      <w:widowControl w:val="false"/>
      <w:tabs>
        <w:tab w:val="left" w:pos="360" w:leader="none"/>
      </w:tabs>
      <w:suppressAutoHyphens w:val="true"/>
    </w:pPr>
    <w:rPr>
      <w:rFonts w:ascii="Calibri" w:hAnsi="Calibri" w:eastAsia="Calibri" w:cs="Times New Roman"/>
      <w:color w:val="auto"/>
      <w:sz w:val="22"/>
      <w:szCs w:val="22"/>
      <w:lang w:val="en-GB" w:eastAsia="en-GB" w:bidi="ar-SA"/>
    </w:rPr>
  </w:style>
  <w:style w:type="paragraph" w:styleId="TableText" w:customStyle="1">
    <w:name w:val="Table Text"/>
    <w:uiPriority w:val="99"/>
    <w:rsid w:val="00e71bf8"/>
    <w:basedOn w:val="Normal"/>
    <w:pPr>
      <w:keepLines w:val="false"/>
      <w:spacing w:before="60" w:after="60"/>
      <w:jc w:val="left"/>
    </w:pPr>
    <w:rPr>
      <w:spacing w:val="-5"/>
      <w:sz w:val="24"/>
      <w:lang w:val="en-US"/>
    </w:rPr>
  </w:style>
  <w:style w:type="paragraph" w:styleId="FootnoteBase" w:customStyle="1">
    <w:name w:val="Footnote Base"/>
    <w:uiPriority w:val="99"/>
    <w:rsid w:val="00e71bf8"/>
    <w:basedOn w:val="Normal"/>
    <w:pPr>
      <w:spacing w:lineRule="atLeast" w:line="200" w:before="0" w:after="0"/>
      <w:ind w:left="1080" w:right="0" w:hanging="0"/>
      <w:jc w:val="left"/>
    </w:pPr>
    <w:rPr>
      <w:spacing w:val="-5"/>
      <w:sz w:val="16"/>
      <w:lang w:val="en-US"/>
    </w:rPr>
  </w:style>
  <w:style w:type="paragraph" w:styleId="HeaderBase" w:customStyle="1">
    <w:name w:val="Header Base"/>
    <w:uiPriority w:val="99"/>
    <w:rsid w:val="00e71bf8"/>
    <w:basedOn w:val="Normal"/>
    <w:pPr>
      <w:tabs>
        <w:tab w:val="center" w:pos="4320" w:leader="none"/>
        <w:tab w:val="right" w:pos="8640" w:leader="none"/>
      </w:tabs>
      <w:spacing w:lineRule="atLeast" w:line="190" w:before="0" w:after="0"/>
      <w:jc w:val="left"/>
    </w:pPr>
    <w:rPr>
      <w:caps/>
      <w:spacing w:val="-5"/>
      <w:sz w:val="15"/>
      <w:lang w:val="en-US"/>
    </w:rPr>
  </w:style>
  <w:style w:type="paragraph" w:styleId="FooterEven" w:customStyle="1">
    <w:name w:val="Footer Even"/>
    <w:uiPriority w:val="99"/>
    <w:rsid w:val="00e71bf8"/>
    <w:basedOn w:val="Footer"/>
    <w:pPr>
      <w:pBdr>
        <w:top w:val="single" w:sz="6" w:space="2" w:color="00000A"/>
        <w:left w:val="nil"/>
        <w:bottom w:val="nil"/>
        <w:right w:val="nil"/>
      </w:pBdr>
      <w:tabs>
        <w:tab w:val="center" w:pos="4320" w:leader="none"/>
        <w:tab w:val="right" w:pos="8640" w:leader="none"/>
      </w:tabs>
      <w:spacing w:before="600" w:after="60"/>
      <w:jc w:val="left"/>
    </w:pPr>
    <w:rPr>
      <w:spacing w:val="-5"/>
      <w:sz w:val="16"/>
      <w:lang w:val="en-US"/>
    </w:rPr>
  </w:style>
  <w:style w:type="paragraph" w:styleId="FooterFirst" w:customStyle="1">
    <w:name w:val="Footer First"/>
    <w:uiPriority w:val="99"/>
    <w:rsid w:val="00e71bf8"/>
    <w:basedOn w:val="Footer"/>
    <w:pPr>
      <w:pBdr>
        <w:top w:val="single" w:sz="6" w:space="2" w:color="00000A"/>
        <w:left w:val="nil"/>
        <w:bottom w:val="nil"/>
        <w:right w:val="nil"/>
      </w:pBdr>
      <w:tabs>
        <w:tab w:val="center" w:pos="4320" w:leader="none"/>
        <w:tab w:val="right" w:pos="8640" w:leader="none"/>
      </w:tabs>
      <w:spacing w:before="600" w:after="60"/>
      <w:jc w:val="left"/>
    </w:pPr>
    <w:rPr>
      <w:spacing w:val="-5"/>
      <w:sz w:val="16"/>
      <w:lang w:val="en-US"/>
    </w:rPr>
  </w:style>
  <w:style w:type="paragraph" w:styleId="FooterOdd" w:customStyle="1">
    <w:name w:val="Footer Odd"/>
    <w:uiPriority w:val="99"/>
    <w:rsid w:val="00e71bf8"/>
    <w:basedOn w:val="Footer"/>
    <w:pPr>
      <w:pBdr>
        <w:top w:val="single" w:sz="6" w:space="2" w:color="00000A"/>
        <w:left w:val="nil"/>
        <w:bottom w:val="nil"/>
        <w:right w:val="nil"/>
      </w:pBdr>
      <w:tabs>
        <w:tab w:val="center" w:pos="4320" w:leader="none"/>
        <w:tab w:val="right" w:pos="8640" w:leader="none"/>
      </w:tabs>
      <w:spacing w:before="600" w:after="60"/>
      <w:jc w:val="left"/>
    </w:pPr>
    <w:rPr>
      <w:spacing w:val="-5"/>
      <w:sz w:val="16"/>
      <w:lang w:val="en-US"/>
    </w:rPr>
  </w:style>
  <w:style w:type="paragraph" w:styleId="HeaderEven" w:customStyle="1">
    <w:name w:val="Header Even"/>
    <w:uiPriority w:val="99"/>
    <w:rsid w:val="00e71bf8"/>
    <w:basedOn w:val="Header"/>
    <w:pPr>
      <w:pBdr>
        <w:top w:val="nil"/>
        <w:left w:val="nil"/>
        <w:bottom w:val="single" w:sz="6" w:space="1" w:color="00000A"/>
        <w:right w:val="nil"/>
      </w:pBdr>
      <w:tabs>
        <w:tab w:val="right" w:pos="8640" w:leader="none"/>
        <w:tab w:val="right" w:pos="8838" w:leader="none"/>
      </w:tabs>
      <w:spacing w:before="0" w:after="600"/>
      <w:jc w:val="left"/>
    </w:pPr>
    <w:rPr>
      <w:spacing w:val="-5"/>
      <w:sz w:val="20"/>
      <w:lang w:val="en-US"/>
    </w:rPr>
  </w:style>
  <w:style w:type="paragraph" w:styleId="HeaderFirst" w:customStyle="1">
    <w:name w:val="Header First"/>
    <w:uiPriority w:val="99"/>
    <w:rsid w:val="00e71bf8"/>
    <w:basedOn w:val="Header"/>
    <w:pPr>
      <w:pBdr>
        <w:top w:val="single" w:sz="6" w:space="2" w:color="00000A"/>
        <w:left w:val="nil"/>
        <w:bottom w:val="nil"/>
        <w:right w:val="nil"/>
      </w:pBdr>
      <w:tabs>
        <w:tab w:val="right" w:pos="8640" w:leader="none"/>
        <w:tab w:val="right" w:pos="8838" w:leader="none"/>
      </w:tabs>
      <w:jc w:val="right"/>
    </w:pPr>
    <w:rPr>
      <w:spacing w:val="-5"/>
      <w:sz w:val="20"/>
      <w:lang w:val="en-US"/>
    </w:rPr>
  </w:style>
  <w:style w:type="paragraph" w:styleId="HeaderOdd" w:customStyle="1">
    <w:name w:val="Header Odd"/>
    <w:uiPriority w:val="99"/>
    <w:rsid w:val="00e71bf8"/>
    <w:basedOn w:val="Header"/>
    <w:pPr>
      <w:pBdr>
        <w:top w:val="nil"/>
        <w:left w:val="nil"/>
        <w:bottom w:val="single" w:sz="6" w:space="1" w:color="00000A"/>
        <w:right w:val="nil"/>
      </w:pBdr>
      <w:tabs>
        <w:tab w:val="right" w:pos="8640" w:leader="none"/>
        <w:tab w:val="right" w:pos="8838" w:leader="none"/>
      </w:tabs>
      <w:spacing w:before="0" w:after="600"/>
      <w:jc w:val="left"/>
    </w:pPr>
    <w:rPr>
      <w:spacing w:val="-5"/>
      <w:sz w:val="20"/>
      <w:lang w:val="en-US"/>
    </w:rPr>
  </w:style>
  <w:style w:type="paragraph" w:styleId="IndexBase" w:customStyle="1">
    <w:name w:val="Index Base"/>
    <w:uiPriority w:val="99"/>
    <w:rsid w:val="00e71bf8"/>
    <w:basedOn w:val="Normal"/>
    <w:pPr>
      <w:keepLines w:val="false"/>
      <w:spacing w:lineRule="atLeast" w:line="240" w:before="0" w:after="0"/>
      <w:ind w:left="360" w:right="0" w:hanging="360"/>
      <w:jc w:val="left"/>
    </w:pPr>
    <w:rPr>
      <w:spacing w:val="-5"/>
      <w:sz w:val="18"/>
      <w:lang w:val="en-US"/>
    </w:rPr>
  </w:style>
  <w:style w:type="paragraph" w:styleId="Index1">
    <w:name w:val="index 1"/>
    <w:uiPriority w:val="99"/>
    <w:rsid w:val="00e71bf8"/>
    <w:basedOn w:val="IndexBase"/>
    <w:autoRedefine/>
    <w:pPr/>
    <w:rPr/>
  </w:style>
  <w:style w:type="paragraph" w:styleId="Index2">
    <w:name w:val="index 2"/>
    <w:uiPriority w:val="99"/>
    <w:rsid w:val="00e71bf8"/>
    <w:basedOn w:val="IndexBase"/>
    <w:autoRedefine/>
    <w:pPr>
      <w:spacing w:lineRule="auto" w:line="240"/>
      <w:ind w:left="720" w:right="0" w:hanging="360"/>
    </w:pPr>
    <w:rPr/>
  </w:style>
  <w:style w:type="paragraph" w:styleId="Index3">
    <w:name w:val="index 3"/>
    <w:uiPriority w:val="99"/>
    <w:rsid w:val="00e71bf8"/>
    <w:basedOn w:val="IndexBase"/>
    <w:autoRedefine/>
    <w:pPr>
      <w:spacing w:lineRule="auto" w:line="240"/>
      <w:ind w:left="1080" w:right="0" w:hanging="360"/>
    </w:pPr>
    <w:rPr/>
  </w:style>
  <w:style w:type="paragraph" w:styleId="Index4">
    <w:name w:val="index 4"/>
    <w:uiPriority w:val="99"/>
    <w:rsid w:val="00e71bf8"/>
    <w:basedOn w:val="IndexBase"/>
    <w:autoRedefine/>
    <w:pPr>
      <w:spacing w:lineRule="auto" w:line="240"/>
      <w:ind w:left="1440" w:right="0" w:hanging="360"/>
    </w:pPr>
    <w:rPr/>
  </w:style>
  <w:style w:type="paragraph" w:styleId="Index5">
    <w:name w:val="index 5"/>
    <w:uiPriority w:val="99"/>
    <w:rsid w:val="00e71bf8"/>
    <w:basedOn w:val="IndexBase"/>
    <w:autoRedefine/>
    <w:pPr>
      <w:spacing w:lineRule="auto" w:line="240"/>
      <w:ind w:left="1800" w:right="0" w:hanging="360"/>
    </w:pPr>
    <w:rPr/>
  </w:style>
  <w:style w:type="paragraph" w:styleId="Indexheading">
    <w:name w:val="index heading"/>
    <w:uiPriority w:val="99"/>
    <w:rsid w:val="00e71bf8"/>
    <w:basedOn w:val="HeadingBase"/>
    <w:pPr>
      <w:keepLines w:val="false"/>
      <w:spacing w:lineRule="atLeast" w:line="480" w:before="0" w:after="0"/>
      <w:ind w:left="0" w:right="0" w:hanging="0"/>
    </w:pPr>
    <w:rPr>
      <w:rFonts w:ascii="Arial Black" w:hAnsi="Arial Black"/>
      <w:spacing w:val="-5"/>
      <w:sz w:val="24"/>
    </w:rPr>
  </w:style>
  <w:style w:type="paragraph" w:styleId="BulletList2ndLevel" w:customStyle="1">
    <w:name w:val="Bullet List - 2nd Level"/>
    <w:uiPriority w:val="99"/>
    <w:rsid w:val="00e71bf8"/>
    <w:pPr>
      <w:widowControl w:val="false"/>
      <w:numPr>
        <w:ilvl w:val="0"/>
        <w:numId w:val="11"/>
      </w:numPr>
      <w:tabs>
        <w:tab w:val="left" w:pos="432" w:leader="none"/>
      </w:tabs>
      <w:suppressAutoHyphens w:val="true"/>
      <w:ind w:left="0" w:right="0" w:hanging="432"/>
    </w:pPr>
    <w:rPr>
      <w:rFonts w:ascii="Calibri" w:hAnsi="Calibri" w:eastAsia="Calibri" w:cs="Times New Roman"/>
      <w:color w:val="auto"/>
      <w:sz w:val="22"/>
      <w:szCs w:val="22"/>
      <w:lang w:val="en-GB" w:eastAsia="en-GB" w:bidi="ar-SA"/>
    </w:rPr>
  </w:style>
  <w:style w:type="paragraph" w:styleId="BulletList1stlevel" w:customStyle="1">
    <w:name w:val="Bullet List -1st level"/>
    <w:uiPriority w:val="99"/>
    <w:rsid w:val="00e71bf8"/>
    <w:basedOn w:val="Normal"/>
    <w:pPr>
      <w:keepLines w:val="false"/>
      <w:numPr>
        <w:ilvl w:val="0"/>
        <w:numId w:val="8"/>
      </w:numPr>
      <w:jc w:val="left"/>
    </w:pPr>
    <w:rPr>
      <w:spacing w:val="-5"/>
      <w:sz w:val="24"/>
      <w:lang w:val="en-US"/>
    </w:rPr>
  </w:style>
  <w:style w:type="paragraph" w:styleId="TableContents">
    <w:name w:val="Table Contents"/>
    <w:basedOn w:val="Normal"/>
    <w:pPr/>
    <w:rPr/>
  </w:style>
  <w:style w:type="paragraph" w:styleId="TableHeading" w:customStyle="1">
    <w:name w:val="Table Heading"/>
    <w:uiPriority w:val="99"/>
    <w:rsid w:val="00e71bf8"/>
    <w:basedOn w:val="Normal"/>
    <w:pPr>
      <w:keepLines w:val="false"/>
      <w:spacing w:before="60" w:after="60"/>
      <w:jc w:val="center"/>
    </w:pPr>
    <w:rPr>
      <w:rFonts w:cs="Arial"/>
      <w:b/>
      <w:bCs/>
      <w:spacing w:val="-5"/>
      <w:sz w:val="24"/>
      <w:lang w:val="en-US"/>
    </w:rPr>
  </w:style>
  <w:style w:type="paragraph" w:styleId="Tableofauthorities">
    <w:name w:val="table of authorities"/>
    <w:uiPriority w:val="99"/>
    <w:rsid w:val="00e71bf8"/>
    <w:basedOn w:val="Normal"/>
    <w:pPr>
      <w:keepLines w:val="false"/>
      <w:tabs>
        <w:tab w:val="right" w:pos="7560" w:leader="dot"/>
      </w:tabs>
      <w:spacing w:before="0" w:after="0"/>
      <w:ind w:left="1440" w:right="0" w:hanging="360"/>
      <w:jc w:val="left"/>
    </w:pPr>
    <w:rPr>
      <w:spacing w:val="-5"/>
      <w:sz w:val="24"/>
      <w:lang w:val="en-US"/>
    </w:rPr>
  </w:style>
  <w:style w:type="paragraph" w:styleId="TOCBase" w:customStyle="1">
    <w:name w:val="TOC Base"/>
    <w:uiPriority w:val="99"/>
    <w:rsid w:val="00e71bf8"/>
    <w:basedOn w:val="Normal"/>
    <w:pPr>
      <w:keepLines w:val="false"/>
      <w:tabs>
        <w:tab w:val="right" w:pos="6480" w:leader="dot"/>
      </w:tabs>
      <w:spacing w:lineRule="atLeast" w:line="240"/>
      <w:jc w:val="left"/>
    </w:pPr>
    <w:rPr>
      <w:spacing w:val="-5"/>
      <w:sz w:val="24"/>
      <w:lang w:val="en-US"/>
    </w:rPr>
  </w:style>
  <w:style w:type="paragraph" w:styleId="Subtitle">
    <w:name w:val="Subtitle"/>
    <w:uiPriority w:val="99"/>
    <w:qFormat/>
    <w:link w:val="SubtitleChar"/>
    <w:rsid w:val="00e71bf8"/>
    <w:basedOn w:val="Normal"/>
    <w:pPr>
      <w:keepLines w:val="false"/>
      <w:pBdr>
        <w:top w:val="single" w:sz="6" w:space="24" w:color="00000A"/>
        <w:left w:val="nil"/>
        <w:bottom w:val="nil"/>
        <w:right w:val="nil"/>
      </w:pBdr>
      <w:spacing w:before="0" w:after="60"/>
      <w:ind w:left="-360" w:right="0" w:hanging="0"/>
      <w:jc w:val="left"/>
      <w:outlineLvl w:val="1"/>
    </w:pPr>
    <w:rPr>
      <w:rFonts w:cs="Arial"/>
      <w:spacing w:val="-5"/>
      <w:sz w:val="48"/>
      <w:szCs w:val="24"/>
      <w:lang w:val="en-US"/>
    </w:rPr>
  </w:style>
  <w:style w:type="paragraph" w:styleId="Heading1NoTOC" w:customStyle="1">
    <w:name w:val="Heading 1-No TOC"/>
    <w:uiPriority w:val="99"/>
    <w:rsid w:val="00e71bf8"/>
    <w:basedOn w:val="Heading1"/>
    <w:pPr>
      <w:pageBreakBefore/>
      <w:pBdr>
        <w:top w:val="single" w:sz="48" w:space="16" w:color="00000A"/>
        <w:left w:val="single" w:sz="6" w:space="3" w:color="FFFFFF"/>
        <w:bottom w:val="single" w:sz="6" w:space="3" w:color="FFFFFF"/>
        <w:right w:val="nil"/>
      </w:pBdr>
      <w:spacing w:before="220" w:after="240"/>
      <w:ind w:left="431" w:right="0" w:hanging="431"/>
      <w:jc w:val="left"/>
    </w:pPr>
    <w:rPr>
      <w:b w:val="false"/>
      <w:color w:val="000000"/>
      <w:spacing w:val="-4"/>
      <w:lang w:val="en-US"/>
    </w:rPr>
  </w:style>
  <w:style w:type="paragraph" w:styleId="Covertabletext" w:customStyle="1">
    <w:name w:val="Cover-table text"/>
    <w:uiPriority w:val="99"/>
    <w:rsid w:val="00e71bf8"/>
    <w:basedOn w:val="TableText"/>
    <w:pPr/>
    <w:rPr>
      <w:sz w:val="20"/>
    </w:rPr>
  </w:style>
  <w:style w:type="paragraph" w:styleId="Coverspacer" w:customStyle="1">
    <w:name w:val="Cover-spacer"/>
    <w:uiPriority w:val="99"/>
    <w:rsid w:val="00e71bf8"/>
    <w:basedOn w:val="TextBody"/>
    <w:pPr>
      <w:keepLines w:val="false"/>
      <w:spacing w:lineRule="atLeast" w:line="240"/>
      <w:jc w:val="left"/>
    </w:pPr>
    <w:rPr>
      <w:spacing w:val="-5"/>
      <w:sz w:val="28"/>
      <w:lang w:val="en-US"/>
    </w:rPr>
  </w:style>
  <w:style w:type="paragraph" w:styleId="Coverpagecount" w:customStyle="1">
    <w:name w:val="Cover-pagecount"/>
    <w:uiPriority w:val="99"/>
    <w:rsid w:val="00e71bf8"/>
    <w:basedOn w:val="Covertabletext"/>
    <w:pPr/>
    <w:rPr/>
  </w:style>
  <w:style w:type="paragraph" w:styleId="Coverrevision" w:customStyle="1">
    <w:name w:val="Cover-revision"/>
    <w:uiPriority w:val="99"/>
    <w:rsid w:val="00e71bf8"/>
    <w:basedOn w:val="Covertabletext"/>
    <w:pPr/>
    <w:rPr/>
  </w:style>
  <w:style w:type="paragraph" w:styleId="TableTextBullet1" w:customStyle="1">
    <w:name w:val="Table Text-Bullet1"/>
    <w:uiPriority w:val="99"/>
    <w:rsid w:val="00e71bf8"/>
    <w:basedOn w:val="TableText"/>
    <w:pPr>
      <w:tabs>
        <w:tab w:val="left" w:pos="270" w:leader="none"/>
      </w:tabs>
      <w:spacing w:before="0" w:after="60"/>
      <w:ind w:left="270" w:right="0" w:hanging="270"/>
    </w:pPr>
    <w:rPr/>
  </w:style>
  <w:style w:type="paragraph" w:styleId="Date">
    <w:name w:val="Date"/>
    <w:uiPriority w:val="99"/>
    <w:link w:val="DateChar"/>
    <w:rsid w:val="00e71bf8"/>
    <w:basedOn w:val="Normal"/>
    <w:next w:val="Normal"/>
    <w:pPr>
      <w:keepLines w:val="false"/>
      <w:spacing w:before="0" w:after="0"/>
      <w:jc w:val="left"/>
    </w:pPr>
    <w:rPr>
      <w:spacing w:val="-5"/>
      <w:sz w:val="24"/>
      <w:lang w:val="en-US"/>
    </w:rPr>
  </w:style>
  <w:style w:type="paragraph" w:styleId="Covertext" w:customStyle="1">
    <w:name w:val="Cover-text"/>
    <w:uiPriority w:val="99"/>
    <w:rsid w:val="00e71bf8"/>
    <w:basedOn w:val="TextBody"/>
    <w:pPr>
      <w:keepLines w:val="false"/>
      <w:spacing w:lineRule="atLeast" w:line="240" w:before="480" w:after="240"/>
      <w:ind w:left="-360" w:right="0" w:hanging="0"/>
      <w:jc w:val="left"/>
    </w:pPr>
    <w:rPr>
      <w:b/>
      <w:bCs/>
      <w:spacing w:val="-5"/>
      <w:sz w:val="24"/>
      <w:lang w:val="en-US"/>
    </w:rPr>
  </w:style>
  <w:style w:type="paragraph" w:styleId="BlockQuotation" w:customStyle="1">
    <w:name w:val="Block Quotation"/>
    <w:uiPriority w:val="99"/>
    <w:rsid w:val="00e71bf8"/>
    <w:basedOn w:val="Normal"/>
    <w:pPr>
      <w:keepLines w:val="false"/>
      <w:pBdr>
        <w:top w:val="single" w:sz="12" w:space="12" w:color="FFFFFF"/>
        <w:left w:val="single" w:sz="6" w:space="12" w:color="FFFFFF"/>
        <w:bottom w:val="single" w:sz="6" w:space="12" w:color="FFFFFF"/>
        <w:right w:val="single" w:sz="6" w:space="12" w:color="FFFFFF"/>
      </w:pBdr>
      <w:shd w:fill="F2F2F2" w:val="clear"/>
      <w:spacing w:lineRule="atLeast" w:line="220"/>
      <w:ind w:left="1368" w:right="240" w:hanging="0"/>
    </w:pPr>
    <w:rPr>
      <w:rFonts w:ascii="Arial Narrow" w:hAnsi="Arial Narrow"/>
      <w:spacing w:val="-5"/>
      <w:sz w:val="24"/>
      <w:lang w:val="en-US"/>
    </w:rPr>
  </w:style>
  <w:style w:type="paragraph" w:styleId="PartLabel" w:customStyle="1">
    <w:name w:val="Part Label"/>
    <w:uiPriority w:val="99"/>
    <w:rsid w:val="00e71bf8"/>
    <w:basedOn w:val="Normal"/>
    <w:pPr>
      <w:keepLines w:val="false"/>
      <w:pBdr>
        <w:top w:val="single" w:sz="6" w:space="1" w:color="00000A"/>
        <w:left w:val="single" w:sz="6" w:space="1" w:color="00000A"/>
        <w:bottom w:val="nil"/>
        <w:right w:val="nil"/>
      </w:pBdr>
      <w:shd w:fill="000000" w:val="clear"/>
      <w:spacing w:lineRule="exact" w:line="360" w:before="0" w:after="0"/>
      <w:ind w:left="0" w:right="7412" w:hanging="0"/>
      <w:jc w:val="center"/>
    </w:pPr>
    <w:rPr>
      <w:color w:val="FFFFFF"/>
      <w:spacing w:val="-16"/>
      <w:sz w:val="26"/>
      <w:lang w:val="en-US"/>
    </w:rPr>
  </w:style>
  <w:style w:type="paragraph" w:styleId="PartTitle" w:customStyle="1">
    <w:name w:val="Part Title"/>
    <w:uiPriority w:val="99"/>
    <w:rsid w:val="00e71bf8"/>
    <w:basedOn w:val="Normal"/>
    <w:pPr>
      <w:keepLines w:val="false"/>
      <w:pBdr>
        <w:top w:val="nil"/>
        <w:left w:val="single" w:sz="6" w:space="1" w:color="00000A"/>
        <w:bottom w:val="nil"/>
        <w:right w:val="nil"/>
      </w:pBdr>
      <w:shd w:fill="000000" w:val="clear"/>
      <w:spacing w:lineRule="exact" w:line="660"/>
      <w:ind w:left="0" w:right="7412" w:hanging="0"/>
      <w:jc w:val="center"/>
    </w:pPr>
    <w:rPr>
      <w:rFonts w:ascii="Arial Black" w:hAnsi="Arial Black"/>
      <w:color w:val="FFFFFF"/>
      <w:spacing w:val="-40"/>
      <w:sz w:val="84"/>
      <w:lang w:val="en-US"/>
    </w:rPr>
  </w:style>
  <w:style w:type="paragraph" w:styleId="CompanyName" w:customStyle="1">
    <w:name w:val="Company Name"/>
    <w:uiPriority w:val="99"/>
    <w:rsid w:val="00e71bf8"/>
    <w:basedOn w:val="Normal"/>
    <w:pPr>
      <w:keepNext/>
      <w:spacing w:lineRule="atLeast" w:line="220" w:before="0" w:after="0"/>
      <w:jc w:val="left"/>
    </w:pPr>
    <w:rPr>
      <w:rFonts w:ascii="Arial Black" w:hAnsi="Arial Black"/>
      <w:spacing w:val="-25"/>
      <w:sz w:val="32"/>
      <w:lang w:val="en-US"/>
    </w:rPr>
  </w:style>
  <w:style w:type="paragraph" w:styleId="TitleCover" w:customStyle="1">
    <w:name w:val="Title Cover"/>
    <w:uiPriority w:val="99"/>
    <w:rsid w:val="00e71bf8"/>
    <w:basedOn w:val="HeadingBase"/>
    <w:next w:val="Normal"/>
    <w:pPr>
      <w:pBdr>
        <w:top w:val="single" w:sz="48" w:space="31" w:color="00000A"/>
        <w:left w:val="nil"/>
        <w:bottom w:val="nil"/>
        <w:right w:val="nil"/>
      </w:pBdr>
      <w:tabs>
        <w:tab w:val="left" w:pos="0" w:leader="none"/>
      </w:tabs>
      <w:spacing w:lineRule="exact" w:line="640" w:before="240" w:after="500"/>
      <w:ind w:left="-840" w:right="-840" w:hanging="0"/>
    </w:pPr>
    <w:rPr>
      <w:rFonts w:ascii="Arial Black" w:hAnsi="Arial Black"/>
      <w:b/>
      <w:spacing w:val="-48"/>
      <w:sz w:val="64"/>
    </w:rPr>
  </w:style>
  <w:style w:type="paragraph" w:styleId="DocumentLabel" w:customStyle="1">
    <w:name w:val="Document Label"/>
    <w:uiPriority w:val="99"/>
    <w:rsid w:val="00e71bf8"/>
    <w:basedOn w:val="TitleCover"/>
    <w:pPr/>
    <w:rPr/>
  </w:style>
  <w:style w:type="paragraph" w:styleId="Endnotetext">
    <w:name w:val="endnote text"/>
    <w:uiPriority w:val="99"/>
    <w:link w:val="EndnoteTextChar"/>
    <w:rsid w:val="00e71bf8"/>
    <w:basedOn w:val="FootnoteBase"/>
    <w:pPr/>
    <w:rPr/>
  </w:style>
  <w:style w:type="paragraph" w:styleId="MessageHeader">
    <w:name w:val="Message Header"/>
    <w:uiPriority w:val="99"/>
    <w:link w:val="MessageHeaderChar"/>
    <w:rsid w:val="00e71bf8"/>
    <w:basedOn w:val="TextBody"/>
    <w:pPr>
      <w:tabs>
        <w:tab w:val="left" w:pos="3600" w:leader="none"/>
        <w:tab w:val="left" w:pos="4680" w:leader="none"/>
      </w:tabs>
      <w:spacing w:lineRule="exact" w:line="280" w:before="0" w:after="120"/>
      <w:ind w:left="0" w:right="2160" w:hanging="1080"/>
      <w:jc w:val="left"/>
    </w:pPr>
    <w:rPr>
      <w:lang w:val="en-US"/>
    </w:rPr>
  </w:style>
  <w:style w:type="paragraph" w:styleId="PartSubtitle" w:customStyle="1">
    <w:name w:val="Part Subtitle"/>
    <w:uiPriority w:val="99"/>
    <w:rsid w:val="00e71bf8"/>
    <w:basedOn w:val="Normal"/>
    <w:next w:val="TextBody"/>
    <w:pPr>
      <w:keepNext/>
      <w:keepLines w:val="false"/>
      <w:spacing w:before="360" w:after="120"/>
      <w:jc w:val="left"/>
    </w:pPr>
    <w:rPr>
      <w:i/>
      <w:spacing w:val="-5"/>
      <w:sz w:val="26"/>
      <w:lang w:val="en-US"/>
    </w:rPr>
  </w:style>
  <w:style w:type="paragraph" w:styleId="ReturnAddress" w:customStyle="1">
    <w:name w:val="Return Address"/>
    <w:uiPriority w:val="99"/>
    <w:rsid w:val="00e71bf8"/>
    <w:basedOn w:val="Normal"/>
    <w:pPr>
      <w:tabs>
        <w:tab w:val="left" w:pos="2160" w:leader="none"/>
      </w:tabs>
      <w:spacing w:lineRule="atLeast" w:line="160" w:before="0" w:after="0"/>
      <w:jc w:val="left"/>
    </w:pPr>
    <w:rPr>
      <w:sz w:val="14"/>
      <w:lang w:val="en-US"/>
    </w:rPr>
  </w:style>
  <w:style w:type="paragraph" w:styleId="SectionHeading" w:customStyle="1">
    <w:name w:val="Section Heading"/>
    <w:uiPriority w:val="99"/>
    <w:rsid w:val="00e71bf8"/>
    <w:basedOn w:val="Heading1"/>
    <w:pPr>
      <w:pBdr>
        <w:top w:val="single" w:sz="48" w:space="3" w:color="FFFFFF"/>
        <w:left w:val="single" w:sz="6" w:space="3" w:color="FFFFFF"/>
        <w:bottom w:val="single" w:sz="6" w:space="3" w:color="FFFFFF"/>
        <w:right w:val="nil"/>
      </w:pBdr>
      <w:shd w:fill="000000" w:val="clear"/>
      <w:tabs>
        <w:tab w:val="left" w:pos="576" w:leader="none"/>
      </w:tabs>
      <w:spacing w:lineRule="atLeast" w:line="240" w:before="0" w:after="240"/>
      <w:ind w:left="576" w:right="0" w:hanging="576"/>
      <w:jc w:val="left"/>
    </w:pPr>
    <w:rPr>
      <w:b w:val="false"/>
      <w:color w:val="FFFFFF"/>
      <w:spacing w:val="-10"/>
      <w:sz w:val="24"/>
      <w:lang w:val="en-US"/>
    </w:rPr>
  </w:style>
  <w:style w:type="paragraph" w:styleId="SectionLabel" w:customStyle="1">
    <w:name w:val="Section Label"/>
    <w:uiPriority w:val="99"/>
    <w:rsid w:val="00e71bf8"/>
    <w:basedOn w:val="HeadingBase"/>
    <w:next w:val="TextBody"/>
    <w:pPr>
      <w:pBdr>
        <w:top w:val="nil"/>
        <w:left w:val="nil"/>
        <w:bottom w:val="single" w:sz="6" w:space="2" w:color="00000A"/>
        <w:right w:val="nil"/>
      </w:pBdr>
      <w:spacing w:before="360" w:after="960"/>
      <w:ind w:left="0" w:right="0" w:hanging="0"/>
    </w:pPr>
    <w:rPr>
      <w:rFonts w:ascii="Arial Black" w:hAnsi="Arial Black"/>
      <w:spacing w:val="-35"/>
      <w:sz w:val="54"/>
    </w:rPr>
  </w:style>
  <w:style w:type="paragraph" w:styleId="SubtitleCover" w:customStyle="1">
    <w:name w:val="Subtitle Cover"/>
    <w:uiPriority w:val="99"/>
    <w:rsid w:val="00e71bf8"/>
    <w:basedOn w:val="TitleCover"/>
    <w:next w:val="TextBody"/>
    <w:pPr>
      <w:pBdr>
        <w:top w:val="single" w:sz="6" w:space="24" w:color="00000A"/>
        <w:left w:val="nil"/>
        <w:bottom w:val="nil"/>
        <w:right w:val="nil"/>
      </w:pBdr>
      <w:spacing w:lineRule="atLeast" w:line="480" w:before="0" w:after="0"/>
      <w:ind w:left="0" w:right="0" w:hanging="0"/>
    </w:pPr>
    <w:rPr>
      <w:rFonts w:ascii="Arial" w:hAnsi="Arial"/>
      <w:b w:val="false"/>
      <w:spacing w:val="-30"/>
      <w:sz w:val="48"/>
    </w:rPr>
  </w:style>
  <w:style w:type="paragraph" w:styleId="Toaheading">
    <w:name w:val="toa heading"/>
    <w:uiPriority w:val="99"/>
    <w:rsid w:val="00e71bf8"/>
    <w:basedOn w:val="Normal"/>
    <w:pPr>
      <w:keepNext/>
      <w:keepLines w:val="false"/>
      <w:spacing w:lineRule="atLeast" w:line="480" w:before="0" w:after="0"/>
      <w:jc w:val="left"/>
    </w:pPr>
    <w:rPr>
      <w:rFonts w:ascii="Arial Black" w:hAnsi="Arial Black"/>
      <w:b/>
      <w:spacing w:val="-10"/>
      <w:sz w:val="24"/>
      <w:lang w:val="en-US"/>
    </w:rPr>
  </w:style>
  <w:style w:type="paragraph" w:styleId="Style11" w:customStyle="1">
    <w:name w:val="Style1"/>
    <w:uiPriority w:val="99"/>
    <w:rsid w:val="00e71bf8"/>
    <w:basedOn w:val="Normal"/>
    <w:next w:val="Normal"/>
    <w:pPr>
      <w:keepLines w:val="false"/>
      <w:spacing w:before="0" w:after="0"/>
      <w:jc w:val="left"/>
    </w:pPr>
    <w:rPr>
      <w:spacing w:val="-5"/>
      <w:sz w:val="24"/>
      <w:lang w:val="en-US"/>
    </w:rPr>
  </w:style>
  <w:style w:type="paragraph" w:styleId="Equation" w:customStyle="1">
    <w:name w:val="Equation"/>
    <w:uiPriority w:val="99"/>
    <w:rsid w:val="00e71bf8"/>
    <w:basedOn w:val="TextBody"/>
    <w:pPr>
      <w:keepLines w:val="false"/>
      <w:tabs>
        <w:tab w:val="right" w:pos="8640" w:leader="none"/>
      </w:tabs>
      <w:spacing w:lineRule="atLeast" w:line="240" w:before="0" w:after="0"/>
      <w:ind w:left="1440" w:right="0" w:hanging="0"/>
      <w:jc w:val="left"/>
    </w:pPr>
    <w:rPr>
      <w:spacing w:val="-5"/>
      <w:sz w:val="24"/>
      <w:lang w:val="en-US"/>
    </w:rPr>
  </w:style>
  <w:style w:type="paragraph" w:styleId="EquationReference" w:customStyle="1">
    <w:name w:val="Equation Reference"/>
    <w:uiPriority w:val="99"/>
    <w:rsid w:val="00e71bf8"/>
    <w:basedOn w:val="Caption1"/>
    <w:next w:val="Normal"/>
    <w:pPr>
      <w:keepLines w:val="false"/>
      <w:widowControl/>
      <w:spacing w:before="0" w:after="0"/>
      <w:jc w:val="right"/>
    </w:pPr>
    <w:rPr>
      <w:sz w:val="20"/>
      <w:lang w:val="en-US"/>
    </w:rPr>
  </w:style>
  <w:style w:type="paragraph" w:styleId="Titlepgaddress" w:customStyle="1">
    <w:name w:val="titlepg-address"/>
    <w:uiPriority w:val="99"/>
    <w:rsid w:val="00e71bf8"/>
    <w:basedOn w:val="Normal"/>
    <w:pPr>
      <w:keepLines w:val="false"/>
      <w:tabs>
        <w:tab w:val="left" w:pos="2160" w:leader="none"/>
      </w:tabs>
      <w:spacing w:before="120" w:after="40"/>
      <w:ind w:left="720" w:right="0" w:hanging="0"/>
      <w:jc w:val="right"/>
    </w:pPr>
    <w:rPr>
      <w:b/>
      <w:sz w:val="20"/>
      <w:lang w:val="en-US"/>
    </w:rPr>
  </w:style>
  <w:style w:type="paragraph" w:styleId="AcronymList" w:customStyle="1">
    <w:name w:val="Acronym List"/>
    <w:uiPriority w:val="99"/>
    <w:rsid w:val="00e71bf8"/>
    <w:basedOn w:val="TextBody"/>
    <w:pPr>
      <w:keepLines w:val="false"/>
      <w:tabs>
        <w:tab w:val="left" w:pos="1440" w:leader="none"/>
      </w:tabs>
      <w:jc w:val="left"/>
    </w:pPr>
    <w:rPr>
      <w:spacing w:val="-5"/>
      <w:sz w:val="24"/>
      <w:lang w:val="en-US"/>
    </w:rPr>
  </w:style>
  <w:style w:type="paragraph" w:styleId="FigureCaption" w:customStyle="1">
    <w:name w:val="Figure Caption"/>
    <w:uiPriority w:val="99"/>
    <w:rsid w:val="00e71bf8"/>
    <w:basedOn w:val="Caption1"/>
    <w:pPr>
      <w:keepLines w:val="false"/>
      <w:widowControl/>
      <w:spacing w:before="0" w:after="120"/>
    </w:pPr>
    <w:rPr>
      <w:sz w:val="20"/>
      <w:lang w:val="en-US"/>
    </w:rPr>
  </w:style>
  <w:style w:type="paragraph" w:styleId="ListofTables" w:customStyle="1">
    <w:name w:val="List of Tables"/>
    <w:uiPriority w:val="99"/>
    <w:rsid w:val="00e71bf8"/>
    <w:basedOn w:val="Tableoffigures"/>
    <w:pPr>
      <w:keepLines w:val="false"/>
      <w:tabs>
        <w:tab w:val="right" w:pos="9926" w:leader="dot"/>
      </w:tabs>
      <w:spacing w:before="0" w:after="120"/>
      <w:ind w:left="403" w:right="0" w:hanging="403"/>
      <w:jc w:val="left"/>
    </w:pPr>
    <w:rPr>
      <w:caps/>
      <w:spacing w:val="-5"/>
      <w:sz w:val="20"/>
      <w:lang w:val="en-US"/>
    </w:rPr>
  </w:style>
  <w:style w:type="paragraph" w:styleId="ListofFigures" w:customStyle="1">
    <w:name w:val="List of Figures"/>
    <w:uiPriority w:val="99"/>
    <w:rsid w:val="00e71bf8"/>
    <w:basedOn w:val="Tableoffigures"/>
    <w:pPr>
      <w:keepLines w:val="false"/>
      <w:tabs>
        <w:tab w:val="right" w:pos="9926" w:leader="dot"/>
      </w:tabs>
      <w:spacing w:before="0" w:after="120"/>
      <w:ind w:left="403" w:right="0" w:hanging="403"/>
      <w:jc w:val="left"/>
    </w:pPr>
    <w:rPr>
      <w:caps/>
      <w:spacing w:val="-5"/>
      <w:sz w:val="20"/>
      <w:lang w:val="en-US"/>
    </w:rPr>
  </w:style>
  <w:style w:type="paragraph" w:styleId="FooterCoverPage" w:customStyle="1">
    <w:name w:val="Footer Cover Page"/>
    <w:uiPriority w:val="99"/>
    <w:rsid w:val="00e71bf8"/>
    <w:basedOn w:val="Normal"/>
    <w:pPr>
      <w:keepLines w:val="false"/>
      <w:jc w:val="center"/>
    </w:pPr>
    <w:rPr>
      <w:spacing w:val="-5"/>
      <w:sz w:val="24"/>
      <w:lang w:val="en-US"/>
    </w:rPr>
  </w:style>
  <w:style w:type="paragraph" w:styleId="Appendix11" w:customStyle="1">
    <w:name w:val="Appendix 1.1"/>
    <w:uiPriority w:val="99"/>
    <w:rsid w:val="00e71bf8"/>
    <w:basedOn w:val="Heading2"/>
    <w:pPr>
      <w:numPr>
        <w:ilvl w:val="0"/>
        <w:numId w:val="9"/>
      </w:numPr>
      <w:pBdr>
        <w:top w:val="single" w:sz="6" w:space="1" w:color="00000A"/>
        <w:left w:val="nil"/>
        <w:bottom w:val="nil"/>
        <w:right w:val="nil"/>
      </w:pBdr>
      <w:spacing w:before="480" w:after="240"/>
      <w:ind w:left="1440" w:right="0" w:hanging="360"/>
      <w:jc w:val="left"/>
    </w:pPr>
    <w:rPr>
      <w:i/>
      <w:spacing w:val="-4"/>
      <w:sz w:val="28"/>
      <w:lang w:val="en-US"/>
    </w:rPr>
  </w:style>
  <w:style w:type="paragraph" w:styleId="NumberedList" w:customStyle="1">
    <w:name w:val="Numbered List"/>
    <w:uiPriority w:val="99"/>
    <w:rsid w:val="00e71bf8"/>
    <w:basedOn w:val="BulletList1stlevel"/>
    <w:pPr>
      <w:numPr>
        <w:ilvl w:val="0"/>
        <w:numId w:val="10"/>
      </w:numPr>
      <w:tabs>
        <w:tab w:val="left" w:pos="288" w:leader="none"/>
      </w:tabs>
      <w:spacing w:before="60" w:after="60"/>
    </w:pPr>
    <w:rPr/>
  </w:style>
  <w:style w:type="paragraph" w:styleId="ListParagraph">
    <w:name w:val="List Paragraph"/>
    <w:uiPriority w:val="99"/>
    <w:qFormat/>
    <w:rsid w:val="00e71bf8"/>
    <w:basedOn w:val="Normal"/>
    <w:pPr>
      <w:keepLines w:val="false"/>
      <w:spacing w:before="0" w:after="0"/>
      <w:ind w:left="720" w:right="0" w:hanging="0"/>
      <w:jc w:val="left"/>
    </w:pPr>
    <w:rPr>
      <w:spacing w:val="-5"/>
      <w:sz w:val="24"/>
      <w:lang w:val="en-US"/>
    </w:rPr>
  </w:style>
  <w:style w:type="paragraph" w:styleId="Headingnocontents" w:customStyle="1">
    <w:name w:val="Heading (no contents)"/>
    <w:uiPriority w:val="99"/>
    <w:link w:val="HeadingnocontentsChar"/>
    <w:rsid w:val="00e71bf8"/>
    <w:basedOn w:val="Heading1"/>
    <w:pPr>
      <w:ind w:left="431" w:right="0" w:hanging="431"/>
    </w:pPr>
    <w:rPr/>
  </w:style>
  <w:style w:type="paragraph" w:styleId="ListNumber">
    <w:name w:val="List Number"/>
    <w:uiPriority w:val="99"/>
    <w:rsid w:val="00436068"/>
    <w:basedOn w:val="List"/>
    <w:pPr>
      <w:keepNext/>
      <w:keepLines w:val="false"/>
      <w:widowControl/>
      <w:overflowPunct w:val="true"/>
      <w:spacing w:before="0" w:after="180"/>
      <w:ind w:left="568" w:right="0" w:hanging="284"/>
      <w:jc w:val="left"/>
      <w:textAlignment w:val="baseline"/>
    </w:pPr>
    <w:rPr>
      <w:rFonts w:ascii="Times New Roman" w:hAnsi="Times New Roman"/>
      <w:sz w:val="20"/>
      <w:lang w:eastAsia="ja-JP"/>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99"/>
    <w:rsid w:val="00e71bf8"/>
    <w:pPr>
      <w:spacing w:after="240"/>
    </w:pPr>
    <w:rPr>
      <w:sz w:val="20"/>
      <w:szCs w:val="20"/>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ipwuk-wss03/Shared Documents/Research and Development/LTE/Product Management/RRD/LTE RRD.xlsx" TargetMode="External"/><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image" Target="media/image9.wmf"/><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wmf"/><Relationship Id="rId17" Type="http://schemas.openxmlformats.org/officeDocument/2006/relationships/image" Target="media/image13.wmf"/><Relationship Id="rId18" Type="http://schemas.openxmlformats.org/officeDocument/2006/relationships/image" Target="media/image14.wmf"/><Relationship Id="rId19" Type="http://schemas.openxmlformats.org/officeDocument/2006/relationships/image" Target="media/image15.wmf"/><Relationship Id="rId20" Type="http://schemas.openxmlformats.org/officeDocument/2006/relationships/image" Target="media/image16.wmf"/><Relationship Id="rId21" Type="http://schemas.openxmlformats.org/officeDocument/2006/relationships/image" Target="media/image17.wmf"/><Relationship Id="rId22" Type="http://schemas.openxmlformats.org/officeDocument/2006/relationships/image" Target="media/image18.wmf"/><Relationship Id="rId23" Type="http://schemas.openxmlformats.org/officeDocument/2006/relationships/image" Target="media/image19.wmf"/><Relationship Id="rId24" Type="http://schemas.openxmlformats.org/officeDocument/2006/relationships/image" Target="media/image20.wmf"/><Relationship Id="rId25" Type="http://schemas.openxmlformats.org/officeDocument/2006/relationships/image" Target="media/image21.wmf"/><Relationship Id="rId26" Type="http://schemas.openxmlformats.org/officeDocument/2006/relationships/image" Target="media/image22.wmf"/><Relationship Id="rId27" Type="http://schemas.openxmlformats.org/officeDocument/2006/relationships/image" Target="media/image23.wmf"/><Relationship Id="rId28" Type="http://schemas.openxmlformats.org/officeDocument/2006/relationships/image" Target="media/image24.wmf"/><Relationship Id="rId29" Type="http://schemas.openxmlformats.org/officeDocument/2006/relationships/image" Target="media/image25.wmf"/><Relationship Id="rId30" Type="http://schemas.openxmlformats.org/officeDocument/2006/relationships/image" Target="media/image26.wmf"/><Relationship Id="rId31" Type="http://schemas.openxmlformats.org/officeDocument/2006/relationships/image" Target="media/image27.wmf"/><Relationship Id="rId32" Type="http://schemas.openxmlformats.org/officeDocument/2006/relationships/image" Target="media/image28.wmf"/><Relationship Id="rId33" Type="http://schemas.openxmlformats.org/officeDocument/2006/relationships/image" Target="media/image29.wmf"/><Relationship Id="rId34" Type="http://schemas.openxmlformats.org/officeDocument/2006/relationships/image" Target="media/image30.wmf"/><Relationship Id="rId35" Type="http://schemas.openxmlformats.org/officeDocument/2006/relationships/image" Target="media/image31.wmf"/><Relationship Id="rId36" Type="http://schemas.openxmlformats.org/officeDocument/2006/relationships/image" Target="media/image32.wmf"/><Relationship Id="rId37" Type="http://schemas.openxmlformats.org/officeDocument/2006/relationships/image" Target="media/image33.wmf"/><Relationship Id="rId38" Type="http://schemas.openxmlformats.org/officeDocument/2006/relationships/image" Target="media/image34.wmf"/><Relationship Id="rId39" Type="http://schemas.openxmlformats.org/officeDocument/2006/relationships/image" Target="media/image35.wmf"/><Relationship Id="rId40" Type="http://schemas.openxmlformats.org/officeDocument/2006/relationships/image" Target="media/image36.wmf"/><Relationship Id="rId41" Type="http://schemas.openxmlformats.org/officeDocument/2006/relationships/image" Target="media/image37.wmf"/><Relationship Id="rId42" Type="http://schemas.openxmlformats.org/officeDocument/2006/relationships/header" Target="header2.xml"/><Relationship Id="rId43" Type="http://schemas.openxmlformats.org/officeDocument/2006/relationships/header" Target="header3.xml"/><Relationship Id="rId44" Type="http://schemas.openxmlformats.org/officeDocument/2006/relationships/footer" Target="footer3.xml"/><Relationship Id="rId45" Type="http://schemas.openxmlformats.org/officeDocument/2006/relationships/footer" Target="footer4.xml"/><Relationship Id="rId46" Type="http://schemas.openxmlformats.org/officeDocument/2006/relationships/comments" Target="comments.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38.jpeg"/>
</Relationships>
</file>

<file path=word/_rels/header3.xml.rels><?xml version="1.0" encoding="UTF-8"?>
<Relationships xmlns="http://schemas.openxmlformats.org/package/2006/relationships"><Relationship Id="rId1" Type="http://schemas.openxmlformats.org/officeDocument/2006/relationships/image" Target="media/image39.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IPWireless_FSD</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2013-08-01T07:54:00Z</dcterms:created>
  <dc:creator>Martin Beale</dc:creator>
  <dc:language>en-GB</dc:language>
  <cp:lastModifiedBy>Josh Cole</cp:lastModifiedBy>
  <cp:lastPrinted>2012-07-26T13:44:00Z</cp:lastPrinted>
  <dcterms:modified xsi:type="dcterms:W3CDTF">2013-08-01T07:54:00Z</dcterms:modified>
  <cp:revision>2</cp:revision>
  <dc:title>Public Safety Initial Design Document</dc:title>
</cp:coreProperties>
</file>